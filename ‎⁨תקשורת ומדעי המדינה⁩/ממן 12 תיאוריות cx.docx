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E284F" w14:textId="77777777" w:rsidR="006A25BE" w:rsidRPr="00333F8B" w:rsidRDefault="00212773" w:rsidP="004F266E">
      <w:pPr>
        <w:tabs>
          <w:tab w:val="left" w:pos="747"/>
        </w:tabs>
        <w:spacing w:line="360" w:lineRule="auto"/>
        <w:ind w:left="-24"/>
        <w:jc w:val="both"/>
        <w:rPr>
          <w:rFonts w:ascii="David" w:eastAsia="Times New Roman" w:hAnsi="David" w:cs="David"/>
          <w:b/>
          <w:bCs/>
          <w:sz w:val="24"/>
          <w:szCs w:val="24"/>
          <w:rtl/>
        </w:rPr>
      </w:pPr>
      <w:r w:rsidRPr="00333F8B">
        <w:rPr>
          <w:rFonts w:ascii="David" w:eastAsia="Times New Roman" w:hAnsi="David" w:cs="David" w:hint="cs"/>
          <w:b/>
          <w:bCs/>
          <w:sz w:val="24"/>
          <w:szCs w:val="24"/>
          <w:highlight w:val="lightGray"/>
          <w:rtl/>
        </w:rPr>
        <w:t>שאלה 1</w:t>
      </w:r>
      <w:r w:rsidRPr="00333F8B">
        <w:rPr>
          <w:rFonts w:ascii="David" w:eastAsia="Times New Roman" w:hAnsi="David" w:cs="David" w:hint="cs"/>
          <w:b/>
          <w:bCs/>
          <w:sz w:val="24"/>
          <w:szCs w:val="24"/>
          <w:rtl/>
        </w:rPr>
        <w:t xml:space="preserve"> </w:t>
      </w:r>
      <w:r w:rsidR="004F266E" w:rsidRPr="00333F8B">
        <w:rPr>
          <w:rFonts w:ascii="David" w:eastAsia="Times New Roman" w:hAnsi="David" w:cs="David"/>
          <w:b/>
          <w:bCs/>
          <w:sz w:val="24"/>
          <w:szCs w:val="24"/>
          <w:rtl/>
        </w:rPr>
        <w:t>–</w:t>
      </w:r>
      <w:r w:rsidR="004F266E" w:rsidRPr="00333F8B">
        <w:rPr>
          <w:rFonts w:ascii="David" w:eastAsia="Times New Roman" w:hAnsi="David" w:cs="David" w:hint="cs"/>
          <w:b/>
          <w:bCs/>
          <w:sz w:val="24"/>
          <w:szCs w:val="24"/>
          <w:rtl/>
        </w:rPr>
        <w:t xml:space="preserve"> עלתה לפורום. צירפתי את התשובות שלי גם לממ"ן.</w:t>
      </w:r>
    </w:p>
    <w:p w14:paraId="10ED2C41" w14:textId="77777777" w:rsidR="008D3581" w:rsidRPr="00333F8B" w:rsidRDefault="008D3581" w:rsidP="0054719E">
      <w:pPr>
        <w:tabs>
          <w:tab w:val="left" w:pos="747"/>
        </w:tabs>
        <w:spacing w:line="360" w:lineRule="auto"/>
        <w:ind w:left="-24"/>
        <w:jc w:val="both"/>
        <w:rPr>
          <w:rFonts w:ascii="David" w:eastAsia="Times New Roman" w:hAnsi="David" w:cs="David"/>
          <w:b/>
          <w:bCs/>
          <w:sz w:val="24"/>
          <w:szCs w:val="24"/>
          <w:rtl/>
        </w:rPr>
      </w:pPr>
      <w:r w:rsidRPr="00333F8B">
        <w:rPr>
          <w:rFonts w:ascii="David" w:eastAsia="Times New Roman" w:hAnsi="David" w:cs="David" w:hint="cs"/>
          <w:b/>
          <w:bCs/>
          <w:sz w:val="24"/>
          <w:szCs w:val="24"/>
          <w:rtl/>
        </w:rPr>
        <w:t>סעיף א:</w:t>
      </w:r>
    </w:p>
    <w:p w14:paraId="75C76D03" w14:textId="77777777" w:rsidR="0054719E" w:rsidRPr="00333F8B" w:rsidRDefault="0054719E" w:rsidP="0054719E">
      <w:pPr>
        <w:pStyle w:val="NormalWeb"/>
        <w:shd w:val="clear" w:color="auto" w:fill="FFFFFF"/>
        <w:bidi/>
        <w:spacing w:before="0" w:beforeAutospacing="0" w:after="0" w:afterAutospacing="0" w:line="360" w:lineRule="auto"/>
        <w:jc w:val="both"/>
        <w:rPr>
          <w:rFonts w:ascii="Arial" w:hAnsi="Arial" w:cs="David"/>
        </w:rPr>
      </w:pPr>
      <w:r w:rsidRPr="00333F8B">
        <w:rPr>
          <w:rFonts w:ascii="Arial" w:hAnsi="Arial" w:cs="David" w:hint="cs"/>
          <w:rtl/>
        </w:rPr>
        <w:t>ג'ון רולס, הוגה דעות אמריקאי מהמאה ה-20, פיתח את </w:t>
      </w:r>
      <w:r w:rsidRPr="00333F8B">
        <w:rPr>
          <w:rFonts w:ascii="Arial" w:hAnsi="Arial" w:cs="David" w:hint="cs"/>
          <w:b/>
          <w:bCs/>
          <w:shd w:val="clear" w:color="auto" w:fill="FFCF35"/>
          <w:rtl/>
        </w:rPr>
        <w:t>גישת 'צדק כהוגנות' </w:t>
      </w:r>
      <w:r w:rsidRPr="00333F8B">
        <w:rPr>
          <w:rFonts w:ascii="Arial" w:hAnsi="Arial" w:cs="David" w:hint="cs"/>
          <w:rtl/>
        </w:rPr>
        <w:t>במטרה לשרטט מערכת צדק מוסרית שתספק מענה למציאות פוליטית וחברתית פלורליסטית. תאוריית "צדק כהוגנות" מבקשת לייצר שיתוף פעולה ולכידות בין קהילות שונות המרכיבות ישות גדולה יותר, דוגמת עם, מדינה או חברה גלובלית, וכן לייצר בקרב חברי הקהילות את הרצון להיות מעורבים בשמירת הצדק החברתי. </w:t>
      </w:r>
    </w:p>
    <w:p w14:paraId="7EADFD27" w14:textId="77777777" w:rsidR="0054719E" w:rsidRPr="00333F8B" w:rsidRDefault="0054719E" w:rsidP="0054719E">
      <w:pPr>
        <w:pStyle w:val="NormalWeb"/>
        <w:shd w:val="clear" w:color="auto" w:fill="FFFFFF"/>
        <w:bidi/>
        <w:spacing w:before="0" w:beforeAutospacing="0" w:after="0" w:afterAutospacing="0" w:line="360" w:lineRule="auto"/>
        <w:jc w:val="both"/>
        <w:rPr>
          <w:rFonts w:ascii="Arial" w:hAnsi="Arial" w:cs="David"/>
          <w:rtl/>
        </w:rPr>
      </w:pPr>
      <w:r w:rsidRPr="00333F8B">
        <w:rPr>
          <w:rFonts w:ascii="Arial" w:hAnsi="Arial" w:cs="David" w:hint="cs"/>
          <w:rtl/>
        </w:rPr>
        <w:t>בבואנו לבחון מהי עמדתו של רולס על הזכות של הורים לאפשר גיוס של תשלומים פרטיים כדי לשפר את החינוך של ילדיהם במערכת החינוך הציבורית, אנו נדרשים תחילה לבדוק האם המקרה קשור ל</w:t>
      </w:r>
      <w:r w:rsidRPr="00333F8B">
        <w:rPr>
          <w:rFonts w:ascii="Arial" w:hAnsi="Arial" w:cs="David" w:hint="cs"/>
          <w:b/>
          <w:bCs/>
          <w:rtl/>
        </w:rPr>
        <w:t>מבנה הבסיסי של החברה</w:t>
      </w:r>
      <w:r w:rsidRPr="00333F8B">
        <w:rPr>
          <w:rFonts w:ascii="Arial" w:hAnsi="Arial" w:cs="David" w:hint="cs"/>
          <w:rtl/>
        </w:rPr>
        <w:t>. תפיסת הצדק של רולס מבקשת לייצר סדר במערכת הפוליטית על פני בכלל מערכות ותחומי החיים. כלומר, בבואו להחיל את תפיסתו, רולס מבקש ראשית לברר האם המקרה קשור למבנה בסיסי של החברה, משמע לאחד מן המוסדות החברתיים או הפוליטיים המרכזיים של החברה – מוסדות אשר קובעים את הזכויות והחובות של האזרחים וחברי הקהילה, ובמידה רבה משפיעים על יכולת האזרחים לממש את ההזדמנויות העומדות בפניהם. הסוגייה שלפנינו שייכת למבנה הבסיסי של החברה על פי רולס, מדובר בגוף ציבורי שממומן ומתוחזק על ידי הממשלה מכספי המיסים של אזרחי המדינה. לכן תפיסת "צדק כהוגנות" רלוונטית למקרה זה, מדובר במוסד פוליטי חברתי מרכזי שעליו לשרת את כלל הקהילות והאזרחים בחברה הישראלית. לאור כל אלה, התנהלותו הפנימית היא עניין ציבורי ממעלה ראשונה וצריך להיות כפוף לעקרונות הצדק של רולס, אשר חלים ברמה הפוליטית. בייחוד שעסקינן, בשירותי חינוך שמהווה זכות יסוד במדינת ישראל. גישת צדק כהוגנות, מבקשת לעצב את כללי החלוקה על משאבים מעין אלה.</w:t>
      </w:r>
    </w:p>
    <w:p w14:paraId="73D5C51D" w14:textId="77777777" w:rsidR="0054719E" w:rsidRPr="00333F8B" w:rsidRDefault="0054719E" w:rsidP="0054719E">
      <w:pPr>
        <w:pStyle w:val="NormalWeb"/>
        <w:shd w:val="clear" w:color="auto" w:fill="FFFFFF"/>
        <w:bidi/>
        <w:spacing w:before="0" w:beforeAutospacing="0" w:after="0" w:afterAutospacing="0" w:line="360" w:lineRule="auto"/>
        <w:jc w:val="both"/>
        <w:rPr>
          <w:rFonts w:ascii="Arial" w:hAnsi="Arial" w:cs="David"/>
          <w:rtl/>
        </w:rPr>
      </w:pPr>
      <w:r w:rsidRPr="00333F8B">
        <w:rPr>
          <w:rFonts w:ascii="Arial" w:hAnsi="Arial" w:cs="David" w:hint="cs"/>
          <w:rtl/>
        </w:rPr>
        <w:t>עקרון הצדק הראשון הוא </w:t>
      </w:r>
      <w:r w:rsidRPr="00333F8B">
        <w:rPr>
          <w:rFonts w:ascii="Arial" w:hAnsi="Arial" w:cs="David" w:hint="cs"/>
          <w:b/>
          <w:bCs/>
          <w:rtl/>
        </w:rPr>
        <w:t>עקרון החירות</w:t>
      </w:r>
      <w:r w:rsidRPr="00333F8B">
        <w:rPr>
          <w:rFonts w:ascii="Arial" w:hAnsi="Arial" w:cs="David" w:hint="cs"/>
          <w:rtl/>
        </w:rPr>
        <w:t>, על פיו זכותו של האדם ליהנות ממכלול חירויות, בהנחה שהדבר לא פוגע בחירויות האחר. חירויות אלו אמורות לאפשר לאותו אדם לחוש צדק ולפתח תפיסות של טוב (תוך שינוי ועיצוב של תפיסות אלו אם נדרש). זהו העיקרון העליון על פי רולס. בעקבות פסק הדין של בית המשפט העליון המתיר תשלומי הורים על מגוון רחב של שירותי חינוך, היה רולס טוען כי הוא אינו מפר את עיקרון החירות. הוא איננו שולל חירויות פרט בסיסיות של מי שאינם משלמים עבור תכניות לימודים נוספות בבתי ספר רגילים וייחודיים, בעשותה כן, לא נמנעות מאף אדם חירויות המצפון, המחשבה, הזכות לקניין פרטי. זאת ועוד, מגוון שירותי החינוך לכלל האוכלוסייה - דבר זה לא יסייע לאדם לממש חירויות הללו.</w:t>
      </w:r>
    </w:p>
    <w:p w14:paraId="6AF7E4CA" w14:textId="77777777" w:rsidR="0054719E" w:rsidRPr="00333F8B" w:rsidRDefault="0054719E" w:rsidP="0054719E">
      <w:pPr>
        <w:pStyle w:val="NormalWeb"/>
        <w:shd w:val="clear" w:color="auto" w:fill="FFFFFF"/>
        <w:bidi/>
        <w:spacing w:before="0" w:beforeAutospacing="0" w:after="0" w:afterAutospacing="0" w:line="360" w:lineRule="auto"/>
        <w:jc w:val="both"/>
        <w:rPr>
          <w:rFonts w:ascii="Arial" w:hAnsi="Arial" w:cs="David"/>
          <w:rtl/>
        </w:rPr>
      </w:pPr>
      <w:r w:rsidRPr="00333F8B">
        <w:rPr>
          <w:rFonts w:ascii="Arial" w:hAnsi="Arial" w:cs="David" w:hint="cs"/>
          <w:rtl/>
        </w:rPr>
        <w:t>רולס צפוי להתנגד למדיניות של משרד החינוך והעומד בראשה, תשלומי הורים על שירותי החינוך אשר יוצרים מובלעת חינוך בדלנית בתוך החינוך הממלכתי אשר ממומנת בכספי כלל הציבור. רולס יבסס טענה זאת על פי העיקרון השני בתורתו שטומנת בחובה שני עקרונות משנה וזאת בעקבות הפגיעה החמורה </w:t>
      </w:r>
      <w:r w:rsidRPr="00333F8B">
        <w:rPr>
          <w:rFonts w:ascii="Arial" w:hAnsi="Arial" w:cs="David" w:hint="cs"/>
          <w:b/>
          <w:bCs/>
          <w:rtl/>
        </w:rPr>
        <w:t>בעקרון</w:t>
      </w:r>
      <w:r w:rsidRPr="00333F8B">
        <w:rPr>
          <w:rFonts w:ascii="Arial" w:hAnsi="Arial" w:cs="David" w:hint="cs"/>
          <w:rtl/>
        </w:rPr>
        <w:t> </w:t>
      </w:r>
      <w:r w:rsidRPr="00333F8B">
        <w:rPr>
          <w:rFonts w:ascii="Arial" w:hAnsi="Arial" w:cs="David" w:hint="cs"/>
          <w:b/>
          <w:bCs/>
          <w:rtl/>
        </w:rPr>
        <w:t>שוויון ההזדמנויות ההוגן ועקרון הפער</w:t>
      </w:r>
      <w:r w:rsidRPr="00333F8B">
        <w:rPr>
          <w:rFonts w:ascii="Arial" w:hAnsi="Arial" w:cs="David" w:hint="cs"/>
          <w:rtl/>
        </w:rPr>
        <w:t>. כמו כן, סבור שחברה צודקת ומתוקנת צריכה להבטיח שכל אזרח יוכל ליהנות משוויון הזדמנויות מהותי כך שיוכל בבגרותו להתחרות על משרות ותפקידים בחברה.</w:t>
      </w:r>
    </w:p>
    <w:p w14:paraId="431111F1" w14:textId="77777777" w:rsidR="0054719E" w:rsidRPr="00333F8B" w:rsidRDefault="0054719E" w:rsidP="007852DB">
      <w:pPr>
        <w:pStyle w:val="NormalWeb"/>
        <w:shd w:val="clear" w:color="auto" w:fill="FFFFFF"/>
        <w:tabs>
          <w:tab w:val="left" w:pos="4654"/>
        </w:tabs>
        <w:bidi/>
        <w:spacing w:before="0" w:beforeAutospacing="0" w:after="0" w:afterAutospacing="0" w:line="360" w:lineRule="auto"/>
        <w:jc w:val="both"/>
        <w:rPr>
          <w:rFonts w:ascii="Arial" w:hAnsi="Arial" w:cs="David"/>
          <w:rtl/>
        </w:rPr>
      </w:pPr>
      <w:r w:rsidRPr="00333F8B">
        <w:rPr>
          <w:rFonts w:ascii="Arial" w:hAnsi="Arial" w:cs="David" w:hint="cs"/>
          <w:rtl/>
        </w:rPr>
        <w:t>עיקרון המשנה הראשון הינו </w:t>
      </w:r>
      <w:r w:rsidRPr="00333F8B">
        <w:rPr>
          <w:rFonts w:ascii="Arial" w:hAnsi="Arial" w:cs="David" w:hint="cs"/>
          <w:b/>
          <w:bCs/>
          <w:rtl/>
        </w:rPr>
        <w:t>עיקרון שוויון ההזדמנויות</w:t>
      </w:r>
      <w:r w:rsidRPr="00333F8B">
        <w:rPr>
          <w:rFonts w:ascii="Arial" w:hAnsi="Arial" w:cs="David" w:hint="cs"/>
          <w:rtl/>
        </w:rPr>
        <w:t>,על פי עיקרון זה אין להסתפק בכך שמשרות ציבוריות ועמדות חברתיות יהיו פתוחות לכל על בסיס אי אפליה, אלא יש גם לדאוג לכך שכל אחד ייהנה מסיכוי הוגן להשיגן, ללא קשר למעמדם החברתי-כלכלי. מהמקרה שלפנינו, עולה בבירור שמדיניות משרד החינוך אשר אינה רואה בתלמידים בעלי רקע כלכלי חברתי נמוך בעלי לגיטימציה לקבל יתרונות נוספים במסגרת החינוכית ומקצה משאבים רק לתלמידים שהגיעו ממשפחות מבוססות הינה מדיניות מפלה אשר טומנת בחובה מסר מפלה שפוגע בשוויון הזדמנויות הן של תלמידים המגיעים מרקע כלכלי וחברתי נמוך, והן של רשויות חלשות ליהנות משוויון זכויות אזרחי אמיתי. העובדה שמשרד החינוך מתיר </w:t>
      </w:r>
      <w:r w:rsidRPr="00333F8B">
        <w:rPr>
          <w:rFonts w:ascii="Arial" w:hAnsi="Arial" w:cs="David"/>
          <w:rtl/>
        </w:rPr>
        <w:t>מגוון רחב של שירותי חינוך </w:t>
      </w:r>
      <w:r w:rsidRPr="00333F8B">
        <w:rPr>
          <w:rFonts w:ascii="Arial" w:hAnsi="Arial" w:cs="David" w:hint="cs"/>
          <w:rtl/>
        </w:rPr>
        <w:t>נותן לגיטימציה לאפליה ולהדרה של תלמידים המגיעים מרקע כלכלי וחברתי נמוך לקבל שירותים חינוכיים נוספים, </w:t>
      </w:r>
      <w:r w:rsidRPr="00333F8B">
        <w:rPr>
          <w:rFonts w:ascii="Arial" w:hAnsi="Arial" w:cs="David"/>
          <w:rtl/>
        </w:rPr>
        <w:t>לעומת תלמידים המגיעים ממשפחות בעלות אמצעים אשר יוצרות לעצמן בתוך מסגרת החינוך הממלכתית מסלולי חינוך נפרדים שהזכות ללמוד בהם תלויה באמצעים הכלכליים של משפחותיהם. מכאן, שמוסדות חינוך ותרבות, יכולים ללמוד שפעולה זו צודקת וראוייה וכך עשויה להרחיב פערים מעין אלו במסגרות חינוך, ולתת לגיטימציה לקיטוב ולבדלנות בין קבוצות בחברה ולהקשות על השתלבותם החברתית והכלכלית. לטענת רולס, אין זה צודק, שסיכוייו של אדם לחיים בכבוד, בחירות, תוך מימוש הפוטנציאל שלו, ייקבעו על ידי גורמים שרירותיים שאין לו שליטה עליהם. העובדה שנולדת למשפחה מבוססת או למשפחה שמצויה בנקודת פתיחה נחותה היא תוצר של </w:t>
      </w:r>
      <w:r w:rsidRPr="00333F8B">
        <w:rPr>
          <w:rFonts w:ascii="Arial" w:hAnsi="Arial" w:cs="David"/>
          <w:b/>
          <w:bCs/>
          <w:rtl/>
        </w:rPr>
        <w:t xml:space="preserve">ההגרלה </w:t>
      </w:r>
      <w:r w:rsidRPr="00333F8B">
        <w:rPr>
          <w:rFonts w:ascii="Arial" w:hAnsi="Arial" w:cs="David"/>
          <w:b/>
          <w:bCs/>
          <w:rtl/>
        </w:rPr>
        <w:lastRenderedPageBreak/>
        <w:t>המוסרית השרירותית של הטבע</w:t>
      </w:r>
      <w:r w:rsidRPr="00333F8B">
        <w:rPr>
          <w:rFonts w:ascii="Arial" w:hAnsi="Arial" w:cs="David"/>
          <w:rtl/>
        </w:rPr>
        <w:t> ולכן אין זה צודק לקבוע על פיהם את הזכויות והסיכויים של אדם לממש את הפוטנציאל שלו. מעבר לכך, אנשים רציונאליים חופשיים ושווים, שהיו ניצבים מאחורי </w:t>
      </w:r>
      <w:r w:rsidRPr="00333F8B">
        <w:rPr>
          <w:rFonts w:ascii="Arial" w:hAnsi="Arial" w:cs="David"/>
          <w:b/>
          <w:bCs/>
          <w:rtl/>
        </w:rPr>
        <w:t>מסך הבערות</w:t>
      </w:r>
      <w:r w:rsidRPr="00333F8B">
        <w:rPr>
          <w:rFonts w:ascii="Arial" w:hAnsi="Arial" w:cs="David"/>
          <w:rtl/>
        </w:rPr>
        <w:t>, היו לבטח קובעים שהדבר הצודק הוא לאפשר לכל תלמיד במדינה להנות מזכות לחינוך חינם, בהינתן שאין הם יודעים את זהותם, האם שייכים לקבוצה אשר מגיעה מרקע כלכלי וחברתי נמוך שאותה משרד החינוך מפלה.</w:t>
      </w:r>
    </w:p>
    <w:p w14:paraId="00EA2E6F" w14:textId="77777777" w:rsidR="0054719E" w:rsidRPr="00333F8B" w:rsidRDefault="0054719E" w:rsidP="0054719E">
      <w:pPr>
        <w:pStyle w:val="NormalWeb"/>
        <w:shd w:val="clear" w:color="auto" w:fill="FFFFFF"/>
        <w:bidi/>
        <w:spacing w:before="0" w:beforeAutospacing="0" w:after="0" w:afterAutospacing="0" w:line="360" w:lineRule="auto"/>
        <w:jc w:val="both"/>
        <w:rPr>
          <w:rFonts w:ascii="Arial" w:hAnsi="Arial" w:cs="David"/>
          <w:rtl/>
        </w:rPr>
      </w:pPr>
      <w:r w:rsidRPr="00333F8B">
        <w:rPr>
          <w:rFonts w:ascii="Arial" w:hAnsi="Arial" w:cs="David" w:hint="cs"/>
          <w:rtl/>
        </w:rPr>
        <w:t>עיקרון המשנה השני הינו </w:t>
      </w:r>
      <w:r w:rsidRPr="00333F8B">
        <w:rPr>
          <w:rFonts w:ascii="Arial" w:hAnsi="Arial" w:cs="David" w:hint="cs"/>
          <w:b/>
          <w:bCs/>
          <w:rtl/>
        </w:rPr>
        <w:t>עיקרון הפער</w:t>
      </w:r>
      <w:r w:rsidRPr="00333F8B">
        <w:rPr>
          <w:rFonts w:ascii="Arial" w:hAnsi="Arial" w:cs="David" w:hint="cs"/>
          <w:rtl/>
        </w:rPr>
        <w:t> עיקרון זה קובע כי אי-שוויון יכול להיות מוצדק בתנאי שהוא מביא לשיפור במצב המקופחים. התנגדות נוספת של רולס למדיניות משרד החינוך נעוצה בכך שהיא מפרה את עקרון הפער. במקום לפעול לחיזוק מעמדם של הקבוצות המוחלשות בחברה ובכללם תלמידים בעלי רקע כלכלי חברתי נמוך, מדיניותו נוקטת בפועלה הפוכה- הרחבת פערים בחינוך קיטוב ובדלנות בין קבוצות בחברה אשר תוביל לחסמים משוויון הזדמנויות מהותי בשירותי החינוך והתרבות. לדעת רולס, חברה צודקת ומתוקנת, צריכה לקבוע את חוקיה ומדיניותה כך שאי שוויון שמתקיים בה פועל למקסם את התועלת של המוחלשים ביותר. מכיוון שהתלמידים שמגיעים מרקע רקע כלכלי חברתי נמוך נמצאים בנקודת פתיחה נחותה יותר מהתלמידים בעלי האמצעים, הדבר הצודק יהיה לנהוג במדיניות הפוכה שנוקט משרד החינוך כזו שתוביל לצמצום הפער בין השכבות של התלמידים, בין אלו שמגיעים מרקע כלכלי וחברתי נמוך מול אלו בעלי האמצעים.</w:t>
      </w:r>
    </w:p>
    <w:p w14:paraId="330410AC" w14:textId="77777777" w:rsidR="0054719E" w:rsidRPr="00333F8B" w:rsidRDefault="0054719E" w:rsidP="0054719E">
      <w:pPr>
        <w:pStyle w:val="NormalWeb"/>
        <w:shd w:val="clear" w:color="auto" w:fill="FFFFFF"/>
        <w:bidi/>
        <w:spacing w:before="0" w:beforeAutospacing="0" w:after="0" w:afterAutospacing="0" w:line="360" w:lineRule="auto"/>
        <w:jc w:val="both"/>
        <w:rPr>
          <w:rFonts w:ascii="Arial" w:hAnsi="Arial" w:cs="David"/>
          <w:rtl/>
        </w:rPr>
      </w:pPr>
      <w:r w:rsidRPr="00333F8B">
        <w:rPr>
          <w:rFonts w:ascii="Arial" w:hAnsi="Arial" w:cs="David" w:hint="cs"/>
          <w:rtl/>
        </w:rPr>
        <w:t>לסיכום, לעניות דעתי רולס היה בוחן את המקרה תחת עיני גישת "הצדק כהוגנות". המקרה עובר בהצלחה הן את העיקרון הראשון והן העיקרון השני ולכן אי השוויון מוצדק.</w:t>
      </w:r>
    </w:p>
    <w:p w14:paraId="3E0060BD" w14:textId="77777777" w:rsidR="00E90D6B" w:rsidRPr="00333F8B" w:rsidRDefault="00E90D6B" w:rsidP="0054719E">
      <w:pPr>
        <w:jc w:val="both"/>
        <w:rPr>
          <w:rFonts w:cs="David"/>
          <w:sz w:val="24"/>
          <w:szCs w:val="24"/>
          <w:rtl/>
        </w:rPr>
      </w:pPr>
    </w:p>
    <w:p w14:paraId="2F8C183A" w14:textId="77777777" w:rsidR="00A85E29" w:rsidRPr="00333F8B" w:rsidRDefault="00E817ED" w:rsidP="00BC13C3">
      <w:pPr>
        <w:spacing w:after="0" w:line="360" w:lineRule="auto"/>
        <w:jc w:val="both"/>
        <w:rPr>
          <w:rFonts w:cs="David"/>
          <w:b/>
          <w:bCs/>
          <w:sz w:val="24"/>
          <w:szCs w:val="24"/>
          <w:rtl/>
        </w:rPr>
      </w:pPr>
      <w:r w:rsidRPr="00333F8B">
        <w:rPr>
          <w:rFonts w:cs="David" w:hint="cs"/>
          <w:b/>
          <w:bCs/>
          <w:sz w:val="24"/>
          <w:szCs w:val="24"/>
          <w:rtl/>
        </w:rPr>
        <w:t>סעיף ב':</w:t>
      </w:r>
    </w:p>
    <w:p w14:paraId="2C8A37E5" w14:textId="77777777" w:rsidR="00BC13C3" w:rsidRPr="00333F8B" w:rsidRDefault="00BC13C3" w:rsidP="00752E92">
      <w:pPr>
        <w:pStyle w:val="NormalWeb"/>
        <w:shd w:val="clear" w:color="auto" w:fill="FFFFFF"/>
        <w:bidi/>
        <w:spacing w:before="0" w:beforeAutospacing="0" w:after="0" w:afterAutospacing="0" w:line="360" w:lineRule="auto"/>
        <w:jc w:val="both"/>
        <w:rPr>
          <w:rFonts w:ascii="Arial" w:hAnsi="Arial" w:cs="David"/>
        </w:rPr>
      </w:pPr>
      <w:r w:rsidRPr="00333F8B">
        <w:rPr>
          <w:rFonts w:ascii="Arial" w:hAnsi="Arial" w:cs="David" w:hint="cs"/>
          <w:b/>
          <w:bCs/>
          <w:shd w:val="clear" w:color="auto" w:fill="FFCF35"/>
          <w:rtl/>
        </w:rPr>
        <w:t>הגישה הליברטראינית</w:t>
      </w:r>
      <w:r w:rsidRPr="00333F8B">
        <w:rPr>
          <w:rFonts w:ascii="Arial" w:hAnsi="Arial" w:cs="David" w:hint="cs"/>
          <w:rtl/>
        </w:rPr>
        <w:t> מכירה בעבודה שהחברה הדמוקרטית הליברלית בת זמננו כוללת בתוכה אוכלוסיה מגוונת מבחינות רבות: אתנית, דתית, תרבותית, מעמדית ופילוסופית. לטענתם, לכל אדם יש זכות בסיסית לחירות ולכן אנו יכולים לעשות כרצוננו בדברים השייכים לנו וזאת בתנאי שאנו מכבדים את זכותם של האחרים, ומאפשרים גם להם לנהוג באופן דומה לאופן שבו אנו פועלים.</w:t>
      </w:r>
      <w:r w:rsidRPr="00333F8B">
        <w:rPr>
          <w:rFonts w:ascii="Arial" w:hAnsi="Arial" w:cs="David" w:hint="cs"/>
          <w:b/>
          <w:bCs/>
          <w:rtl/>
        </w:rPr>
        <w:t> עיקרון החירות</w:t>
      </w:r>
      <w:r w:rsidRPr="00333F8B">
        <w:rPr>
          <w:rFonts w:ascii="Arial" w:hAnsi="Arial" w:cs="David" w:hint="cs"/>
          <w:rtl/>
        </w:rPr>
        <w:t> במחשבתם של ההוגים הליברטריאנים הינו מרכזי, ובהגות הליברטראינית החירות היא אף חזות הכל. תפיסת ערך החירות בקרב אותם הוגים הינה במובן רחב: פוליטי, תרבותי וכלכלי, כלומר מקסימום חירות לאדם הפרטי בבחירת אורח חייו וניהול ממונו ומינימום התערבות של המדינה בבחירות אלו. לדעת הוגי הגישה כל ניסיון לתקן את אי השוויון החברתי כלכלי הוא שגוי מיסודו. בפועלן של מדינות או של רשויות מתכננות אין הן יכולות לקחת בחשבון את כלל המשתנים, ובהכרח בניסיונן לחלק מחדש ולייצר שוויון הן ייפגעו במישהו. </w:t>
      </w:r>
      <w:r w:rsidRPr="00333F8B">
        <w:rPr>
          <w:rFonts w:ascii="Arial" w:hAnsi="Arial" w:cs="David" w:hint="cs"/>
          <w:b/>
          <w:bCs/>
          <w:rtl/>
        </w:rPr>
        <w:t>חירות הקניין </w:t>
      </w:r>
      <w:r w:rsidRPr="00333F8B">
        <w:rPr>
          <w:rFonts w:ascii="Arial" w:hAnsi="Arial" w:cs="David" w:hint="cs"/>
          <w:rtl/>
        </w:rPr>
        <w:t>הינה חירות מרכזית בעיניהם ויתנגדו לחוקים מוסריים ולחוקים הכופים על בעלי האמצעים לתמוך במדיניות רווחה ומיסוי פרוגרסיבי שמופנה לעניים. </w:t>
      </w:r>
      <w:r w:rsidR="00752E92" w:rsidRPr="00333F8B">
        <w:rPr>
          <w:rFonts w:ascii="Arial" w:hAnsi="Arial" w:cs="David" w:hint="cs"/>
          <w:rtl/>
        </w:rPr>
        <w:t>אנו נדרשים</w:t>
      </w:r>
      <w:r w:rsidR="000F0556" w:rsidRPr="00333F8B">
        <w:rPr>
          <w:rFonts w:ascii="Arial" w:hAnsi="Arial" w:cs="David" w:hint="cs"/>
          <w:rtl/>
        </w:rPr>
        <w:t xml:space="preserve"> לבחון את הסוגי</w:t>
      </w:r>
      <w:r w:rsidRPr="00333F8B">
        <w:rPr>
          <w:rFonts w:ascii="Arial" w:hAnsi="Arial" w:cs="David" w:hint="cs"/>
          <w:rtl/>
        </w:rPr>
        <w:t>ה לגבי הזכות של הורים ובתי ספר לאפשר גיוס של תשלומים פרטיים מהורים כדי לשפר את החינוך של ילדיהם במערכת החינוך הציבורית, נבחן זאת לפי הוגיה של הגישה הליברטריאנית רוברט נוזיק ופרידריך פון האייק.</w:t>
      </w:r>
    </w:p>
    <w:p w14:paraId="4D8F2954" w14:textId="77777777" w:rsidR="00BC13C3" w:rsidRPr="00333F8B" w:rsidRDefault="00BC13C3" w:rsidP="00BC13C3">
      <w:pPr>
        <w:pStyle w:val="NormalWeb"/>
        <w:shd w:val="clear" w:color="auto" w:fill="FFFFFF"/>
        <w:bidi/>
        <w:spacing w:before="0" w:beforeAutospacing="0" w:after="0" w:afterAutospacing="0" w:line="360" w:lineRule="auto"/>
        <w:jc w:val="both"/>
        <w:rPr>
          <w:rFonts w:ascii="Arial" w:hAnsi="Arial" w:cs="David"/>
          <w:rtl/>
        </w:rPr>
      </w:pPr>
      <w:r w:rsidRPr="00333F8B">
        <w:rPr>
          <w:rFonts w:ascii="Arial" w:hAnsi="Arial" w:cs="David" w:hint="cs"/>
          <w:b/>
          <w:bCs/>
          <w:rtl/>
        </w:rPr>
        <w:t>האייק</w:t>
      </w:r>
      <w:r w:rsidRPr="00333F8B">
        <w:rPr>
          <w:rFonts w:ascii="Arial" w:hAnsi="Arial" w:cs="David" w:hint="cs"/>
          <w:rtl/>
        </w:rPr>
        <w:t xml:space="preserve"> שם במקום הראשון את חופש הפרט ונגד מדיניות רווחה שפוגעת בחופש, ובעד שוק חופשי. לפי גישתו השוק החופשי הוא הערך העליון, והחירות צריכה לשרת אותו. כמו כן, צדק חברתי זוהי הדרך לשעבוד ולחוסר יעילות וכל ניסיון להגשים אידיאל של צדק חברתי מצעיד את החברה בדרך לשעבוד ,לכינונה של מדינה ריכוזית וליצירתה של מערכת מנגנונים בירוקרטים דיכאוניים. לפי גישתו אין ישות כזו חברה, יש רק יחידים ומשפחות. ומכאן שלא ניתן גם לדבר על צדק חברתי אלא בהתייחס לפעולותיהם של יחידים. לכן, לפי השקפת עולמו כאשר ההורים פנו בבקשה לאפשר תשלומים בעבור תוכניות לימודים נוספות בבתי הספר יראה זאת כזכות לאוטונומיה חינוכית, הזכות של הורים להשפיע על חינוך ילדיהם אשר בעלת חשיבות במרחב הפרטי, במסגרת התא המשפחתי ולא יראה אותה מוגבלת במרחב הציבורי כיון שלא רואה בחברה כישות, לא קיימים מבחינתו אינטרסים חברתיים וציבוריים אחרים. האייק לא יראה באי השוויון במערכת החינוך הישראלית אחריות מסוימת לקיומו. לטענתו אי-שוויון הוא תוצאה בלתי מכוונת של פעולותיהם האוטונומיות של יחידים רבים, לכן אין להטיל עליהם אחריות על כך, כלומר זה שיש אי שוויון זה לא עניין של צדק, ויטען כי קיימים גם תלמידים משכבות נמוכות של הסולם החברתי-כלכלי ואין להטיל עליהם אחריות ואין פעולה שתזכה אותם לקבל יותר מהחברה. הוא יתנגד לטענה כי "המיקום הנחות של מערכת החינוך הישראלית בהשוואה בינלאומית נובע דווקא מחוסר השוויון בחינוך". כמו כן לטענתו של האייק אין דבר כזה "כלכלה מתוכננת יעילה" כי: א. אין בנמצא מטרה חברתית משותפת או "טובת כלל", היעדר תקנון אתי שלם, כל מה שקשור בתכנון מדיניות והטבה על חלשים דורש הסכמה גורפת </w:t>
      </w:r>
      <w:r w:rsidRPr="00333F8B">
        <w:rPr>
          <w:rFonts w:ascii="Arial" w:hAnsi="Arial" w:cs="David" w:hint="cs"/>
          <w:rtl/>
        </w:rPr>
        <w:lastRenderedPageBreak/>
        <w:t>של מה ראוי ומה טובת הכלל. במקרה שלפנינו האייק יטען כי לא ניתן לספק את "טובת הכלל", הטוב האפשרי זה לאפשר לשוק החופשי ולאנשים לפעול לפי מידת החירות האפשרית ושהשוק ינהל את עצמו לפי היצע וביקוש, יסדר את עצמו ב."אין מוח שיוכל לתפוס את המגוון האינסופי של צרכים שונים", גם אם אנחנו רוצים טוב, האם נוכל לעשות טוב לכולם בעת ובעונה אחת? לטענתו של האייק הרצון להיטיב עם פלח אחד פוגעת בפלח אחר. כלומר, אם רוצים לחתור לטוב יש לגבש מטריצה מסוימת שאוגדת בתוכה את הטוב כלפי כל האנשים. משמעות הטוב המשותף בסופו של יום הוא שלחלק לא יהיה טוב בגלל צרכים שונים של כלל האוכלוסיה. במקרה זה ביטול התשלומים של ההורים על מגוון שירותי החינוך תפגע באותה אוכלוסיה שמגיעה מרקע כלכלי גבוה ויכולה לאפשר את קיומם של שירותי חינוך אלו. ג. לטענתו של האייק הכלכלה המתוכננת היעילה הינה אמצעי נחות לתיאום הפעילות הכלכלית בין בני אדם בהשוואה לעקרון התחרות החופשית. הכלכלה המתוכננת הינה אמצעי כפייתי שפוגע בחירות של הפרט. האייק יטען כי המדינה אינה צריכה להתערב ברצון של הפרט, ובמקרה זה ברצונם של ההורים לעצב את חינוך ילדיהם. לטענתו, השוק בו אנו מתנהלים יודע להתנהל באופן עצמאי ללא קביעת חוקים מצד המדינה. משרד החינוך אינו צריך להגביל את גביית התשלומים בעבור תכניות לימודים נוספות בבתי ספר רגילים וייחודים וכן שאר תשלומים נוספים.</w:t>
      </w:r>
    </w:p>
    <w:p w14:paraId="08314CE4" w14:textId="77777777" w:rsidR="00BC13C3" w:rsidRPr="00333F8B" w:rsidRDefault="00BC13C3" w:rsidP="00121DD0">
      <w:pPr>
        <w:pStyle w:val="NormalWeb"/>
        <w:shd w:val="clear" w:color="auto" w:fill="FFFFFF"/>
        <w:bidi/>
        <w:spacing w:before="0" w:beforeAutospacing="0" w:after="0" w:afterAutospacing="0" w:line="360" w:lineRule="auto"/>
        <w:jc w:val="both"/>
        <w:rPr>
          <w:rFonts w:ascii="Arial" w:hAnsi="Arial" w:cs="David"/>
          <w:rtl/>
        </w:rPr>
      </w:pPr>
      <w:r w:rsidRPr="00333F8B">
        <w:rPr>
          <w:rFonts w:ascii="Arial" w:hAnsi="Arial" w:cs="David" w:hint="cs"/>
          <w:b/>
          <w:bCs/>
          <w:rtl/>
        </w:rPr>
        <w:t>לפי נקודת מבטו של רוברט נוזיק</w:t>
      </w:r>
      <w:r w:rsidRPr="00333F8B">
        <w:rPr>
          <w:rFonts w:ascii="Arial" w:hAnsi="Arial" w:cs="David" w:hint="cs"/>
          <w:rtl/>
        </w:rPr>
        <w:t>, אנו נדרש להסתכל מבעד לעמדתו המוסרית. התאוריה של נוזיק שמה את </w:t>
      </w:r>
      <w:r w:rsidRPr="00333F8B">
        <w:rPr>
          <w:rFonts w:ascii="Arial" w:hAnsi="Arial" w:cs="David" w:hint="cs"/>
          <w:b/>
          <w:bCs/>
          <w:rtl/>
        </w:rPr>
        <w:t>החירות האינדיבידואלית</w:t>
      </w:r>
      <w:r w:rsidRPr="00333F8B">
        <w:rPr>
          <w:rFonts w:ascii="Arial" w:hAnsi="Arial" w:cs="David" w:hint="cs"/>
          <w:rtl/>
        </w:rPr>
        <w:t> במקום הראשון, והשוק החופשי הוא אמצעי. כיתר ההוגים הליברטריאנים, נוזיק מתנגד להפרה של זכויות הפרט וכן לכפיית חלוקה מחדש. על פי נוזיק, אחת מזכויותיו העיקריות של הפרט אותה יש לשמור ולכבד היא ה</w:t>
      </w:r>
      <w:r w:rsidRPr="00333F8B">
        <w:rPr>
          <w:rFonts w:ascii="Arial" w:hAnsi="Arial" w:cs="David" w:hint="cs"/>
          <w:b/>
          <w:bCs/>
          <w:rtl/>
        </w:rPr>
        <w:t>זכות לקניין</w:t>
      </w:r>
      <w:r w:rsidRPr="00333F8B">
        <w:rPr>
          <w:rFonts w:ascii="Arial" w:hAnsi="Arial" w:cs="David" w:hint="cs"/>
          <w:rtl/>
        </w:rPr>
        <w:t>. הפרט רשאי להשתמש בקניין השייך לו בכל דרך שייבחר ובכל עת שייבחר, וההחלטה שלא להשתמש בקניין, גם היא שמורה אך ורק לבעל הקניין. הפרה או התערבות של המדינה או הרשויות בזכות זו של הפרט אינה צודקת על פי נוזיק. תורת הזכאות של נוזיק מבהירה כי הזכות ההיסטורית והמוסרית על קניין מסוים יכולה להיווצר בשתי צורות בלבד – ברכישה מקורית או העברה חוקית ומוסכמת שמתבצעת מרצונו החופשי של בעל הקניין המקורי. לפי גישתו של נוזיק אם ישנו אידיאל חלוקה שנראה לנו ראוי הניסיון להשיג אותו באופן קבוע דורש התערבות אין סופית של המדינה בקניין, בהחלטות החופשיות, כולל במקומות שבהם היתרון שאנשים השיגו בצורה לגיטימית לחלוטין לכן שום עיקרון צדק חלוקתי לא יכול להתקיים לארוך זמן בלי התערבות מתמדת בחיי בני האדם. כל דפוס רצוי נהפך לבתי רצוי כי דפוס החלוקה משתנה.</w:t>
      </w:r>
      <w:r w:rsidR="00DD62EA" w:rsidRPr="00333F8B">
        <w:rPr>
          <w:rFonts w:ascii="Arial" w:hAnsi="Arial" w:cs="David" w:hint="cs"/>
          <w:rtl/>
        </w:rPr>
        <w:t>לפי נוזיק</w:t>
      </w:r>
      <w:r w:rsidR="00A61493" w:rsidRPr="00333F8B">
        <w:rPr>
          <w:rFonts w:ascii="Arial" w:hAnsi="Arial" w:cs="David"/>
          <w:rtl/>
        </w:rPr>
        <w:t xml:space="preserve"> חלוקה מחדש פוגעת בחירות הפרט להחליט כיצד לנהוג עם קניינו</w:t>
      </w:r>
      <w:r w:rsidR="00A61493" w:rsidRPr="00333F8B">
        <w:rPr>
          <w:rFonts w:ascii="Arial" w:hAnsi="Arial" w:cs="David" w:hint="cs"/>
          <w:rtl/>
        </w:rPr>
        <w:t xml:space="preserve">. במידה ואדם רוצה לחלק את הונו, לנוזיק אין בעיה עם כך. מתנגד לכך שהמדינה תחייב את אותו בן אדם לחלק את הונו, דרך מערכות המיסוי. </w:t>
      </w:r>
      <w:r w:rsidR="00DD62EA" w:rsidRPr="00333F8B">
        <w:rPr>
          <w:rFonts w:ascii="Arial" w:hAnsi="Arial" w:cs="David" w:hint="cs"/>
          <w:rtl/>
        </w:rPr>
        <w:t xml:space="preserve">נוזיק יטען כי  </w:t>
      </w:r>
      <w:r w:rsidR="00A61493" w:rsidRPr="00333F8B">
        <w:rPr>
          <w:rFonts w:ascii="Arial" w:hAnsi="Arial" w:cs="David"/>
          <w:rtl/>
        </w:rPr>
        <w:t>חלוקה מחדש סותרת את הציווי המוחלט</w:t>
      </w:r>
      <w:r w:rsidR="00A61493" w:rsidRPr="00333F8B">
        <w:rPr>
          <w:rFonts w:ascii="Arial" w:hAnsi="Arial" w:cs="David" w:hint="cs"/>
          <w:rtl/>
        </w:rPr>
        <w:t>\הקטגורי</w:t>
      </w:r>
      <w:r w:rsidR="00A61493" w:rsidRPr="00333F8B">
        <w:rPr>
          <w:rFonts w:ascii="Arial" w:hAnsi="Arial" w:cs="David"/>
          <w:rtl/>
        </w:rPr>
        <w:t xml:space="preserve"> השני של קאנט</w:t>
      </w:r>
      <w:r w:rsidR="00E60D33" w:rsidRPr="00333F8B">
        <w:rPr>
          <w:rFonts w:ascii="Arial" w:hAnsi="Arial" w:cs="David" w:hint="cs"/>
          <w:rtl/>
        </w:rPr>
        <w:t>-</w:t>
      </w:r>
      <w:r w:rsidR="00A61493" w:rsidRPr="00333F8B">
        <w:rPr>
          <w:rFonts w:ascii="Arial" w:hAnsi="Arial" w:cs="David"/>
          <w:rtl/>
        </w:rPr>
        <w:t xml:space="preserve">לפי "הציווי המוחלט" של </w:t>
      </w:r>
      <w:r w:rsidR="009B0D3B" w:rsidRPr="00333F8B">
        <w:rPr>
          <w:rFonts w:ascii="Arial" w:hAnsi="Arial" w:cs="David"/>
          <w:rtl/>
        </w:rPr>
        <w:t>קאנט</w:t>
      </w:r>
      <w:r w:rsidR="009B0D3B" w:rsidRPr="00333F8B">
        <w:rPr>
          <w:rFonts w:ascii="Arial" w:hAnsi="Arial" w:cs="David" w:hint="cs"/>
          <w:rtl/>
        </w:rPr>
        <w:t>: "תמיד ראה אדם כתכלית ואף פעם לא כאמצעי כדי לשרת מטרה חיצונית אחרת"</w:t>
      </w:r>
      <w:r w:rsidR="00121DD0" w:rsidRPr="00333F8B">
        <w:rPr>
          <w:rFonts w:ascii="Arial" w:hAnsi="Arial" w:cs="David" w:hint="cs"/>
          <w:rtl/>
        </w:rPr>
        <w:t xml:space="preserve">, האדם שמולי הוא עולם ומלואו ולא נשתמש בהם כאמצעי, כמטרה. </w:t>
      </w:r>
      <w:r w:rsidR="00A61493" w:rsidRPr="00333F8B">
        <w:rPr>
          <w:rFonts w:ascii="Arial" w:hAnsi="Arial" w:cs="David"/>
          <w:rtl/>
        </w:rPr>
        <w:t>חייב כל אדם להתנהל כך שמעשיו יוכלו לשמש בסיס לחוק כלל-עולמי.</w:t>
      </w:r>
      <w:r w:rsidR="00E60D33" w:rsidRPr="00333F8B">
        <w:rPr>
          <w:rFonts w:ascii="Arial" w:hAnsi="Arial" w:cs="David" w:hint="cs"/>
          <w:rtl/>
        </w:rPr>
        <w:t xml:space="preserve"> </w:t>
      </w:r>
      <w:r w:rsidRPr="00333F8B">
        <w:rPr>
          <w:rFonts w:ascii="Arial" w:hAnsi="Arial" w:cs="David" w:hint="cs"/>
          <w:rtl/>
        </w:rPr>
        <w:t>תמיד יווצר אי שוויון כל עוד הכל גלוי וכל אחד עושה שימוש במשאבים שיש לו לטובת עצמו. נוזיק ממעיט בתפקידיה של המדינה והוא תופס אותה כ</w:t>
      </w:r>
      <w:r w:rsidRPr="00333F8B">
        <w:rPr>
          <w:rFonts w:ascii="Arial" w:hAnsi="Arial" w:cs="David" w:hint="cs"/>
          <w:b/>
          <w:bCs/>
          <w:rtl/>
        </w:rPr>
        <w:t>"מדינת שומר הלילה"</w:t>
      </w:r>
      <w:r w:rsidRPr="00333F8B">
        <w:rPr>
          <w:rFonts w:ascii="Arial" w:hAnsi="Arial" w:cs="David" w:hint="cs"/>
          <w:rtl/>
        </w:rPr>
        <w:t>, שתפקידה קטן ומסתכם בשמירה על הסדר בכדי לאפשר חירות וחופש מקסימלי לאזרחים תוך הימנעות מהתערבות בחיי היום-יום ככל שניתן על ידי מניעת פגיעה בזכות של האזרחים לקניינם ולפעול להקמת שוק חופשי. "מדינת שומר הלילה"- יהיו חוקים מינמליים ובעניין השוק החופשי לא יהיו חוקים בכלל. לכן במקרה זה לטענת נוזיק מדינת ישראל אינה צריכה להתערב כלל במערכת החינוך ולאפשר חירות מקסימלית, אוטונומיה חינוכית. כאשר משרד החינוך מתיר תשלומי הורים על מגוון רחב של שירותי חינוך על ידי פעולה זו הוא מאפשר לשכבות בעלות האמצעים להשתמש בקניין שלהם, בכספם, בכדי להשפיע על חינוך ילדיהם. נוזיק יתנגד לחינוך ציבורי ולטענתו למי שיש את היכולת הכספית יפנה לחינוך פרטי.</w:t>
      </w:r>
    </w:p>
    <w:p w14:paraId="665F8458" w14:textId="77777777" w:rsidR="0061377B" w:rsidRPr="00333F8B" w:rsidRDefault="003850CD" w:rsidP="0061377B">
      <w:pPr>
        <w:spacing w:line="360" w:lineRule="auto"/>
        <w:ind w:left="-24"/>
        <w:jc w:val="both"/>
        <w:rPr>
          <w:rFonts w:cs="David"/>
          <w:b/>
          <w:bCs/>
          <w:sz w:val="24"/>
          <w:szCs w:val="24"/>
          <w:rtl/>
        </w:rPr>
      </w:pPr>
      <w:r w:rsidRPr="00333F8B">
        <w:rPr>
          <w:rFonts w:cs="David" w:hint="cs"/>
          <w:b/>
          <w:bCs/>
          <w:sz w:val="24"/>
          <w:szCs w:val="24"/>
          <w:rtl/>
        </w:rPr>
        <w:t>סעיף ג':</w:t>
      </w:r>
    </w:p>
    <w:p w14:paraId="796502AD" w14:textId="77777777" w:rsidR="003850CD" w:rsidRPr="00333F8B" w:rsidRDefault="003850CD" w:rsidP="0061377B">
      <w:pPr>
        <w:spacing w:line="360" w:lineRule="auto"/>
        <w:ind w:left="-24"/>
        <w:jc w:val="both"/>
        <w:rPr>
          <w:rFonts w:ascii="Arial" w:eastAsia="Times New Roman" w:hAnsi="Arial" w:cs="David"/>
          <w:sz w:val="24"/>
          <w:szCs w:val="24"/>
        </w:rPr>
      </w:pPr>
      <w:r w:rsidRPr="00333F8B">
        <w:rPr>
          <w:rFonts w:ascii="Arial" w:eastAsia="Times New Roman" w:hAnsi="Arial" w:cs="David"/>
          <w:sz w:val="24"/>
          <w:szCs w:val="24"/>
          <w:rtl/>
        </w:rPr>
        <w:t>לאחר שקראתי את תשובתה של רחלי לסעיף א', לפי גישתו של רולס וייחסו לעיקרון שוויון הזדמנויות דעתה הינה שונה מעמדתי</w:t>
      </w:r>
      <w:r w:rsidRPr="00333F8B">
        <w:rPr>
          <w:rFonts w:ascii="Arial" w:eastAsia="Times New Roman" w:hAnsi="Arial" w:cs="David"/>
          <w:sz w:val="24"/>
          <w:szCs w:val="24"/>
        </w:rPr>
        <w:t>.</w:t>
      </w:r>
    </w:p>
    <w:p w14:paraId="33249777" w14:textId="77777777" w:rsidR="003850CD" w:rsidRPr="00333F8B" w:rsidRDefault="003850CD" w:rsidP="003850CD">
      <w:pPr>
        <w:pStyle w:val="NormalWeb"/>
        <w:shd w:val="clear" w:color="auto" w:fill="FFFFFF"/>
        <w:bidi/>
        <w:spacing w:before="0" w:beforeAutospacing="0" w:after="0" w:afterAutospacing="0" w:line="360" w:lineRule="auto"/>
        <w:jc w:val="both"/>
        <w:rPr>
          <w:rFonts w:ascii="Arial" w:hAnsi="Arial" w:cs="David"/>
        </w:rPr>
      </w:pPr>
      <w:r w:rsidRPr="00333F8B">
        <w:rPr>
          <w:rFonts w:ascii="Arial" w:hAnsi="Arial" w:cs="David"/>
          <w:rtl/>
        </w:rPr>
        <w:t xml:space="preserve">רחלי טוענת כי לפי עיקרון שוויון ההזדמנויות ההוגן רולס יתמוך בהחלטת בג"ץ משום שעפ"י עקרון הצדק, לא מוסרי יהיה למנוע מהורה להשקיע בילדו, רולס היה אף טוען כי מדובר כאן בהתערבות טוטלית והרסנית בחיי אזרחים בשם אידאולוגיה של אי שוויון. כלומר רחלי טוענת כי רולס אינו רואה בתשלומי ההורים על שירותי החינוך הנוספים פגיעה באי </w:t>
      </w:r>
      <w:r w:rsidRPr="00333F8B">
        <w:rPr>
          <w:rFonts w:ascii="Arial" w:hAnsi="Arial" w:cs="David"/>
          <w:rtl/>
        </w:rPr>
        <w:lastRenderedPageBreak/>
        <w:t>שוויון וכי כפיית שוויון בחינוך היא דבר שלילי, הדרך לכך צריכה להיות ע"י תקצוב וחיזוק אותן שכבות מוחלשות ולא דרך תקיעת יתד בגלגלים של הורים אשר מעוניינים בחינוך איכותי יותר ואף מוכנים להשקיע בכך</w:t>
      </w:r>
      <w:r w:rsidRPr="00333F8B">
        <w:rPr>
          <w:rFonts w:ascii="Arial" w:hAnsi="Arial" w:cs="David"/>
        </w:rPr>
        <w:t>.</w:t>
      </w:r>
    </w:p>
    <w:p w14:paraId="1DD38A5F" w14:textId="77777777" w:rsidR="003850CD" w:rsidRPr="00333F8B" w:rsidRDefault="003850CD" w:rsidP="003850CD">
      <w:pPr>
        <w:pStyle w:val="NormalWeb"/>
        <w:shd w:val="clear" w:color="auto" w:fill="FFFFFF"/>
        <w:bidi/>
        <w:spacing w:before="0" w:beforeAutospacing="0" w:after="0" w:afterAutospacing="0" w:line="360" w:lineRule="auto"/>
        <w:jc w:val="both"/>
        <w:rPr>
          <w:rFonts w:ascii="Arial" w:hAnsi="Arial" w:cs="David"/>
        </w:rPr>
      </w:pPr>
      <w:r w:rsidRPr="00333F8B">
        <w:rPr>
          <w:rFonts w:ascii="Arial" w:hAnsi="Arial" w:cs="David"/>
          <w:rtl/>
        </w:rPr>
        <w:t>מנגד, אינני מסכימה עם דעתה של רחלי. לעניות דעתי עקרון השוויון מופר מאחר וישנן משפחות רבות אשר מתקשות לשלם עבור אותם גורמים חינוכיים. כמו כן גם מופר עקרון הפער, אותה יכולת של הילדים המגיעים מהשכבות המוחלשות להוכיח את עצמם להצטיין בתנאים שווים נפגעת, והאי שוויון גורם להנצחת מצבם. מכאן, שמוסדות חינוך ותרבות, יכולים ללמוד שפעולה זו צודקת וראויה וכך עשויה להרחיב פערים מעין אלו במסגרות חינוך, ולתת לגיטימציה לקיטוב ולבדלנות בין קבוצות בחברה ולהקשות על השתלבותם החברתית והכלכלית. לטענת רולס, אין זה צודק, שסיכוייו של אדם לחיים בכבוד, בחירות, תוך מימוש הפוטנציאל שלו, ייקבעו על ידי גורמים שרירותיים שאין לו שליטה עליהם. העובדה שנולדת למשפחה מבוססת או למשפחה שמצויה בנקודת פתיחה נחותה היא תוצר של ההגרלה המוסרית השרירותית של הטבע ולכן אין זה צודק לקבוע על פיהם את הזכויות והסיכויים של אדם לממש את הפוטנציאל שלו. ולכן אין זה צודק שילדים להורים מבוססים יותר כלכלית יקבלו פריבילגיות ושירותים נוספים במסגרת החינוכית לעומת ילדים שמצויים בנקודת פתיחה נחותה יותר, דבר זה מוביל לבדלנות ולפערים בחינוך</w:t>
      </w:r>
      <w:r w:rsidRPr="00333F8B">
        <w:rPr>
          <w:rFonts w:ascii="Arial" w:hAnsi="Arial" w:cs="David"/>
        </w:rPr>
        <w:t>.</w:t>
      </w:r>
    </w:p>
    <w:p w14:paraId="577025B1" w14:textId="77777777" w:rsidR="003850CD" w:rsidRPr="00333F8B" w:rsidRDefault="003850CD" w:rsidP="003850CD">
      <w:pPr>
        <w:pStyle w:val="NormalWeb"/>
        <w:shd w:val="clear" w:color="auto" w:fill="FFFFFF"/>
        <w:bidi/>
        <w:spacing w:before="0" w:beforeAutospacing="0" w:after="0" w:afterAutospacing="0" w:line="360" w:lineRule="auto"/>
        <w:jc w:val="both"/>
        <w:rPr>
          <w:rFonts w:ascii="Arial" w:hAnsi="Arial" w:cs="David"/>
        </w:rPr>
      </w:pPr>
      <w:r w:rsidRPr="00333F8B">
        <w:rPr>
          <w:rFonts w:ascii="Arial" w:hAnsi="Arial" w:cs="David"/>
          <w:rtl/>
        </w:rPr>
        <w:t>עם זאת, נהנתי לקרוא את דעתך בנוגע לסוגיה ולראות את הנושא מנקודת מבט שונה משל</w:t>
      </w:r>
      <w:r w:rsidRPr="00333F8B">
        <w:rPr>
          <w:rFonts w:ascii="Arial" w:hAnsi="Arial" w:cs="David" w:hint="cs"/>
          <w:rtl/>
        </w:rPr>
        <w:t xml:space="preserve">י </w:t>
      </w:r>
      <w:r w:rsidRPr="00333F8B">
        <w:rPr>
          <w:rFonts w:ascii="Arial" w:hAnsi="Arial" w:cs="David"/>
        </w:rPr>
        <w:sym w:font="Wingdings" w:char="F04A"/>
      </w:r>
    </w:p>
    <w:p w14:paraId="1FE197FC" w14:textId="398A6C20" w:rsidR="006B52A8" w:rsidRDefault="006B52A8" w:rsidP="006B52A8">
      <w:pPr>
        <w:spacing w:line="480" w:lineRule="auto"/>
        <w:rPr>
          <w:ins w:id="0" w:author="off ice" w:date="2020-05-12T15:25:00Z"/>
          <w:rFonts w:cs="David"/>
          <w:sz w:val="24"/>
          <w:szCs w:val="24"/>
          <w:rtl/>
        </w:rPr>
      </w:pPr>
      <w:ins w:id="1" w:author="off ice" w:date="2020-05-12T15:25:00Z">
        <w:r w:rsidRPr="00CC2478">
          <w:rPr>
            <w:rFonts w:cs="David"/>
            <w:sz w:val="24"/>
            <w:szCs w:val="24"/>
            <w:rtl/>
          </w:rPr>
          <w:t>כתבתי התייחסות לתשובתך</w:t>
        </w:r>
        <w:r>
          <w:rPr>
            <w:rFonts w:cs="David" w:hint="cs"/>
            <w:sz w:val="24"/>
            <w:szCs w:val="24"/>
            <w:rtl/>
          </w:rPr>
          <w:t xml:space="preserve"> בפורום באתר הקורס</w:t>
        </w:r>
        <w:r w:rsidRPr="00CC2478">
          <w:rPr>
            <w:rFonts w:cs="David"/>
            <w:sz w:val="24"/>
            <w:szCs w:val="24"/>
            <w:rtl/>
          </w:rPr>
          <w:t xml:space="preserve">. </w:t>
        </w:r>
        <w:r>
          <w:rPr>
            <w:rFonts w:cs="David" w:hint="cs"/>
            <w:sz w:val="24"/>
            <w:szCs w:val="24"/>
            <w:rtl/>
          </w:rPr>
          <w:t>3</w:t>
        </w:r>
        <w:r>
          <w:rPr>
            <w:rFonts w:cs="David" w:hint="cs"/>
            <w:sz w:val="24"/>
            <w:szCs w:val="24"/>
            <w:rtl/>
          </w:rPr>
          <w:t>6</w:t>
        </w:r>
        <w:r>
          <w:rPr>
            <w:rFonts w:cs="David" w:hint="cs"/>
            <w:sz w:val="24"/>
            <w:szCs w:val="24"/>
            <w:rtl/>
          </w:rPr>
          <w:t xml:space="preserve"> נ</w:t>
        </w:r>
        <w:r w:rsidRPr="00CC2478">
          <w:rPr>
            <w:rFonts w:cs="David"/>
            <w:sz w:val="24"/>
            <w:szCs w:val="24"/>
            <w:rtl/>
          </w:rPr>
          <w:t>ק' לשאלה 1</w:t>
        </w:r>
      </w:ins>
    </w:p>
    <w:p w14:paraId="0462E693" w14:textId="77777777" w:rsidR="00BC13C3" w:rsidRPr="00333F8B" w:rsidRDefault="00BC13C3" w:rsidP="00BC13C3">
      <w:pPr>
        <w:spacing w:line="360" w:lineRule="auto"/>
        <w:jc w:val="both"/>
        <w:rPr>
          <w:rFonts w:cs="David"/>
          <w:b/>
          <w:bCs/>
          <w:sz w:val="24"/>
          <w:szCs w:val="24"/>
          <w:rtl/>
        </w:rPr>
      </w:pPr>
    </w:p>
    <w:p w14:paraId="61343EC3" w14:textId="77777777" w:rsidR="009D4F13" w:rsidRPr="00333F8B" w:rsidRDefault="00212773" w:rsidP="0054719E">
      <w:pPr>
        <w:spacing w:line="360" w:lineRule="auto"/>
        <w:ind w:left="-24"/>
        <w:jc w:val="both"/>
        <w:rPr>
          <w:rFonts w:cs="David"/>
          <w:b/>
          <w:bCs/>
          <w:sz w:val="24"/>
          <w:szCs w:val="24"/>
          <w:rtl/>
        </w:rPr>
      </w:pPr>
      <w:r w:rsidRPr="00333F8B">
        <w:rPr>
          <w:rFonts w:cs="David" w:hint="cs"/>
          <w:b/>
          <w:bCs/>
          <w:sz w:val="24"/>
          <w:szCs w:val="24"/>
          <w:highlight w:val="lightGray"/>
          <w:rtl/>
        </w:rPr>
        <w:t>שאלה 2</w:t>
      </w:r>
    </w:p>
    <w:p w14:paraId="2C58A2DF" w14:textId="77777777" w:rsidR="00A85E29" w:rsidRPr="00333F8B" w:rsidRDefault="009D4F13" w:rsidP="0054719E">
      <w:pPr>
        <w:spacing w:line="360" w:lineRule="auto"/>
        <w:ind w:left="-24"/>
        <w:jc w:val="both"/>
        <w:rPr>
          <w:rFonts w:cs="David"/>
          <w:b/>
          <w:bCs/>
          <w:sz w:val="24"/>
          <w:szCs w:val="24"/>
          <w:rtl/>
        </w:rPr>
      </w:pPr>
      <w:r w:rsidRPr="00333F8B">
        <w:rPr>
          <w:rFonts w:cs="David" w:hint="cs"/>
          <w:b/>
          <w:bCs/>
          <w:sz w:val="24"/>
          <w:szCs w:val="24"/>
          <w:rtl/>
        </w:rPr>
        <w:t>סעיף א :</w:t>
      </w:r>
    </w:p>
    <w:p w14:paraId="5F6D0B4B" w14:textId="0D05ED13" w:rsidR="00A85E29" w:rsidRPr="00333F8B" w:rsidRDefault="00A85E29" w:rsidP="0054719E">
      <w:pPr>
        <w:spacing w:line="360" w:lineRule="auto"/>
        <w:ind w:left="-24"/>
        <w:jc w:val="both"/>
        <w:rPr>
          <w:rFonts w:cs="David"/>
          <w:sz w:val="24"/>
          <w:szCs w:val="24"/>
          <w:rtl/>
        </w:rPr>
      </w:pPr>
      <w:r w:rsidRPr="00333F8B">
        <w:rPr>
          <w:rFonts w:ascii="David" w:hAnsi="David" w:cs="David" w:hint="cs"/>
          <w:b/>
          <w:bCs/>
          <w:sz w:val="24"/>
          <w:szCs w:val="24"/>
          <w:rtl/>
        </w:rPr>
        <w:t>הגישה הליברטראינית</w:t>
      </w:r>
      <w:r w:rsidRPr="00333F8B">
        <w:rPr>
          <w:rFonts w:ascii="David" w:hAnsi="David" w:cs="David" w:hint="cs"/>
          <w:sz w:val="24"/>
          <w:szCs w:val="24"/>
          <w:rtl/>
        </w:rPr>
        <w:t xml:space="preserve"> מכירה בע</w:t>
      </w:r>
      <w:ins w:id="2" w:author="נעה פדה" w:date="2020-05-10T09:07:00Z">
        <w:r w:rsidR="00375A4B">
          <w:rPr>
            <w:rFonts w:ascii="David" w:hAnsi="David" w:cs="David" w:hint="cs"/>
            <w:sz w:val="24"/>
            <w:szCs w:val="24"/>
            <w:rtl/>
          </w:rPr>
          <w:t>ו</w:t>
        </w:r>
      </w:ins>
      <w:r w:rsidRPr="00333F8B">
        <w:rPr>
          <w:rFonts w:ascii="David" w:hAnsi="David" w:cs="David" w:hint="cs"/>
          <w:sz w:val="24"/>
          <w:szCs w:val="24"/>
          <w:rtl/>
        </w:rPr>
        <w:t>ב</w:t>
      </w:r>
      <w:del w:id="3" w:author="נעה פדה" w:date="2020-05-10T09:07:00Z">
        <w:r w:rsidRPr="00333F8B" w:rsidDel="00375A4B">
          <w:rPr>
            <w:rFonts w:ascii="David" w:hAnsi="David" w:cs="David" w:hint="cs"/>
            <w:sz w:val="24"/>
            <w:szCs w:val="24"/>
            <w:rtl/>
          </w:rPr>
          <w:delText>ו</w:delText>
        </w:r>
      </w:del>
      <w:r w:rsidRPr="00333F8B">
        <w:rPr>
          <w:rFonts w:ascii="David" w:hAnsi="David" w:cs="David" w:hint="cs"/>
          <w:sz w:val="24"/>
          <w:szCs w:val="24"/>
          <w:rtl/>
        </w:rPr>
        <w:t xml:space="preserve">דה </w:t>
      </w:r>
      <w:r w:rsidR="00095F33" w:rsidRPr="00333F8B">
        <w:rPr>
          <w:rFonts w:ascii="David" w:hAnsi="David" w:cs="David" w:hint="cs"/>
          <w:sz w:val="24"/>
          <w:szCs w:val="24"/>
          <w:rtl/>
        </w:rPr>
        <w:t>שהחברה הדמוקרטית הליברלית בת זמנ</w:t>
      </w:r>
      <w:r w:rsidRPr="00333F8B">
        <w:rPr>
          <w:rFonts w:ascii="David" w:hAnsi="David" w:cs="David" w:hint="cs"/>
          <w:sz w:val="24"/>
          <w:szCs w:val="24"/>
          <w:rtl/>
        </w:rPr>
        <w:t xml:space="preserve">נו כוללת בתוכה אוכלוסיה מגוונת מבחינות רבות: אתנית, דתית, תרבותית, מעמדית ופילוסופית. </w:t>
      </w:r>
      <w:r w:rsidRPr="00333F8B">
        <w:rPr>
          <w:rFonts w:cs="David" w:hint="cs"/>
          <w:sz w:val="24"/>
          <w:szCs w:val="24"/>
          <w:rtl/>
        </w:rPr>
        <w:t xml:space="preserve">לטענתם, לכל אדם יש זכות בסיסית לחירות ולכן אנו יכולים לעשות כרצוננו בדברים השייכים לנו וזאת בתנאי שאנו מכבדים את זכותם של האחרים, ומאפשרים גם להם לנהוג באופן דומה לאופן שבו אנו פועלים. עיקרון החירות במחשבתם של ההוגים הליברטריאנים הינו מרכזי, ובהגות הליברטראינית החירות היא אף חזות הכל. תפיסת ערך החירות בקרב אותם הוגים הינה במובן רחב: פוליטי, תרבותי וכלכלי, כלומר מקסימום חירות לאדם הפרטי בבחירת אורח חייו וניהול ממונו ומינימום התערבות של המדינה בבחירות אלו. לדעת הוגי הגישה כל ניסיון לתקן את אי השוויון החברתי כלכלי </w:t>
      </w:r>
      <w:r w:rsidRPr="00333F8B">
        <w:rPr>
          <w:rFonts w:ascii="David" w:hAnsi="David" w:cs="David" w:hint="cs"/>
          <w:sz w:val="24"/>
          <w:szCs w:val="24"/>
          <w:rtl/>
        </w:rPr>
        <w:t>הוא שגוי מיסודו. בפועלן של מדינות או של רשויות מתכננות אין הן יכולות לקחת בחשבון את כלל המשתנים, ובהכרח בניסיונן לחלק מחדש ולייצר שוויון הן ייפגעו במישהו.</w:t>
      </w:r>
      <w:r w:rsidRPr="00333F8B">
        <w:rPr>
          <w:rFonts w:cs="David" w:hint="cs"/>
          <w:sz w:val="24"/>
          <w:szCs w:val="24"/>
          <w:rtl/>
        </w:rPr>
        <w:t xml:space="preserve"> חירות הקניין הינה חירות מרכזית בעיניהם ויתנגדו לחוקים מוסריים ולחוקים הכופים על בעלי האמצעים לתמוך במדיניות רווחה ומיסוי פרוגרסיבי שמופנה לעניים. </w:t>
      </w:r>
      <w:r w:rsidRPr="00333F8B">
        <w:rPr>
          <w:rFonts w:ascii="David" w:eastAsia="Times New Roman" w:hAnsi="David" w:cs="David" w:hint="cs"/>
          <w:sz w:val="24"/>
          <w:szCs w:val="24"/>
          <w:rtl/>
        </w:rPr>
        <w:t xml:space="preserve">כאשר אנו בוחנים את הסוגייה לגבי </w:t>
      </w:r>
      <w:r w:rsidR="000C3D43" w:rsidRPr="00333F8B">
        <w:rPr>
          <w:rFonts w:ascii="David" w:eastAsia="Times New Roman" w:hAnsi="David" w:cs="David" w:hint="cs"/>
          <w:sz w:val="24"/>
          <w:szCs w:val="24"/>
          <w:rtl/>
        </w:rPr>
        <w:t>קיומו</w:t>
      </w:r>
      <w:r w:rsidR="00055619" w:rsidRPr="00333F8B">
        <w:rPr>
          <w:rFonts w:ascii="David" w:eastAsia="Times New Roman" w:hAnsi="David" w:cs="David" w:hint="cs"/>
          <w:sz w:val="24"/>
          <w:szCs w:val="24"/>
          <w:rtl/>
        </w:rPr>
        <w:t xml:space="preserve"> של השידור הציבורי</w:t>
      </w:r>
      <w:r w:rsidRPr="00333F8B">
        <w:rPr>
          <w:rFonts w:ascii="David" w:eastAsia="Times New Roman" w:hAnsi="David" w:cs="David" w:hint="cs"/>
          <w:sz w:val="24"/>
          <w:szCs w:val="24"/>
          <w:rtl/>
        </w:rPr>
        <w:t xml:space="preserve">, נבחן זאת לפי הוגיה של הגישה הליברטריאנית רוברט נוזיק ופרידריך פון האייק. </w:t>
      </w:r>
    </w:p>
    <w:p w14:paraId="7557249E" w14:textId="55D87DF7" w:rsidR="00A85E29" w:rsidRDefault="00A85E29" w:rsidP="00ED7756">
      <w:pPr>
        <w:spacing w:line="360" w:lineRule="auto"/>
        <w:ind w:left="-24"/>
        <w:jc w:val="both"/>
        <w:rPr>
          <w:ins w:id="4" w:author="נעה פדה" w:date="2020-05-10T09:11:00Z"/>
          <w:rFonts w:cs="David"/>
          <w:sz w:val="24"/>
          <w:szCs w:val="24"/>
          <w:rtl/>
        </w:rPr>
      </w:pPr>
      <w:r w:rsidRPr="00333F8B">
        <w:rPr>
          <w:rFonts w:cs="David" w:hint="cs"/>
          <w:b/>
          <w:bCs/>
          <w:sz w:val="24"/>
          <w:szCs w:val="24"/>
          <w:rtl/>
        </w:rPr>
        <w:t>האייק</w:t>
      </w:r>
      <w:r w:rsidR="00055619" w:rsidRPr="00333F8B">
        <w:rPr>
          <w:rFonts w:cs="David" w:hint="cs"/>
          <w:sz w:val="24"/>
          <w:szCs w:val="24"/>
          <w:rtl/>
        </w:rPr>
        <w:t xml:space="preserve"> </w:t>
      </w:r>
      <w:r w:rsidRPr="00333F8B">
        <w:rPr>
          <w:rFonts w:cs="David" w:hint="cs"/>
          <w:sz w:val="24"/>
          <w:szCs w:val="24"/>
          <w:rtl/>
        </w:rPr>
        <w:t>שם במקום הראשון את חופש הפרט ונגד מדיניות רווחה שפוגעת בחופש, ובעד שוק חופשי. לפי גישתו</w:t>
      </w:r>
      <w:r w:rsidR="006F3B7F" w:rsidRPr="00333F8B">
        <w:rPr>
          <w:rFonts w:cs="David"/>
          <w:sz w:val="24"/>
          <w:szCs w:val="24"/>
          <w:rtl/>
        </w:rPr>
        <w:t xml:space="preserve"> השוק החופשי הוא הערך</w:t>
      </w:r>
      <w:r w:rsidR="006F3B7F" w:rsidRPr="00333F8B">
        <w:rPr>
          <w:rFonts w:cs="David" w:hint="cs"/>
          <w:sz w:val="24"/>
          <w:szCs w:val="24"/>
          <w:rtl/>
        </w:rPr>
        <w:t xml:space="preserve"> </w:t>
      </w:r>
      <w:r w:rsidRPr="00333F8B">
        <w:rPr>
          <w:rFonts w:cs="David"/>
          <w:sz w:val="24"/>
          <w:szCs w:val="24"/>
          <w:rtl/>
        </w:rPr>
        <w:t>העליון, והחירות צריכה</w:t>
      </w:r>
      <w:r w:rsidRPr="00333F8B">
        <w:rPr>
          <w:rFonts w:cs="David" w:hint="cs"/>
          <w:sz w:val="24"/>
          <w:szCs w:val="24"/>
          <w:rtl/>
        </w:rPr>
        <w:t xml:space="preserve"> </w:t>
      </w:r>
      <w:r w:rsidRPr="00333F8B">
        <w:rPr>
          <w:rFonts w:cs="David"/>
          <w:sz w:val="24"/>
          <w:szCs w:val="24"/>
          <w:rtl/>
        </w:rPr>
        <w:t>לשרת אותו</w:t>
      </w:r>
      <w:r w:rsidRPr="00333F8B">
        <w:rPr>
          <w:rFonts w:cs="David" w:hint="cs"/>
          <w:sz w:val="24"/>
          <w:szCs w:val="24"/>
          <w:rtl/>
        </w:rPr>
        <w:t xml:space="preserve">. כמו כן, </w:t>
      </w:r>
      <w:r w:rsidRPr="00333F8B">
        <w:rPr>
          <w:rFonts w:cs="David"/>
          <w:sz w:val="24"/>
          <w:szCs w:val="24"/>
          <w:rtl/>
        </w:rPr>
        <w:t xml:space="preserve">צדק </w:t>
      </w:r>
      <w:r w:rsidRPr="00333F8B">
        <w:rPr>
          <w:rFonts w:cs="David" w:hint="cs"/>
          <w:sz w:val="24"/>
          <w:szCs w:val="24"/>
          <w:rtl/>
        </w:rPr>
        <w:t xml:space="preserve">חברתי זוהי </w:t>
      </w:r>
      <w:r w:rsidRPr="00333F8B">
        <w:rPr>
          <w:rFonts w:cs="David"/>
          <w:sz w:val="24"/>
          <w:szCs w:val="24"/>
          <w:rtl/>
        </w:rPr>
        <w:t>הדרך לשעבוד ולחוסר יעילות</w:t>
      </w:r>
      <w:r w:rsidRPr="00333F8B">
        <w:rPr>
          <w:rFonts w:cs="David" w:hint="cs"/>
          <w:sz w:val="24"/>
          <w:szCs w:val="24"/>
          <w:rtl/>
        </w:rPr>
        <w:t xml:space="preserve"> וכל ניסיון</w:t>
      </w:r>
      <w:r w:rsidRPr="00333F8B">
        <w:rPr>
          <w:rFonts w:cs="David"/>
          <w:sz w:val="24"/>
          <w:szCs w:val="24"/>
          <w:rtl/>
        </w:rPr>
        <w:t xml:space="preserve"> </w:t>
      </w:r>
      <w:r w:rsidRPr="00333F8B">
        <w:rPr>
          <w:rFonts w:cs="David" w:hint="cs"/>
          <w:sz w:val="24"/>
          <w:szCs w:val="24"/>
          <w:rtl/>
        </w:rPr>
        <w:t>להגשים</w:t>
      </w:r>
      <w:r w:rsidRPr="00333F8B">
        <w:rPr>
          <w:rFonts w:cs="David"/>
          <w:sz w:val="24"/>
          <w:szCs w:val="24"/>
          <w:rtl/>
        </w:rPr>
        <w:t xml:space="preserve"> </w:t>
      </w:r>
      <w:r w:rsidRPr="00333F8B">
        <w:rPr>
          <w:rFonts w:cs="David" w:hint="cs"/>
          <w:sz w:val="24"/>
          <w:szCs w:val="24"/>
          <w:rtl/>
        </w:rPr>
        <w:t>אידיאל</w:t>
      </w:r>
      <w:r w:rsidRPr="00333F8B">
        <w:rPr>
          <w:rFonts w:cs="David"/>
          <w:sz w:val="24"/>
          <w:szCs w:val="24"/>
          <w:rtl/>
        </w:rPr>
        <w:t xml:space="preserve"> </w:t>
      </w:r>
      <w:r w:rsidRPr="00333F8B">
        <w:rPr>
          <w:rFonts w:cs="David" w:hint="cs"/>
          <w:sz w:val="24"/>
          <w:szCs w:val="24"/>
          <w:rtl/>
        </w:rPr>
        <w:t>של</w:t>
      </w:r>
      <w:r w:rsidRPr="00333F8B">
        <w:rPr>
          <w:rFonts w:cs="David"/>
          <w:sz w:val="24"/>
          <w:szCs w:val="24"/>
          <w:rtl/>
        </w:rPr>
        <w:t xml:space="preserve"> </w:t>
      </w:r>
      <w:r w:rsidRPr="00333F8B">
        <w:rPr>
          <w:rFonts w:cs="David" w:hint="cs"/>
          <w:sz w:val="24"/>
          <w:szCs w:val="24"/>
          <w:rtl/>
        </w:rPr>
        <w:t>צדק</w:t>
      </w:r>
      <w:r w:rsidRPr="00333F8B">
        <w:rPr>
          <w:rFonts w:cs="David"/>
          <w:sz w:val="24"/>
          <w:szCs w:val="24"/>
          <w:rtl/>
        </w:rPr>
        <w:t xml:space="preserve"> </w:t>
      </w:r>
      <w:r w:rsidRPr="00333F8B">
        <w:rPr>
          <w:rFonts w:cs="David" w:hint="cs"/>
          <w:sz w:val="24"/>
          <w:szCs w:val="24"/>
          <w:rtl/>
        </w:rPr>
        <w:t>חברתי</w:t>
      </w:r>
      <w:r w:rsidRPr="00333F8B">
        <w:rPr>
          <w:rFonts w:cs="David"/>
          <w:sz w:val="24"/>
          <w:szCs w:val="24"/>
          <w:rtl/>
        </w:rPr>
        <w:t xml:space="preserve"> </w:t>
      </w:r>
      <w:r w:rsidRPr="00333F8B">
        <w:rPr>
          <w:rFonts w:cs="David" w:hint="cs"/>
          <w:sz w:val="24"/>
          <w:szCs w:val="24"/>
          <w:rtl/>
        </w:rPr>
        <w:t>מצעיד</w:t>
      </w:r>
      <w:r w:rsidRPr="00333F8B">
        <w:rPr>
          <w:rFonts w:cs="David"/>
          <w:sz w:val="24"/>
          <w:szCs w:val="24"/>
          <w:rtl/>
        </w:rPr>
        <w:t xml:space="preserve"> </w:t>
      </w:r>
      <w:r w:rsidRPr="00333F8B">
        <w:rPr>
          <w:rFonts w:cs="David" w:hint="cs"/>
          <w:sz w:val="24"/>
          <w:szCs w:val="24"/>
          <w:rtl/>
        </w:rPr>
        <w:t>את</w:t>
      </w:r>
      <w:r w:rsidRPr="00333F8B">
        <w:rPr>
          <w:rFonts w:cs="David"/>
          <w:sz w:val="24"/>
          <w:szCs w:val="24"/>
          <w:rtl/>
        </w:rPr>
        <w:t xml:space="preserve"> </w:t>
      </w:r>
      <w:r w:rsidRPr="00333F8B">
        <w:rPr>
          <w:rFonts w:cs="David" w:hint="cs"/>
          <w:sz w:val="24"/>
          <w:szCs w:val="24"/>
          <w:rtl/>
        </w:rPr>
        <w:t>החברה</w:t>
      </w:r>
      <w:r w:rsidRPr="00333F8B">
        <w:rPr>
          <w:rFonts w:cs="David"/>
          <w:sz w:val="24"/>
          <w:szCs w:val="24"/>
          <w:rtl/>
        </w:rPr>
        <w:t xml:space="preserve"> </w:t>
      </w:r>
      <w:r w:rsidRPr="00333F8B">
        <w:rPr>
          <w:rFonts w:cs="David" w:hint="cs"/>
          <w:sz w:val="24"/>
          <w:szCs w:val="24"/>
          <w:rtl/>
        </w:rPr>
        <w:t>בדרך</w:t>
      </w:r>
      <w:r w:rsidRPr="00333F8B">
        <w:rPr>
          <w:rFonts w:cs="David"/>
          <w:sz w:val="24"/>
          <w:szCs w:val="24"/>
          <w:rtl/>
        </w:rPr>
        <w:t xml:space="preserve"> </w:t>
      </w:r>
      <w:r w:rsidRPr="00333F8B">
        <w:rPr>
          <w:rFonts w:cs="David" w:hint="cs"/>
          <w:sz w:val="24"/>
          <w:szCs w:val="24"/>
          <w:rtl/>
        </w:rPr>
        <w:t>לשעבוד</w:t>
      </w:r>
      <w:r w:rsidR="00675F2E" w:rsidRPr="00333F8B">
        <w:rPr>
          <w:rFonts w:cs="David" w:hint="cs"/>
          <w:sz w:val="24"/>
          <w:szCs w:val="24"/>
          <w:rtl/>
        </w:rPr>
        <w:t xml:space="preserve">, </w:t>
      </w:r>
      <w:r w:rsidRPr="00333F8B">
        <w:rPr>
          <w:rFonts w:cs="David" w:hint="cs"/>
          <w:sz w:val="24"/>
          <w:szCs w:val="24"/>
          <w:rtl/>
        </w:rPr>
        <w:t>לכינונה</w:t>
      </w:r>
      <w:r w:rsidRPr="00333F8B">
        <w:rPr>
          <w:rFonts w:cs="David"/>
          <w:sz w:val="24"/>
          <w:szCs w:val="24"/>
          <w:rtl/>
        </w:rPr>
        <w:t xml:space="preserve"> </w:t>
      </w:r>
      <w:r w:rsidRPr="00333F8B">
        <w:rPr>
          <w:rFonts w:cs="David" w:hint="cs"/>
          <w:sz w:val="24"/>
          <w:szCs w:val="24"/>
          <w:rtl/>
        </w:rPr>
        <w:t>של</w:t>
      </w:r>
      <w:r w:rsidRPr="00333F8B">
        <w:rPr>
          <w:rFonts w:cs="David"/>
          <w:sz w:val="24"/>
          <w:szCs w:val="24"/>
          <w:rtl/>
        </w:rPr>
        <w:t xml:space="preserve"> </w:t>
      </w:r>
      <w:r w:rsidRPr="00333F8B">
        <w:rPr>
          <w:rFonts w:cs="David" w:hint="cs"/>
          <w:sz w:val="24"/>
          <w:szCs w:val="24"/>
          <w:rtl/>
        </w:rPr>
        <w:t>מדינה</w:t>
      </w:r>
      <w:r w:rsidRPr="00333F8B">
        <w:rPr>
          <w:rFonts w:cs="David"/>
          <w:sz w:val="24"/>
          <w:szCs w:val="24"/>
          <w:rtl/>
        </w:rPr>
        <w:t xml:space="preserve"> </w:t>
      </w:r>
      <w:r w:rsidRPr="00333F8B">
        <w:rPr>
          <w:rFonts w:cs="David" w:hint="cs"/>
          <w:sz w:val="24"/>
          <w:szCs w:val="24"/>
          <w:rtl/>
        </w:rPr>
        <w:t>ריכוזית</w:t>
      </w:r>
      <w:r w:rsidRPr="00333F8B">
        <w:rPr>
          <w:rFonts w:cs="David"/>
          <w:sz w:val="24"/>
          <w:szCs w:val="24"/>
          <w:rtl/>
        </w:rPr>
        <w:t xml:space="preserve"> </w:t>
      </w:r>
      <w:r w:rsidRPr="00333F8B">
        <w:rPr>
          <w:rFonts w:cs="David" w:hint="cs"/>
          <w:sz w:val="24"/>
          <w:szCs w:val="24"/>
          <w:rtl/>
        </w:rPr>
        <w:t>וליצירתה</w:t>
      </w:r>
      <w:r w:rsidRPr="00333F8B">
        <w:rPr>
          <w:rFonts w:cs="David"/>
          <w:sz w:val="24"/>
          <w:szCs w:val="24"/>
          <w:rtl/>
        </w:rPr>
        <w:t xml:space="preserve"> </w:t>
      </w:r>
      <w:r w:rsidRPr="00333F8B">
        <w:rPr>
          <w:rFonts w:cs="David" w:hint="cs"/>
          <w:sz w:val="24"/>
          <w:szCs w:val="24"/>
          <w:rtl/>
        </w:rPr>
        <w:t>של מערכת</w:t>
      </w:r>
      <w:r w:rsidRPr="00333F8B">
        <w:rPr>
          <w:rFonts w:cs="David"/>
          <w:sz w:val="24"/>
          <w:szCs w:val="24"/>
          <w:rtl/>
        </w:rPr>
        <w:t xml:space="preserve"> </w:t>
      </w:r>
      <w:r w:rsidRPr="00333F8B">
        <w:rPr>
          <w:rFonts w:cs="David" w:hint="cs"/>
          <w:sz w:val="24"/>
          <w:szCs w:val="24"/>
          <w:rtl/>
        </w:rPr>
        <w:t>מנגנונים</w:t>
      </w:r>
      <w:r w:rsidRPr="00333F8B">
        <w:rPr>
          <w:rFonts w:cs="David"/>
          <w:sz w:val="24"/>
          <w:szCs w:val="24"/>
          <w:rtl/>
        </w:rPr>
        <w:t xml:space="preserve"> </w:t>
      </w:r>
      <w:r w:rsidRPr="00333F8B">
        <w:rPr>
          <w:rFonts w:cs="David" w:hint="cs"/>
          <w:sz w:val="24"/>
          <w:szCs w:val="24"/>
          <w:rtl/>
        </w:rPr>
        <w:t>בירוקרטים</w:t>
      </w:r>
      <w:r w:rsidRPr="00333F8B">
        <w:rPr>
          <w:rFonts w:cs="David"/>
          <w:sz w:val="24"/>
          <w:szCs w:val="24"/>
          <w:rtl/>
        </w:rPr>
        <w:t xml:space="preserve"> </w:t>
      </w:r>
      <w:r w:rsidRPr="00333F8B">
        <w:rPr>
          <w:rFonts w:cs="David" w:hint="cs"/>
          <w:sz w:val="24"/>
          <w:szCs w:val="24"/>
          <w:rtl/>
        </w:rPr>
        <w:t>דיכאוני</w:t>
      </w:r>
      <w:r w:rsidRPr="00333F8B">
        <w:rPr>
          <w:rFonts w:cs="David" w:hint="eastAsia"/>
          <w:sz w:val="24"/>
          <w:szCs w:val="24"/>
          <w:rtl/>
        </w:rPr>
        <w:t>ים</w:t>
      </w:r>
      <w:r w:rsidRPr="00333F8B">
        <w:rPr>
          <w:rFonts w:cs="David"/>
          <w:sz w:val="24"/>
          <w:szCs w:val="24"/>
          <w:rtl/>
        </w:rPr>
        <w:t xml:space="preserve">. </w:t>
      </w:r>
      <w:r w:rsidRPr="00333F8B">
        <w:rPr>
          <w:rFonts w:cs="David" w:hint="cs"/>
          <w:sz w:val="24"/>
          <w:szCs w:val="24"/>
          <w:rtl/>
        </w:rPr>
        <w:t>לפי גישתו אין ישות</w:t>
      </w:r>
      <w:r w:rsidRPr="00333F8B">
        <w:rPr>
          <w:rFonts w:cs="David"/>
          <w:sz w:val="24"/>
          <w:szCs w:val="24"/>
          <w:rtl/>
        </w:rPr>
        <w:t xml:space="preserve"> </w:t>
      </w:r>
      <w:r w:rsidRPr="00333F8B">
        <w:rPr>
          <w:rFonts w:cs="David" w:hint="cs"/>
          <w:sz w:val="24"/>
          <w:szCs w:val="24"/>
          <w:rtl/>
        </w:rPr>
        <w:t>כזו</w:t>
      </w:r>
      <w:r w:rsidRPr="00333F8B">
        <w:rPr>
          <w:rFonts w:cs="David"/>
          <w:sz w:val="24"/>
          <w:szCs w:val="24"/>
          <w:rtl/>
        </w:rPr>
        <w:t xml:space="preserve"> </w:t>
      </w:r>
      <w:r w:rsidRPr="00333F8B">
        <w:rPr>
          <w:rFonts w:cs="David" w:hint="cs"/>
          <w:sz w:val="24"/>
          <w:szCs w:val="24"/>
          <w:rtl/>
        </w:rPr>
        <w:t>חברה,</w:t>
      </w:r>
      <w:r w:rsidRPr="00333F8B">
        <w:rPr>
          <w:rFonts w:cs="David"/>
          <w:sz w:val="24"/>
          <w:szCs w:val="24"/>
          <w:rtl/>
        </w:rPr>
        <w:t xml:space="preserve"> </w:t>
      </w:r>
      <w:r w:rsidRPr="00333F8B">
        <w:rPr>
          <w:rFonts w:cs="David" w:hint="cs"/>
          <w:sz w:val="24"/>
          <w:szCs w:val="24"/>
          <w:rtl/>
        </w:rPr>
        <w:t>יש</w:t>
      </w:r>
      <w:r w:rsidRPr="00333F8B">
        <w:rPr>
          <w:rFonts w:cs="David"/>
          <w:sz w:val="24"/>
          <w:szCs w:val="24"/>
          <w:rtl/>
        </w:rPr>
        <w:t xml:space="preserve"> </w:t>
      </w:r>
      <w:r w:rsidRPr="00333F8B">
        <w:rPr>
          <w:rFonts w:cs="David" w:hint="cs"/>
          <w:sz w:val="24"/>
          <w:szCs w:val="24"/>
          <w:rtl/>
        </w:rPr>
        <w:t>רק</w:t>
      </w:r>
      <w:r w:rsidRPr="00333F8B">
        <w:rPr>
          <w:rFonts w:cs="David"/>
          <w:sz w:val="24"/>
          <w:szCs w:val="24"/>
          <w:rtl/>
        </w:rPr>
        <w:t xml:space="preserve"> </w:t>
      </w:r>
      <w:r w:rsidRPr="00333F8B">
        <w:rPr>
          <w:rFonts w:cs="David" w:hint="cs"/>
          <w:sz w:val="24"/>
          <w:szCs w:val="24"/>
          <w:rtl/>
        </w:rPr>
        <w:t>יחידים</w:t>
      </w:r>
      <w:r w:rsidRPr="00333F8B">
        <w:rPr>
          <w:rFonts w:cs="David"/>
          <w:sz w:val="24"/>
          <w:szCs w:val="24"/>
          <w:rtl/>
        </w:rPr>
        <w:t xml:space="preserve"> </w:t>
      </w:r>
      <w:r w:rsidRPr="00333F8B">
        <w:rPr>
          <w:rFonts w:cs="David" w:hint="cs"/>
          <w:sz w:val="24"/>
          <w:szCs w:val="24"/>
          <w:rtl/>
        </w:rPr>
        <w:t>ומשפחות</w:t>
      </w:r>
      <w:r w:rsidRPr="00333F8B">
        <w:rPr>
          <w:rFonts w:cs="David"/>
          <w:sz w:val="24"/>
          <w:szCs w:val="24"/>
          <w:rtl/>
        </w:rPr>
        <w:t xml:space="preserve">. </w:t>
      </w:r>
      <w:r w:rsidRPr="00333F8B">
        <w:rPr>
          <w:rFonts w:cs="David" w:hint="cs"/>
          <w:sz w:val="24"/>
          <w:szCs w:val="24"/>
          <w:rtl/>
        </w:rPr>
        <w:t>ומכאן</w:t>
      </w:r>
      <w:r w:rsidRPr="00333F8B">
        <w:rPr>
          <w:rFonts w:cs="David"/>
          <w:sz w:val="24"/>
          <w:szCs w:val="24"/>
          <w:rtl/>
        </w:rPr>
        <w:t xml:space="preserve"> </w:t>
      </w:r>
      <w:r w:rsidRPr="00333F8B">
        <w:rPr>
          <w:rFonts w:cs="David" w:hint="cs"/>
          <w:sz w:val="24"/>
          <w:szCs w:val="24"/>
          <w:rtl/>
        </w:rPr>
        <w:t>שלא</w:t>
      </w:r>
      <w:r w:rsidRPr="00333F8B">
        <w:rPr>
          <w:rFonts w:cs="David"/>
          <w:sz w:val="24"/>
          <w:szCs w:val="24"/>
          <w:rtl/>
        </w:rPr>
        <w:t xml:space="preserve"> </w:t>
      </w:r>
      <w:r w:rsidRPr="00333F8B">
        <w:rPr>
          <w:rFonts w:cs="David" w:hint="cs"/>
          <w:sz w:val="24"/>
          <w:szCs w:val="24"/>
          <w:rtl/>
        </w:rPr>
        <w:t>ניתן</w:t>
      </w:r>
      <w:r w:rsidRPr="00333F8B">
        <w:rPr>
          <w:rFonts w:cs="David"/>
          <w:sz w:val="24"/>
          <w:szCs w:val="24"/>
          <w:rtl/>
        </w:rPr>
        <w:t xml:space="preserve"> </w:t>
      </w:r>
      <w:r w:rsidRPr="00333F8B">
        <w:rPr>
          <w:rFonts w:cs="David" w:hint="cs"/>
          <w:sz w:val="24"/>
          <w:szCs w:val="24"/>
          <w:rtl/>
        </w:rPr>
        <w:t>גם</w:t>
      </w:r>
      <w:r w:rsidRPr="00333F8B">
        <w:rPr>
          <w:rFonts w:cs="David"/>
          <w:sz w:val="24"/>
          <w:szCs w:val="24"/>
          <w:rtl/>
        </w:rPr>
        <w:t xml:space="preserve"> </w:t>
      </w:r>
      <w:r w:rsidRPr="00333F8B">
        <w:rPr>
          <w:rFonts w:cs="David" w:hint="cs"/>
          <w:sz w:val="24"/>
          <w:szCs w:val="24"/>
          <w:rtl/>
        </w:rPr>
        <w:t>לדבר</w:t>
      </w:r>
      <w:r w:rsidRPr="00333F8B">
        <w:rPr>
          <w:rFonts w:cs="David"/>
          <w:sz w:val="24"/>
          <w:szCs w:val="24"/>
          <w:rtl/>
        </w:rPr>
        <w:t xml:space="preserve"> </w:t>
      </w:r>
      <w:r w:rsidRPr="00333F8B">
        <w:rPr>
          <w:rFonts w:cs="David" w:hint="cs"/>
          <w:sz w:val="24"/>
          <w:szCs w:val="24"/>
          <w:rtl/>
        </w:rPr>
        <w:t>על</w:t>
      </w:r>
      <w:r w:rsidRPr="00333F8B">
        <w:rPr>
          <w:rFonts w:cs="David"/>
          <w:sz w:val="24"/>
          <w:szCs w:val="24"/>
          <w:rtl/>
        </w:rPr>
        <w:t xml:space="preserve"> </w:t>
      </w:r>
      <w:r w:rsidRPr="00333F8B">
        <w:rPr>
          <w:rFonts w:cs="David" w:hint="cs"/>
          <w:sz w:val="24"/>
          <w:szCs w:val="24"/>
          <w:rtl/>
        </w:rPr>
        <w:t>צדק</w:t>
      </w:r>
      <w:r w:rsidRPr="00333F8B">
        <w:rPr>
          <w:rFonts w:cs="David"/>
          <w:sz w:val="24"/>
          <w:szCs w:val="24"/>
          <w:rtl/>
        </w:rPr>
        <w:t xml:space="preserve"> </w:t>
      </w:r>
      <w:r w:rsidRPr="00333F8B">
        <w:rPr>
          <w:rFonts w:cs="David" w:hint="cs"/>
          <w:sz w:val="24"/>
          <w:szCs w:val="24"/>
          <w:rtl/>
        </w:rPr>
        <w:t>חברתי</w:t>
      </w:r>
      <w:r w:rsidRPr="00333F8B">
        <w:rPr>
          <w:rFonts w:cs="David"/>
          <w:sz w:val="24"/>
          <w:szCs w:val="24"/>
          <w:rtl/>
        </w:rPr>
        <w:t xml:space="preserve"> </w:t>
      </w:r>
      <w:r w:rsidRPr="00333F8B">
        <w:rPr>
          <w:rFonts w:cs="David" w:hint="cs"/>
          <w:sz w:val="24"/>
          <w:szCs w:val="24"/>
          <w:rtl/>
        </w:rPr>
        <w:t>אלא</w:t>
      </w:r>
      <w:r w:rsidRPr="00333F8B">
        <w:rPr>
          <w:rFonts w:cs="David"/>
          <w:sz w:val="24"/>
          <w:szCs w:val="24"/>
          <w:rtl/>
        </w:rPr>
        <w:t xml:space="preserve"> </w:t>
      </w:r>
      <w:r w:rsidRPr="00333F8B">
        <w:rPr>
          <w:rFonts w:cs="David" w:hint="cs"/>
          <w:sz w:val="24"/>
          <w:szCs w:val="24"/>
          <w:rtl/>
        </w:rPr>
        <w:t>בהתייחס</w:t>
      </w:r>
      <w:r w:rsidRPr="00333F8B">
        <w:rPr>
          <w:rFonts w:cs="David"/>
          <w:sz w:val="24"/>
          <w:szCs w:val="24"/>
          <w:rtl/>
        </w:rPr>
        <w:t xml:space="preserve"> </w:t>
      </w:r>
      <w:r w:rsidRPr="00333F8B">
        <w:rPr>
          <w:rFonts w:cs="David" w:hint="cs"/>
          <w:sz w:val="24"/>
          <w:szCs w:val="24"/>
          <w:rtl/>
        </w:rPr>
        <w:t>לפעולותיהם</w:t>
      </w:r>
      <w:r w:rsidRPr="00333F8B">
        <w:rPr>
          <w:rFonts w:cs="David"/>
          <w:sz w:val="24"/>
          <w:szCs w:val="24"/>
          <w:rtl/>
        </w:rPr>
        <w:t xml:space="preserve"> </w:t>
      </w:r>
      <w:r w:rsidRPr="00333F8B">
        <w:rPr>
          <w:rFonts w:cs="David" w:hint="cs"/>
          <w:sz w:val="24"/>
          <w:szCs w:val="24"/>
          <w:rtl/>
        </w:rPr>
        <w:t>של</w:t>
      </w:r>
      <w:r w:rsidRPr="00333F8B">
        <w:rPr>
          <w:rFonts w:cs="David"/>
          <w:sz w:val="24"/>
          <w:szCs w:val="24"/>
          <w:rtl/>
        </w:rPr>
        <w:t xml:space="preserve"> </w:t>
      </w:r>
      <w:r w:rsidRPr="00333F8B">
        <w:rPr>
          <w:rFonts w:cs="David" w:hint="cs"/>
          <w:sz w:val="24"/>
          <w:szCs w:val="24"/>
          <w:rtl/>
        </w:rPr>
        <w:t xml:space="preserve">יחידים. </w:t>
      </w:r>
      <w:ins w:id="5" w:author="נעה פדה" w:date="2020-05-10T09:07:00Z">
        <w:r w:rsidR="00375A4B">
          <w:rPr>
            <w:rFonts w:cs="David" w:hint="cs"/>
            <w:sz w:val="24"/>
            <w:szCs w:val="24"/>
            <w:rtl/>
          </w:rPr>
          <w:t xml:space="preserve">נכון. </w:t>
        </w:r>
      </w:ins>
      <w:r w:rsidRPr="00333F8B">
        <w:rPr>
          <w:rFonts w:cs="David" w:hint="cs"/>
          <w:sz w:val="24"/>
          <w:szCs w:val="24"/>
          <w:rtl/>
        </w:rPr>
        <w:t>כיון ש</w:t>
      </w:r>
      <w:r w:rsidR="00674E92" w:rsidRPr="00333F8B">
        <w:rPr>
          <w:rFonts w:cs="David" w:hint="cs"/>
          <w:sz w:val="24"/>
          <w:szCs w:val="24"/>
          <w:rtl/>
        </w:rPr>
        <w:t xml:space="preserve">האייק </w:t>
      </w:r>
      <w:r w:rsidRPr="00333F8B">
        <w:rPr>
          <w:rFonts w:cs="David" w:hint="cs"/>
          <w:sz w:val="24"/>
          <w:szCs w:val="24"/>
          <w:rtl/>
        </w:rPr>
        <w:t>לא רואה בחברה כישות, לא קיימים מבחינתו א</w:t>
      </w:r>
      <w:r w:rsidR="00674E92" w:rsidRPr="00333F8B">
        <w:rPr>
          <w:rFonts w:cs="David" w:hint="cs"/>
          <w:sz w:val="24"/>
          <w:szCs w:val="24"/>
          <w:rtl/>
        </w:rPr>
        <w:t>ינטרסים חברתיים וציבוריים אחרים</w:t>
      </w:r>
      <w:r w:rsidRPr="00333F8B">
        <w:rPr>
          <w:rFonts w:cs="David" w:hint="cs"/>
          <w:sz w:val="24"/>
          <w:szCs w:val="24"/>
          <w:rtl/>
        </w:rPr>
        <w:t xml:space="preserve"> </w:t>
      </w:r>
      <w:r w:rsidR="006F3B7F" w:rsidRPr="00333F8B">
        <w:rPr>
          <w:rFonts w:cs="David" w:hint="cs"/>
          <w:sz w:val="24"/>
          <w:szCs w:val="24"/>
          <w:rtl/>
        </w:rPr>
        <w:t>ולכן יתנגד לקיומו של שידור ציבורי המנו</w:t>
      </w:r>
      <w:r w:rsidR="006B5D0F" w:rsidRPr="00333F8B">
        <w:rPr>
          <w:rFonts w:cs="David" w:hint="cs"/>
          <w:sz w:val="24"/>
          <w:szCs w:val="24"/>
          <w:rtl/>
        </w:rPr>
        <w:t>הל על ידי</w:t>
      </w:r>
      <w:r w:rsidR="006F3B7F" w:rsidRPr="00333F8B">
        <w:rPr>
          <w:rFonts w:cs="David" w:hint="cs"/>
          <w:sz w:val="24"/>
          <w:szCs w:val="24"/>
          <w:rtl/>
        </w:rPr>
        <w:t xml:space="preserve"> גוף ציבורי בחסות השלטון.</w:t>
      </w:r>
      <w:r w:rsidR="009F0C67" w:rsidRPr="00333F8B">
        <w:rPr>
          <w:rFonts w:cs="David" w:hint="cs"/>
          <w:sz w:val="24"/>
          <w:szCs w:val="24"/>
          <w:rtl/>
        </w:rPr>
        <w:t xml:space="preserve"> </w:t>
      </w:r>
      <w:r w:rsidRPr="00333F8B">
        <w:rPr>
          <w:rFonts w:cs="David" w:hint="cs"/>
          <w:sz w:val="24"/>
          <w:szCs w:val="24"/>
          <w:rtl/>
        </w:rPr>
        <w:t xml:space="preserve">לטענתו </w:t>
      </w:r>
      <w:r w:rsidRPr="00333F8B">
        <w:rPr>
          <w:rFonts w:cs="David"/>
          <w:sz w:val="24"/>
          <w:szCs w:val="24"/>
          <w:rtl/>
        </w:rPr>
        <w:t>אי-שוויון הוא תוצאה בלתי מכוונת של פעולותיהם האוטונומיות של יחידים רבים</w:t>
      </w:r>
      <w:r w:rsidRPr="00333F8B">
        <w:rPr>
          <w:rFonts w:cs="David" w:hint="cs"/>
          <w:sz w:val="24"/>
          <w:szCs w:val="24"/>
          <w:rtl/>
        </w:rPr>
        <w:t xml:space="preserve">, </w:t>
      </w:r>
      <w:r w:rsidRPr="00333F8B">
        <w:rPr>
          <w:rFonts w:cs="David"/>
          <w:sz w:val="24"/>
          <w:szCs w:val="24"/>
          <w:rtl/>
        </w:rPr>
        <w:t>לכן אין להטיל עליהם אחריות על כך</w:t>
      </w:r>
      <w:r w:rsidRPr="00333F8B">
        <w:rPr>
          <w:rFonts w:cs="David" w:hint="cs"/>
          <w:sz w:val="24"/>
          <w:szCs w:val="24"/>
          <w:rtl/>
        </w:rPr>
        <w:t>, כלומר זה שיש אי שוויון זה לא עניין של צדק, כמו כן לטענתו של האייק אין דבר כזה "כלכלה מתוכננת יעילה" כי: א. אין</w:t>
      </w:r>
      <w:r w:rsidRPr="00333F8B">
        <w:rPr>
          <w:rFonts w:cs="David"/>
          <w:sz w:val="24"/>
          <w:szCs w:val="24"/>
          <w:rtl/>
        </w:rPr>
        <w:t xml:space="preserve"> </w:t>
      </w:r>
      <w:r w:rsidRPr="00333F8B">
        <w:rPr>
          <w:rFonts w:cs="David" w:hint="cs"/>
          <w:sz w:val="24"/>
          <w:szCs w:val="24"/>
          <w:rtl/>
        </w:rPr>
        <w:t>בנמצא</w:t>
      </w:r>
      <w:r w:rsidRPr="00333F8B">
        <w:rPr>
          <w:rFonts w:cs="David"/>
          <w:sz w:val="24"/>
          <w:szCs w:val="24"/>
          <w:rtl/>
        </w:rPr>
        <w:t xml:space="preserve"> </w:t>
      </w:r>
      <w:r w:rsidRPr="00333F8B">
        <w:rPr>
          <w:rFonts w:cs="David" w:hint="cs"/>
          <w:sz w:val="24"/>
          <w:szCs w:val="24"/>
          <w:rtl/>
        </w:rPr>
        <w:t>מטרה</w:t>
      </w:r>
      <w:r w:rsidRPr="00333F8B">
        <w:rPr>
          <w:rFonts w:cs="David"/>
          <w:sz w:val="24"/>
          <w:szCs w:val="24"/>
          <w:rtl/>
        </w:rPr>
        <w:t xml:space="preserve"> </w:t>
      </w:r>
      <w:r w:rsidRPr="00333F8B">
        <w:rPr>
          <w:rFonts w:cs="David" w:hint="cs"/>
          <w:sz w:val="24"/>
          <w:szCs w:val="24"/>
          <w:rtl/>
        </w:rPr>
        <w:t>חברתית</w:t>
      </w:r>
      <w:r w:rsidRPr="00333F8B">
        <w:rPr>
          <w:rFonts w:cs="David"/>
          <w:sz w:val="24"/>
          <w:szCs w:val="24"/>
          <w:rtl/>
        </w:rPr>
        <w:t xml:space="preserve"> </w:t>
      </w:r>
      <w:r w:rsidRPr="00333F8B">
        <w:rPr>
          <w:rFonts w:cs="David" w:hint="cs"/>
          <w:sz w:val="24"/>
          <w:szCs w:val="24"/>
          <w:rtl/>
        </w:rPr>
        <w:t>משותפת</w:t>
      </w:r>
      <w:r w:rsidRPr="00333F8B">
        <w:rPr>
          <w:rFonts w:cs="David"/>
          <w:sz w:val="24"/>
          <w:szCs w:val="24"/>
          <w:rtl/>
        </w:rPr>
        <w:t xml:space="preserve"> </w:t>
      </w:r>
      <w:r w:rsidRPr="00333F8B">
        <w:rPr>
          <w:rFonts w:cs="David" w:hint="cs"/>
          <w:sz w:val="24"/>
          <w:szCs w:val="24"/>
          <w:rtl/>
        </w:rPr>
        <w:t>או</w:t>
      </w:r>
      <w:r w:rsidRPr="00333F8B">
        <w:rPr>
          <w:rFonts w:cs="David"/>
          <w:sz w:val="24"/>
          <w:szCs w:val="24"/>
          <w:rtl/>
        </w:rPr>
        <w:t xml:space="preserve"> "</w:t>
      </w:r>
      <w:r w:rsidRPr="00333F8B">
        <w:rPr>
          <w:rFonts w:cs="David" w:hint="cs"/>
          <w:sz w:val="24"/>
          <w:szCs w:val="24"/>
          <w:rtl/>
        </w:rPr>
        <w:t>טובת</w:t>
      </w:r>
      <w:r w:rsidRPr="00333F8B">
        <w:rPr>
          <w:rFonts w:cs="David"/>
          <w:sz w:val="24"/>
          <w:szCs w:val="24"/>
          <w:rtl/>
        </w:rPr>
        <w:t xml:space="preserve"> </w:t>
      </w:r>
      <w:r w:rsidRPr="00333F8B">
        <w:rPr>
          <w:rFonts w:cs="David" w:hint="cs"/>
          <w:sz w:val="24"/>
          <w:szCs w:val="24"/>
          <w:rtl/>
        </w:rPr>
        <w:t>כלל</w:t>
      </w:r>
      <w:r w:rsidRPr="00333F8B">
        <w:rPr>
          <w:rFonts w:cs="David"/>
          <w:sz w:val="24"/>
          <w:szCs w:val="24"/>
          <w:rtl/>
        </w:rPr>
        <w:t>"</w:t>
      </w:r>
      <w:r w:rsidRPr="00333F8B">
        <w:rPr>
          <w:rFonts w:cs="David" w:hint="cs"/>
          <w:sz w:val="24"/>
          <w:szCs w:val="24"/>
          <w:rtl/>
        </w:rPr>
        <w:t>, היעדר תקנון אתי שלם, כל מה שקשור בתכנון מדיניות והטבה על חלשים דורש הסכמה גורפת של מה ראוי ומה טובת הכלל. במקרה שלפנינו האייק יטען כי לא ניתן לספק את "טובת הכלל", הטוב האפשרי זה לאפשר לשוק החופשי ולאנשים לפעול לפי מידת החירות האפשרית ושהשוק ינהל את עצמו לפי היצע וביקוש, יסדר את עצמו</w:t>
      </w:r>
      <w:r w:rsidR="00875D80" w:rsidRPr="00333F8B">
        <w:rPr>
          <w:rFonts w:cs="David" w:hint="cs"/>
          <w:sz w:val="24"/>
          <w:szCs w:val="24"/>
          <w:rtl/>
        </w:rPr>
        <w:t xml:space="preserve">. </w:t>
      </w:r>
      <w:r w:rsidR="00E1046D" w:rsidRPr="00333F8B">
        <w:rPr>
          <w:rFonts w:cs="David" w:hint="cs"/>
          <w:sz w:val="24"/>
          <w:szCs w:val="24"/>
          <w:rtl/>
        </w:rPr>
        <w:t xml:space="preserve">במקרה זה </w:t>
      </w:r>
      <w:r w:rsidR="00875D80" w:rsidRPr="00333F8B">
        <w:rPr>
          <w:rFonts w:cs="David" w:hint="cs"/>
          <w:sz w:val="24"/>
          <w:szCs w:val="24"/>
          <w:rtl/>
        </w:rPr>
        <w:t>השוק</w:t>
      </w:r>
      <w:r w:rsidR="00E1046D" w:rsidRPr="00333F8B">
        <w:rPr>
          <w:rFonts w:cs="David" w:hint="cs"/>
          <w:sz w:val="24"/>
          <w:szCs w:val="24"/>
          <w:rtl/>
        </w:rPr>
        <w:t xml:space="preserve"> לא נבחן על פי כללי </w:t>
      </w:r>
      <w:r w:rsidR="008146F3" w:rsidRPr="00333F8B">
        <w:rPr>
          <w:rFonts w:cs="David" w:hint="cs"/>
          <w:sz w:val="24"/>
          <w:szCs w:val="24"/>
          <w:rtl/>
        </w:rPr>
        <w:t xml:space="preserve">השוק החופשי כיון שהשולטים בן הם קבוצת אינטרסנטים קטנה </w:t>
      </w:r>
      <w:r w:rsidR="008146F3" w:rsidRPr="00333F8B">
        <w:rPr>
          <w:rFonts w:cs="David" w:hint="cs"/>
          <w:sz w:val="24"/>
          <w:szCs w:val="24"/>
          <w:rtl/>
        </w:rPr>
        <w:lastRenderedPageBreak/>
        <w:t>וחזקה אשר מהווה סכנה אמיתית לחופש המידע ומהימנותו</w:t>
      </w:r>
      <w:ins w:id="6" w:author="נעה פדה" w:date="2020-05-10T09:08:00Z">
        <w:r w:rsidR="00375A4B">
          <w:rPr>
            <w:rFonts w:cs="David" w:hint="cs"/>
            <w:sz w:val="24"/>
            <w:szCs w:val="24"/>
            <w:rtl/>
          </w:rPr>
          <w:t xml:space="preserve">. לא הבנתי את המסקנה של המשפט הזה. האם בהעדרו של שידור ציבורי יש סכנה </w:t>
        </w:r>
      </w:ins>
      <w:ins w:id="7" w:author="נעה פדה" w:date="2020-05-10T09:09:00Z">
        <w:r w:rsidR="00375A4B">
          <w:rPr>
            <w:rFonts w:cs="David" w:hint="cs"/>
            <w:sz w:val="24"/>
            <w:szCs w:val="24"/>
            <w:rtl/>
          </w:rPr>
          <w:t>לחופש של השוק או בקיומו של שידור ציבורי?</w:t>
        </w:r>
      </w:ins>
      <w:ins w:id="8" w:author="נעה פדה" w:date="2020-05-10T09:08:00Z">
        <w:r w:rsidR="00375A4B">
          <w:rPr>
            <w:rFonts w:cs="David" w:hint="cs"/>
            <w:sz w:val="24"/>
            <w:szCs w:val="24"/>
            <w:rtl/>
          </w:rPr>
          <w:t xml:space="preserve"> </w:t>
        </w:r>
      </w:ins>
      <w:r w:rsidR="008146F3" w:rsidRPr="00333F8B">
        <w:rPr>
          <w:rFonts w:cs="David" w:hint="cs"/>
          <w:sz w:val="24"/>
          <w:szCs w:val="24"/>
          <w:rtl/>
        </w:rPr>
        <w:t xml:space="preserve"> </w:t>
      </w:r>
      <w:r w:rsidRPr="00333F8B">
        <w:rPr>
          <w:rFonts w:cs="David" w:hint="cs"/>
          <w:sz w:val="24"/>
          <w:szCs w:val="24"/>
          <w:rtl/>
        </w:rPr>
        <w:t>ב.</w:t>
      </w:r>
      <w:r w:rsidRPr="00333F8B">
        <w:rPr>
          <w:rFonts w:cs="David"/>
          <w:sz w:val="24"/>
          <w:szCs w:val="24"/>
          <w:rtl/>
        </w:rPr>
        <w:t>"</w:t>
      </w:r>
      <w:r w:rsidRPr="00333F8B">
        <w:rPr>
          <w:rFonts w:cs="David" w:hint="cs"/>
          <w:sz w:val="24"/>
          <w:szCs w:val="24"/>
          <w:rtl/>
        </w:rPr>
        <w:t>אין</w:t>
      </w:r>
      <w:r w:rsidRPr="00333F8B">
        <w:rPr>
          <w:rFonts w:cs="David"/>
          <w:sz w:val="24"/>
          <w:szCs w:val="24"/>
          <w:rtl/>
        </w:rPr>
        <w:t xml:space="preserve"> </w:t>
      </w:r>
      <w:r w:rsidRPr="00333F8B">
        <w:rPr>
          <w:rFonts w:cs="David" w:hint="cs"/>
          <w:sz w:val="24"/>
          <w:szCs w:val="24"/>
          <w:rtl/>
        </w:rPr>
        <w:t>מוח</w:t>
      </w:r>
      <w:r w:rsidRPr="00333F8B">
        <w:rPr>
          <w:rFonts w:cs="David"/>
          <w:sz w:val="24"/>
          <w:szCs w:val="24"/>
          <w:rtl/>
        </w:rPr>
        <w:t xml:space="preserve"> </w:t>
      </w:r>
      <w:r w:rsidRPr="00333F8B">
        <w:rPr>
          <w:rFonts w:cs="David" w:hint="cs"/>
          <w:sz w:val="24"/>
          <w:szCs w:val="24"/>
          <w:rtl/>
        </w:rPr>
        <w:t>שיוכל</w:t>
      </w:r>
      <w:r w:rsidRPr="00333F8B">
        <w:rPr>
          <w:rFonts w:cs="David"/>
          <w:sz w:val="24"/>
          <w:szCs w:val="24"/>
          <w:rtl/>
        </w:rPr>
        <w:t xml:space="preserve"> </w:t>
      </w:r>
      <w:r w:rsidRPr="00333F8B">
        <w:rPr>
          <w:rFonts w:cs="David" w:hint="cs"/>
          <w:sz w:val="24"/>
          <w:szCs w:val="24"/>
          <w:rtl/>
        </w:rPr>
        <w:t>לתפוס</w:t>
      </w:r>
      <w:r w:rsidRPr="00333F8B">
        <w:rPr>
          <w:rFonts w:cs="David"/>
          <w:sz w:val="24"/>
          <w:szCs w:val="24"/>
          <w:rtl/>
        </w:rPr>
        <w:t xml:space="preserve"> </w:t>
      </w:r>
      <w:r w:rsidRPr="00333F8B">
        <w:rPr>
          <w:rFonts w:cs="David" w:hint="cs"/>
          <w:sz w:val="24"/>
          <w:szCs w:val="24"/>
          <w:rtl/>
        </w:rPr>
        <w:t>את</w:t>
      </w:r>
      <w:r w:rsidRPr="00333F8B">
        <w:rPr>
          <w:rFonts w:cs="David"/>
          <w:sz w:val="24"/>
          <w:szCs w:val="24"/>
          <w:rtl/>
        </w:rPr>
        <w:t xml:space="preserve"> </w:t>
      </w:r>
      <w:r w:rsidRPr="00333F8B">
        <w:rPr>
          <w:rFonts w:cs="David" w:hint="cs"/>
          <w:sz w:val="24"/>
          <w:szCs w:val="24"/>
          <w:rtl/>
        </w:rPr>
        <w:t>המגוון</w:t>
      </w:r>
      <w:r w:rsidRPr="00333F8B">
        <w:rPr>
          <w:rFonts w:cs="David"/>
          <w:sz w:val="24"/>
          <w:szCs w:val="24"/>
          <w:rtl/>
        </w:rPr>
        <w:t xml:space="preserve"> </w:t>
      </w:r>
      <w:r w:rsidRPr="00333F8B">
        <w:rPr>
          <w:rFonts w:cs="David" w:hint="cs"/>
          <w:sz w:val="24"/>
          <w:szCs w:val="24"/>
          <w:rtl/>
        </w:rPr>
        <w:t>האינסופי</w:t>
      </w:r>
      <w:r w:rsidRPr="00333F8B">
        <w:rPr>
          <w:rFonts w:cs="David"/>
          <w:sz w:val="24"/>
          <w:szCs w:val="24"/>
          <w:rtl/>
        </w:rPr>
        <w:t xml:space="preserve"> </w:t>
      </w:r>
      <w:r w:rsidRPr="00333F8B">
        <w:rPr>
          <w:rFonts w:cs="David" w:hint="cs"/>
          <w:sz w:val="24"/>
          <w:szCs w:val="24"/>
          <w:rtl/>
        </w:rPr>
        <w:t>של</w:t>
      </w:r>
      <w:r w:rsidRPr="00333F8B">
        <w:rPr>
          <w:rFonts w:cs="David"/>
          <w:sz w:val="24"/>
          <w:szCs w:val="24"/>
          <w:rtl/>
        </w:rPr>
        <w:t xml:space="preserve"> </w:t>
      </w:r>
      <w:r w:rsidRPr="00333F8B">
        <w:rPr>
          <w:rFonts w:cs="David" w:hint="cs"/>
          <w:sz w:val="24"/>
          <w:szCs w:val="24"/>
          <w:rtl/>
        </w:rPr>
        <w:t>צרכים</w:t>
      </w:r>
      <w:r w:rsidRPr="00333F8B">
        <w:rPr>
          <w:rFonts w:cs="David"/>
          <w:sz w:val="24"/>
          <w:szCs w:val="24"/>
          <w:rtl/>
        </w:rPr>
        <w:t xml:space="preserve"> </w:t>
      </w:r>
      <w:r w:rsidRPr="00333F8B">
        <w:rPr>
          <w:rFonts w:cs="David" w:hint="cs"/>
          <w:sz w:val="24"/>
          <w:szCs w:val="24"/>
          <w:rtl/>
        </w:rPr>
        <w:t xml:space="preserve">שונים", </w:t>
      </w:r>
      <w:r w:rsidRPr="00333F8B">
        <w:rPr>
          <w:rFonts w:cs="David"/>
          <w:sz w:val="24"/>
          <w:szCs w:val="24"/>
          <w:rtl/>
        </w:rPr>
        <w:t xml:space="preserve">גם אם אנחנו רוצים טוב, האם נוכל לעשות טוב לכולם בעת ובעונה אחת? </w:t>
      </w:r>
      <w:r w:rsidRPr="00333F8B">
        <w:rPr>
          <w:rFonts w:cs="David" w:hint="cs"/>
          <w:sz w:val="24"/>
          <w:szCs w:val="24"/>
          <w:rtl/>
        </w:rPr>
        <w:t>לטענתו של האייק הרצון</w:t>
      </w:r>
      <w:r w:rsidRPr="00333F8B">
        <w:rPr>
          <w:rFonts w:cs="David"/>
          <w:sz w:val="24"/>
          <w:szCs w:val="24"/>
          <w:rtl/>
        </w:rPr>
        <w:t xml:space="preserve"> להיטיב עם פלח אחד פ</w:t>
      </w:r>
      <w:r w:rsidRPr="00333F8B">
        <w:rPr>
          <w:rFonts w:cs="David" w:hint="cs"/>
          <w:sz w:val="24"/>
          <w:szCs w:val="24"/>
          <w:rtl/>
        </w:rPr>
        <w:t>ו</w:t>
      </w:r>
      <w:r w:rsidRPr="00333F8B">
        <w:rPr>
          <w:rFonts w:cs="David"/>
          <w:sz w:val="24"/>
          <w:szCs w:val="24"/>
          <w:rtl/>
        </w:rPr>
        <w:t>געת בפלח אח</w:t>
      </w:r>
      <w:r w:rsidRPr="00333F8B">
        <w:rPr>
          <w:rFonts w:cs="David" w:hint="cs"/>
          <w:sz w:val="24"/>
          <w:szCs w:val="24"/>
          <w:rtl/>
        </w:rPr>
        <w:t xml:space="preserve">ר. כלומר, </w:t>
      </w:r>
      <w:r w:rsidRPr="00333F8B">
        <w:rPr>
          <w:rFonts w:cs="David"/>
          <w:sz w:val="24"/>
          <w:szCs w:val="24"/>
          <w:rtl/>
        </w:rPr>
        <w:t xml:space="preserve">אם רוצים לחתור לטוב יש </w:t>
      </w:r>
      <w:r w:rsidRPr="00333F8B">
        <w:rPr>
          <w:rFonts w:cs="David" w:hint="cs"/>
          <w:sz w:val="24"/>
          <w:szCs w:val="24"/>
          <w:rtl/>
        </w:rPr>
        <w:t>לגבש מטריצה</w:t>
      </w:r>
      <w:r w:rsidRPr="00333F8B">
        <w:rPr>
          <w:rFonts w:cs="David"/>
          <w:sz w:val="24"/>
          <w:szCs w:val="24"/>
          <w:rtl/>
        </w:rPr>
        <w:t xml:space="preserve"> </w:t>
      </w:r>
      <w:r w:rsidRPr="00333F8B">
        <w:rPr>
          <w:rFonts w:cs="David" w:hint="cs"/>
          <w:sz w:val="24"/>
          <w:szCs w:val="24"/>
          <w:rtl/>
        </w:rPr>
        <w:t xml:space="preserve">מסוימת שאוגדת בתוכה את הטוב כלפי כל האנשים. </w:t>
      </w:r>
      <w:ins w:id="9" w:author="נעה פדה" w:date="2020-05-10T09:09:00Z">
        <w:r w:rsidR="00375A4B">
          <w:rPr>
            <w:rFonts w:cs="David" w:hint="cs"/>
            <w:sz w:val="24"/>
            <w:szCs w:val="24"/>
            <w:rtl/>
          </w:rPr>
          <w:t xml:space="preserve">נכון. </w:t>
        </w:r>
      </w:ins>
      <w:r w:rsidRPr="00333F8B">
        <w:rPr>
          <w:rFonts w:cs="David" w:hint="cs"/>
          <w:sz w:val="24"/>
          <w:szCs w:val="24"/>
          <w:rtl/>
        </w:rPr>
        <w:t>משמעות הטוב המשותף בסופו של יום הוא שלחלק לא יהיה טוב בג</w:t>
      </w:r>
      <w:r w:rsidR="00025B41" w:rsidRPr="00333F8B">
        <w:rPr>
          <w:rFonts w:cs="David" w:hint="cs"/>
          <w:sz w:val="24"/>
          <w:szCs w:val="24"/>
          <w:rtl/>
        </w:rPr>
        <w:t>לל צרכים שונים של כלל האוכלוסייה</w:t>
      </w:r>
      <w:r w:rsidRPr="00333F8B">
        <w:rPr>
          <w:rFonts w:cs="David" w:hint="cs"/>
          <w:sz w:val="24"/>
          <w:szCs w:val="24"/>
          <w:rtl/>
        </w:rPr>
        <w:t>. במקרה זה</w:t>
      </w:r>
      <w:r w:rsidR="009F0C67" w:rsidRPr="00333F8B">
        <w:rPr>
          <w:rFonts w:cs="David" w:hint="cs"/>
          <w:sz w:val="24"/>
          <w:szCs w:val="24"/>
          <w:rtl/>
        </w:rPr>
        <w:t xml:space="preserve"> </w:t>
      </w:r>
      <w:r w:rsidR="00B77046" w:rsidRPr="00333F8B">
        <w:rPr>
          <w:rFonts w:cs="David" w:hint="cs"/>
          <w:sz w:val="24"/>
          <w:szCs w:val="24"/>
          <w:rtl/>
        </w:rPr>
        <w:t>המשך קיומו של השידור הציבורי ופעולת גביית המיסים לא מיטיבה עם כלל האוכלוסייה, כיון שישנו פלח באוכלוסייה שאינו מעוניין לשלם עבור קיומו של המשך השידור הציבורי.</w:t>
      </w:r>
      <w:ins w:id="10" w:author="נעה פדה" w:date="2020-05-10T09:09:00Z">
        <w:r w:rsidR="00375A4B">
          <w:rPr>
            <w:rFonts w:cs="David" w:hint="cs"/>
            <w:sz w:val="24"/>
            <w:szCs w:val="24"/>
            <w:rtl/>
          </w:rPr>
          <w:t xml:space="preserve"> מעבר לכך, האייק ייטען כי לא ניתן להגיע להסכמה מה ראוי שישודר בשידור הציבורי, מכיוון שאין תקנון אתי שלם ואין מוח שיכול לתפוס את מגוון ה</w:t>
        </w:r>
      </w:ins>
      <w:ins w:id="11" w:author="נעה פדה" w:date="2020-05-10T09:10:00Z">
        <w:r w:rsidR="00375A4B">
          <w:rPr>
            <w:rFonts w:cs="David" w:hint="cs"/>
            <w:sz w:val="24"/>
            <w:szCs w:val="24"/>
            <w:rtl/>
          </w:rPr>
          <w:t>אמונות, ערכים וצרכים של כלל האוכלוסיה.</w:t>
        </w:r>
      </w:ins>
      <w:r w:rsidR="00B77046" w:rsidRPr="00333F8B">
        <w:rPr>
          <w:rFonts w:cs="David" w:hint="cs"/>
          <w:sz w:val="24"/>
          <w:szCs w:val="24"/>
          <w:rtl/>
        </w:rPr>
        <w:t xml:space="preserve"> </w:t>
      </w:r>
      <w:r w:rsidRPr="00333F8B">
        <w:rPr>
          <w:rFonts w:cs="David" w:hint="cs"/>
          <w:sz w:val="24"/>
          <w:szCs w:val="24"/>
          <w:rtl/>
        </w:rPr>
        <w:t>ג. הכלכלה המתוכננת היעילה הינה אמצעי</w:t>
      </w:r>
      <w:r w:rsidRPr="00333F8B">
        <w:rPr>
          <w:rFonts w:cs="David"/>
          <w:sz w:val="24"/>
          <w:szCs w:val="24"/>
          <w:rtl/>
        </w:rPr>
        <w:t xml:space="preserve"> </w:t>
      </w:r>
      <w:r w:rsidRPr="00333F8B">
        <w:rPr>
          <w:rFonts w:cs="David" w:hint="cs"/>
          <w:sz w:val="24"/>
          <w:szCs w:val="24"/>
          <w:rtl/>
        </w:rPr>
        <w:t>נחות</w:t>
      </w:r>
      <w:r w:rsidRPr="00333F8B">
        <w:rPr>
          <w:rFonts w:cs="David"/>
          <w:sz w:val="24"/>
          <w:szCs w:val="24"/>
          <w:rtl/>
        </w:rPr>
        <w:t xml:space="preserve"> </w:t>
      </w:r>
      <w:r w:rsidRPr="00333F8B">
        <w:rPr>
          <w:rFonts w:cs="David" w:hint="cs"/>
          <w:sz w:val="24"/>
          <w:szCs w:val="24"/>
          <w:rtl/>
        </w:rPr>
        <w:t>לתיאום</w:t>
      </w:r>
      <w:r w:rsidRPr="00333F8B">
        <w:rPr>
          <w:rFonts w:cs="David"/>
          <w:sz w:val="24"/>
          <w:szCs w:val="24"/>
          <w:rtl/>
        </w:rPr>
        <w:t xml:space="preserve"> </w:t>
      </w:r>
      <w:r w:rsidRPr="00333F8B">
        <w:rPr>
          <w:rFonts w:cs="David" w:hint="cs"/>
          <w:sz w:val="24"/>
          <w:szCs w:val="24"/>
          <w:rtl/>
        </w:rPr>
        <w:t>הפעילות</w:t>
      </w:r>
      <w:r w:rsidRPr="00333F8B">
        <w:rPr>
          <w:rFonts w:cs="David"/>
          <w:sz w:val="24"/>
          <w:szCs w:val="24"/>
          <w:rtl/>
        </w:rPr>
        <w:t xml:space="preserve"> </w:t>
      </w:r>
      <w:r w:rsidRPr="00333F8B">
        <w:rPr>
          <w:rFonts w:cs="David" w:hint="cs"/>
          <w:sz w:val="24"/>
          <w:szCs w:val="24"/>
          <w:rtl/>
        </w:rPr>
        <w:t>הכלכלית</w:t>
      </w:r>
      <w:r w:rsidRPr="00333F8B">
        <w:rPr>
          <w:rFonts w:cs="David"/>
          <w:sz w:val="24"/>
          <w:szCs w:val="24"/>
          <w:rtl/>
        </w:rPr>
        <w:t xml:space="preserve"> </w:t>
      </w:r>
      <w:r w:rsidRPr="00333F8B">
        <w:rPr>
          <w:rFonts w:cs="David" w:hint="cs"/>
          <w:sz w:val="24"/>
          <w:szCs w:val="24"/>
          <w:rtl/>
        </w:rPr>
        <w:t>בין</w:t>
      </w:r>
      <w:r w:rsidRPr="00333F8B">
        <w:rPr>
          <w:rFonts w:cs="David"/>
          <w:sz w:val="24"/>
          <w:szCs w:val="24"/>
          <w:rtl/>
        </w:rPr>
        <w:t xml:space="preserve"> </w:t>
      </w:r>
      <w:r w:rsidRPr="00333F8B">
        <w:rPr>
          <w:rFonts w:cs="David" w:hint="cs"/>
          <w:sz w:val="24"/>
          <w:szCs w:val="24"/>
          <w:rtl/>
        </w:rPr>
        <w:t>בני</w:t>
      </w:r>
      <w:r w:rsidRPr="00333F8B">
        <w:rPr>
          <w:rFonts w:cs="David"/>
          <w:sz w:val="24"/>
          <w:szCs w:val="24"/>
          <w:rtl/>
        </w:rPr>
        <w:t xml:space="preserve"> </w:t>
      </w:r>
      <w:r w:rsidRPr="00333F8B">
        <w:rPr>
          <w:rFonts w:cs="David" w:hint="cs"/>
          <w:sz w:val="24"/>
          <w:szCs w:val="24"/>
          <w:rtl/>
        </w:rPr>
        <w:t>אדם</w:t>
      </w:r>
      <w:r w:rsidRPr="00333F8B">
        <w:rPr>
          <w:rFonts w:cs="David"/>
          <w:sz w:val="24"/>
          <w:szCs w:val="24"/>
          <w:rtl/>
        </w:rPr>
        <w:t xml:space="preserve"> </w:t>
      </w:r>
      <w:r w:rsidRPr="00333F8B">
        <w:rPr>
          <w:rFonts w:cs="David" w:hint="cs"/>
          <w:sz w:val="24"/>
          <w:szCs w:val="24"/>
          <w:rtl/>
        </w:rPr>
        <w:t>בהשוואה</w:t>
      </w:r>
      <w:r w:rsidRPr="00333F8B">
        <w:rPr>
          <w:rFonts w:cs="David"/>
          <w:sz w:val="24"/>
          <w:szCs w:val="24"/>
          <w:rtl/>
        </w:rPr>
        <w:t xml:space="preserve"> </w:t>
      </w:r>
      <w:r w:rsidRPr="00333F8B">
        <w:rPr>
          <w:rFonts w:cs="David" w:hint="cs"/>
          <w:sz w:val="24"/>
          <w:szCs w:val="24"/>
          <w:rtl/>
        </w:rPr>
        <w:t>לעקרון</w:t>
      </w:r>
      <w:r w:rsidRPr="00333F8B">
        <w:rPr>
          <w:rFonts w:cs="David"/>
          <w:sz w:val="24"/>
          <w:szCs w:val="24"/>
          <w:rtl/>
        </w:rPr>
        <w:t xml:space="preserve"> </w:t>
      </w:r>
      <w:r w:rsidRPr="00333F8B">
        <w:rPr>
          <w:rFonts w:cs="David" w:hint="cs"/>
          <w:sz w:val="24"/>
          <w:szCs w:val="24"/>
          <w:rtl/>
        </w:rPr>
        <w:t>התחרות</w:t>
      </w:r>
      <w:r w:rsidRPr="00333F8B">
        <w:rPr>
          <w:rFonts w:cs="David"/>
          <w:sz w:val="24"/>
          <w:szCs w:val="24"/>
          <w:rtl/>
        </w:rPr>
        <w:t xml:space="preserve"> </w:t>
      </w:r>
      <w:r w:rsidRPr="00333F8B">
        <w:rPr>
          <w:rFonts w:cs="David" w:hint="cs"/>
          <w:sz w:val="24"/>
          <w:szCs w:val="24"/>
          <w:rtl/>
        </w:rPr>
        <w:t>החופשית</w:t>
      </w:r>
      <w:r w:rsidR="00ED7756" w:rsidRPr="00333F8B">
        <w:rPr>
          <w:rFonts w:cs="David" w:hint="cs"/>
          <w:sz w:val="24"/>
          <w:szCs w:val="24"/>
          <w:rtl/>
        </w:rPr>
        <w:t xml:space="preserve">, </w:t>
      </w:r>
      <w:r w:rsidRPr="00333F8B">
        <w:rPr>
          <w:rFonts w:cs="David" w:hint="cs"/>
          <w:sz w:val="24"/>
          <w:szCs w:val="24"/>
          <w:rtl/>
        </w:rPr>
        <w:t>אמצעי</w:t>
      </w:r>
      <w:r w:rsidRPr="00333F8B">
        <w:rPr>
          <w:rFonts w:cs="David"/>
          <w:sz w:val="24"/>
          <w:szCs w:val="24"/>
          <w:rtl/>
        </w:rPr>
        <w:t xml:space="preserve"> </w:t>
      </w:r>
      <w:r w:rsidRPr="00333F8B">
        <w:rPr>
          <w:rFonts w:cs="David" w:hint="cs"/>
          <w:sz w:val="24"/>
          <w:szCs w:val="24"/>
          <w:rtl/>
        </w:rPr>
        <w:t>כפייתי</w:t>
      </w:r>
      <w:r w:rsidRPr="00333F8B">
        <w:rPr>
          <w:rFonts w:cs="David"/>
          <w:sz w:val="24"/>
          <w:szCs w:val="24"/>
          <w:rtl/>
        </w:rPr>
        <w:t xml:space="preserve"> </w:t>
      </w:r>
      <w:r w:rsidRPr="00333F8B">
        <w:rPr>
          <w:rFonts w:cs="David" w:hint="cs"/>
          <w:sz w:val="24"/>
          <w:szCs w:val="24"/>
          <w:rtl/>
        </w:rPr>
        <w:t>שפוגע</w:t>
      </w:r>
      <w:r w:rsidRPr="00333F8B">
        <w:rPr>
          <w:rFonts w:cs="David"/>
          <w:sz w:val="24"/>
          <w:szCs w:val="24"/>
          <w:rtl/>
        </w:rPr>
        <w:t xml:space="preserve"> </w:t>
      </w:r>
      <w:r w:rsidRPr="00333F8B">
        <w:rPr>
          <w:rFonts w:cs="David" w:hint="cs"/>
          <w:sz w:val="24"/>
          <w:szCs w:val="24"/>
          <w:rtl/>
        </w:rPr>
        <w:t>בחירות</w:t>
      </w:r>
      <w:r w:rsidRPr="00333F8B">
        <w:rPr>
          <w:rFonts w:cs="David"/>
          <w:sz w:val="24"/>
          <w:szCs w:val="24"/>
          <w:rtl/>
        </w:rPr>
        <w:t xml:space="preserve"> </w:t>
      </w:r>
      <w:r w:rsidRPr="00333F8B">
        <w:rPr>
          <w:rFonts w:cs="David" w:hint="cs"/>
          <w:sz w:val="24"/>
          <w:szCs w:val="24"/>
          <w:rtl/>
        </w:rPr>
        <w:t>של</w:t>
      </w:r>
      <w:r w:rsidRPr="00333F8B">
        <w:rPr>
          <w:rFonts w:cs="David"/>
          <w:sz w:val="24"/>
          <w:szCs w:val="24"/>
          <w:rtl/>
        </w:rPr>
        <w:t xml:space="preserve"> </w:t>
      </w:r>
      <w:r w:rsidRPr="00333F8B">
        <w:rPr>
          <w:rFonts w:cs="David" w:hint="cs"/>
          <w:sz w:val="24"/>
          <w:szCs w:val="24"/>
          <w:rtl/>
        </w:rPr>
        <w:t>הפרט</w:t>
      </w:r>
      <w:r w:rsidRPr="00333F8B">
        <w:rPr>
          <w:rFonts w:cs="David"/>
          <w:sz w:val="24"/>
          <w:szCs w:val="24"/>
          <w:rtl/>
        </w:rPr>
        <w:t>.</w:t>
      </w:r>
      <w:r w:rsidRPr="00333F8B">
        <w:rPr>
          <w:rFonts w:cs="David" w:hint="cs"/>
          <w:sz w:val="24"/>
          <w:szCs w:val="24"/>
          <w:rtl/>
        </w:rPr>
        <w:t xml:space="preserve"> </w:t>
      </w:r>
      <w:r w:rsidR="00320E19" w:rsidRPr="00333F8B">
        <w:rPr>
          <w:rFonts w:cs="David" w:hint="cs"/>
          <w:sz w:val="24"/>
          <w:szCs w:val="24"/>
          <w:rtl/>
        </w:rPr>
        <w:t xml:space="preserve">כלומר תפקיד המדינה הוא למנוע מונופוליזציה, מניעת ריכוזיות. הליברטריאנים רואים במדינה כחסם </w:t>
      </w:r>
      <w:r w:rsidR="009A6A7D" w:rsidRPr="00333F8B">
        <w:rPr>
          <w:rFonts w:cs="David" w:hint="cs"/>
          <w:sz w:val="24"/>
          <w:szCs w:val="24"/>
          <w:rtl/>
        </w:rPr>
        <w:t xml:space="preserve">על ידי כך שמחוקקת חוקים שונים </w:t>
      </w:r>
      <w:r w:rsidR="00320E19" w:rsidRPr="00333F8B">
        <w:rPr>
          <w:rFonts w:cs="David" w:hint="cs"/>
          <w:sz w:val="24"/>
          <w:szCs w:val="24"/>
          <w:rtl/>
        </w:rPr>
        <w:t>א</w:t>
      </w:r>
      <w:r w:rsidR="009A6A7D" w:rsidRPr="00333F8B">
        <w:rPr>
          <w:rFonts w:cs="David" w:hint="cs"/>
          <w:sz w:val="24"/>
          <w:szCs w:val="24"/>
          <w:rtl/>
        </w:rPr>
        <w:t xml:space="preserve">ך לעיתים יש שחקנים בתוך השוק שמהווים חסם, וצריך את התערבות המדינה על ידי פתיחת שוק לתחרות כדי למנוע ריכוזיות. </w:t>
      </w:r>
      <w:r w:rsidR="00320E19" w:rsidRPr="00333F8B">
        <w:rPr>
          <w:rFonts w:cs="David" w:hint="cs"/>
          <w:sz w:val="24"/>
          <w:szCs w:val="24"/>
          <w:rtl/>
        </w:rPr>
        <w:t>במקרה זה קיים חשש שבמצב הטבעי ישלטו בענף התקשורת רק שחקנים מועטים עתירי ממון, שיחזיקו באינטרסים שונים משאר הציבור</w:t>
      </w:r>
      <w:r w:rsidR="00ED7756" w:rsidRPr="00333F8B">
        <w:rPr>
          <w:rFonts w:cs="David" w:hint="cs"/>
          <w:sz w:val="24"/>
          <w:szCs w:val="24"/>
          <w:rtl/>
        </w:rPr>
        <w:t>, שכל מה שינהל אותם זה שורת הרווח</w:t>
      </w:r>
      <w:r w:rsidR="00320E19" w:rsidRPr="00333F8B">
        <w:rPr>
          <w:rFonts w:cs="David" w:hint="cs"/>
          <w:sz w:val="24"/>
          <w:szCs w:val="24"/>
          <w:rtl/>
        </w:rPr>
        <w:t xml:space="preserve">. לטענתם, הפקדת התקשורת </w:t>
      </w:r>
      <w:r w:rsidR="009A6A7D" w:rsidRPr="00333F8B">
        <w:rPr>
          <w:rFonts w:cs="David" w:hint="cs"/>
          <w:sz w:val="24"/>
          <w:szCs w:val="24"/>
          <w:rtl/>
        </w:rPr>
        <w:t xml:space="preserve">והעיתונאות בידי קבוצות אינטרסנטים קטנה וחזקה מהווה סכנה אמיתית לחופש המידע ולמהימנותו. </w:t>
      </w:r>
      <w:r w:rsidRPr="00333F8B">
        <w:rPr>
          <w:rFonts w:cs="David" w:hint="cs"/>
          <w:sz w:val="24"/>
          <w:szCs w:val="24"/>
          <w:rtl/>
        </w:rPr>
        <w:t xml:space="preserve">האייק יטען כי המדינה אינה צריכה להתערב ברצון של הפרט, </w:t>
      </w:r>
      <w:r w:rsidR="005D733A" w:rsidRPr="00333F8B">
        <w:rPr>
          <w:rFonts w:cs="David" w:hint="cs"/>
          <w:sz w:val="24"/>
          <w:szCs w:val="24"/>
          <w:rtl/>
        </w:rPr>
        <w:t xml:space="preserve">כלומר במקרה זה אינה צריכה לכפות על משלמי המיסים לשלם את שירותי השידורים הציבוריים, בין אם הם צורכים אותו, כיון שלדעתם זה מהווה פגיעה ישירה </w:t>
      </w:r>
      <w:r w:rsidR="0078295A" w:rsidRPr="00333F8B">
        <w:rPr>
          <w:rFonts w:cs="David" w:hint="cs"/>
          <w:sz w:val="24"/>
          <w:szCs w:val="24"/>
          <w:rtl/>
        </w:rPr>
        <w:t>בחירות הקניין של הפרט.</w:t>
      </w:r>
      <w:ins w:id="12" w:author="נעה פדה" w:date="2020-05-10T09:10:00Z">
        <w:r w:rsidR="00375A4B">
          <w:rPr>
            <w:rFonts w:cs="David" w:hint="cs"/>
            <w:sz w:val="24"/>
            <w:szCs w:val="24"/>
            <w:rtl/>
          </w:rPr>
          <w:t xml:space="preserve"> ומה לגבי ריכוז שוק התקשורת בידי מעטים? האם האייק </w:t>
        </w:r>
      </w:ins>
      <w:ins w:id="13" w:author="נעה פדה" w:date="2020-05-10T09:11:00Z">
        <w:r w:rsidR="00375A4B">
          <w:rPr>
            <w:rFonts w:cs="David" w:hint="cs"/>
            <w:sz w:val="24"/>
            <w:szCs w:val="24"/>
            <w:rtl/>
          </w:rPr>
          <w:t>לא יטען שצריך לעשות משהו בנידון?</w:t>
        </w:r>
      </w:ins>
    </w:p>
    <w:p w14:paraId="6D654A2A" w14:textId="7161B9EF" w:rsidR="00375A4B" w:rsidRPr="00375A4B" w:rsidRDefault="00375A4B" w:rsidP="00ED7756">
      <w:pPr>
        <w:spacing w:line="360" w:lineRule="auto"/>
        <w:ind w:left="-24"/>
        <w:jc w:val="both"/>
        <w:rPr>
          <w:rFonts w:cs="David"/>
          <w:sz w:val="24"/>
          <w:szCs w:val="24"/>
          <w:rtl/>
        </w:rPr>
      </w:pPr>
      <w:ins w:id="14" w:author="נעה פדה" w:date="2020-05-10T09:11:00Z">
        <w:r w:rsidRPr="00375A4B">
          <w:rPr>
            <w:rFonts w:cs="David" w:hint="cs"/>
            <w:sz w:val="24"/>
            <w:szCs w:val="24"/>
            <w:rtl/>
          </w:rPr>
          <w:t>הצגת</w:t>
        </w:r>
        <w:r>
          <w:rPr>
            <w:rFonts w:cs="David" w:hint="cs"/>
            <w:sz w:val="24"/>
            <w:szCs w:val="24"/>
            <w:rtl/>
          </w:rPr>
          <w:t xml:space="preserve"> היטב את התיאוריה, אך היישום לסוגיית השידור הציבורי מעט כללי ולא תמיד ברור. חשוב לחדד ולדייק את ההתייחסות הספציפית לשידור הציבורי והאופן בו כל טענה של המחבר מתקשרת לסוגיה.</w:t>
        </w:r>
        <w:r w:rsidRPr="00375A4B">
          <w:rPr>
            <w:rFonts w:cs="David" w:hint="cs"/>
            <w:sz w:val="24"/>
            <w:szCs w:val="24"/>
            <w:rtl/>
          </w:rPr>
          <w:t xml:space="preserve"> </w:t>
        </w:r>
      </w:ins>
    </w:p>
    <w:p w14:paraId="2B24C294" w14:textId="67AC7E1A" w:rsidR="00A85E29" w:rsidRDefault="00A85E29" w:rsidP="00B3251C">
      <w:pPr>
        <w:spacing w:line="360" w:lineRule="auto"/>
        <w:ind w:left="-24"/>
        <w:jc w:val="both"/>
        <w:rPr>
          <w:ins w:id="15" w:author="נעה פדה" w:date="2020-05-10T09:13:00Z"/>
          <w:rFonts w:ascii="David" w:eastAsia="Times New Roman" w:hAnsi="David" w:cs="David"/>
          <w:sz w:val="24"/>
          <w:szCs w:val="24"/>
          <w:rtl/>
        </w:rPr>
      </w:pPr>
      <w:r w:rsidRPr="00333F8B">
        <w:rPr>
          <w:rFonts w:ascii="David" w:eastAsia="Times New Roman" w:hAnsi="David" w:cs="David" w:hint="cs"/>
          <w:sz w:val="24"/>
          <w:szCs w:val="24"/>
          <w:rtl/>
        </w:rPr>
        <w:t xml:space="preserve">לפי נקודת מבטו של </w:t>
      </w:r>
      <w:r w:rsidRPr="00333F8B">
        <w:rPr>
          <w:rFonts w:ascii="David" w:eastAsia="Times New Roman" w:hAnsi="David" w:cs="David"/>
          <w:b/>
          <w:bCs/>
          <w:sz w:val="24"/>
          <w:szCs w:val="24"/>
          <w:rtl/>
        </w:rPr>
        <w:t>רוברט נוזיק</w:t>
      </w:r>
      <w:r w:rsidRPr="00333F8B">
        <w:rPr>
          <w:rFonts w:ascii="David" w:eastAsia="Times New Roman" w:hAnsi="David" w:cs="David"/>
          <w:sz w:val="24"/>
          <w:szCs w:val="24"/>
          <w:rtl/>
        </w:rPr>
        <w:t>,</w:t>
      </w:r>
      <w:r w:rsidRPr="00333F8B">
        <w:rPr>
          <w:rFonts w:ascii="David" w:eastAsia="Times New Roman" w:hAnsi="David" w:cs="David" w:hint="cs"/>
          <w:sz w:val="24"/>
          <w:szCs w:val="24"/>
          <w:rtl/>
        </w:rPr>
        <w:t xml:space="preserve"> </w:t>
      </w:r>
      <w:r w:rsidRPr="00333F8B">
        <w:rPr>
          <w:rFonts w:ascii="David" w:eastAsia="Times New Roman" w:hAnsi="David" w:cs="David"/>
          <w:sz w:val="24"/>
          <w:szCs w:val="24"/>
          <w:rtl/>
        </w:rPr>
        <w:t xml:space="preserve">אנו </w:t>
      </w:r>
      <w:r w:rsidRPr="00333F8B">
        <w:rPr>
          <w:rFonts w:ascii="David" w:eastAsia="Times New Roman" w:hAnsi="David" w:cs="David" w:hint="cs"/>
          <w:sz w:val="24"/>
          <w:szCs w:val="24"/>
          <w:rtl/>
        </w:rPr>
        <w:t>נדרש</w:t>
      </w:r>
      <w:r w:rsidRPr="00333F8B">
        <w:rPr>
          <w:rFonts w:ascii="David" w:eastAsia="Times New Roman" w:hAnsi="David" w:cs="David"/>
          <w:sz w:val="24"/>
          <w:szCs w:val="24"/>
          <w:rtl/>
        </w:rPr>
        <w:t xml:space="preserve"> להסתכל מבעד לעמדתו המוסרית. התאוריה של נוזיק שמה את החירות האינדיבידואלית במקום הראשון, והשוק החופשי הוא אמצעי.</w:t>
      </w:r>
      <w:r w:rsidRPr="00333F8B">
        <w:rPr>
          <w:rFonts w:ascii="David" w:eastAsia="Times New Roman" w:hAnsi="David" w:cs="David" w:hint="cs"/>
          <w:sz w:val="24"/>
          <w:szCs w:val="24"/>
          <w:rtl/>
        </w:rPr>
        <w:t xml:space="preserve"> </w:t>
      </w:r>
      <w:ins w:id="16" w:author="נעה פדה" w:date="2020-05-10T09:12:00Z">
        <w:r w:rsidR="00375A4B">
          <w:rPr>
            <w:rFonts w:ascii="David" w:eastAsia="Times New Roman" w:hAnsi="David" w:cs="David" w:hint="cs"/>
            <w:sz w:val="24"/>
            <w:szCs w:val="24"/>
            <w:rtl/>
          </w:rPr>
          <w:t xml:space="preserve">נכון. </w:t>
        </w:r>
      </w:ins>
      <w:r w:rsidR="0043177D" w:rsidRPr="00333F8B">
        <w:rPr>
          <w:rFonts w:ascii="David" w:eastAsia="Times New Roman" w:hAnsi="David" w:cs="David" w:hint="cs"/>
          <w:sz w:val="24"/>
          <w:szCs w:val="24"/>
          <w:rtl/>
        </w:rPr>
        <w:t xml:space="preserve">הם יטענו כי </w:t>
      </w:r>
      <w:r w:rsidR="00384180" w:rsidRPr="00333F8B">
        <w:rPr>
          <w:rFonts w:ascii="David" w:eastAsia="Times New Roman" w:hAnsi="David" w:cs="David" w:hint="cs"/>
          <w:sz w:val="24"/>
          <w:szCs w:val="24"/>
          <w:rtl/>
        </w:rPr>
        <w:t>הפוליטיזצי</w:t>
      </w:r>
      <w:r w:rsidR="00384180" w:rsidRPr="00333F8B">
        <w:rPr>
          <w:rFonts w:ascii="David" w:eastAsia="Times New Roman" w:hAnsi="David" w:cs="David" w:hint="eastAsia"/>
          <w:sz w:val="24"/>
          <w:szCs w:val="24"/>
          <w:rtl/>
        </w:rPr>
        <w:t>ה</w:t>
      </w:r>
      <w:r w:rsidR="0043177D" w:rsidRPr="00333F8B">
        <w:rPr>
          <w:rFonts w:ascii="David" w:eastAsia="Times New Roman" w:hAnsi="David" w:cs="David" w:hint="cs"/>
          <w:sz w:val="24"/>
          <w:szCs w:val="24"/>
          <w:rtl/>
        </w:rPr>
        <w:t xml:space="preserve"> של השידור הציבורי לצד שחיתות וחוסר </w:t>
      </w:r>
      <w:r w:rsidR="00384180" w:rsidRPr="00333F8B">
        <w:rPr>
          <w:rFonts w:ascii="David" w:eastAsia="Times New Roman" w:hAnsi="David" w:cs="David" w:hint="cs"/>
          <w:sz w:val="24"/>
          <w:szCs w:val="24"/>
          <w:rtl/>
        </w:rPr>
        <w:t>ה</w:t>
      </w:r>
      <w:r w:rsidR="0043177D" w:rsidRPr="00333F8B">
        <w:rPr>
          <w:rFonts w:ascii="David" w:eastAsia="Times New Roman" w:hAnsi="David" w:cs="David" w:hint="cs"/>
          <w:sz w:val="24"/>
          <w:szCs w:val="24"/>
          <w:rtl/>
        </w:rPr>
        <w:t>יע</w:t>
      </w:r>
      <w:r w:rsidR="00384180" w:rsidRPr="00333F8B">
        <w:rPr>
          <w:rFonts w:ascii="David" w:eastAsia="Times New Roman" w:hAnsi="David" w:cs="David" w:hint="cs"/>
          <w:sz w:val="24"/>
          <w:szCs w:val="24"/>
          <w:rtl/>
        </w:rPr>
        <w:t xml:space="preserve">ילות </w:t>
      </w:r>
      <w:r w:rsidR="0043177D" w:rsidRPr="00333F8B">
        <w:rPr>
          <w:rFonts w:ascii="David" w:eastAsia="Times New Roman" w:hAnsi="David" w:cs="David" w:hint="cs"/>
          <w:sz w:val="24"/>
          <w:szCs w:val="24"/>
          <w:rtl/>
        </w:rPr>
        <w:t>נובעים</w:t>
      </w:r>
      <w:r w:rsidR="00384180" w:rsidRPr="00333F8B">
        <w:rPr>
          <w:rFonts w:ascii="David" w:eastAsia="Times New Roman" w:hAnsi="David" w:cs="David" w:hint="cs"/>
          <w:sz w:val="24"/>
          <w:szCs w:val="24"/>
          <w:rtl/>
        </w:rPr>
        <w:t xml:space="preserve"> מהעובדה שהוא לא נבחן על פי כלכלי השוק החופשי</w:t>
      </w:r>
      <w:ins w:id="17" w:author="נעה פדה" w:date="2020-05-10T09:12:00Z">
        <w:r w:rsidR="00375A4B">
          <w:rPr>
            <w:rFonts w:ascii="David" w:eastAsia="Times New Roman" w:hAnsi="David" w:cs="David" w:hint="cs"/>
            <w:sz w:val="24"/>
            <w:szCs w:val="24"/>
            <w:rtl/>
          </w:rPr>
          <w:t xml:space="preserve"> </w:t>
        </w:r>
        <w:r w:rsidR="00375A4B">
          <w:rPr>
            <w:rFonts w:ascii="David" w:eastAsia="Times New Roman" w:hAnsi="David" w:cs="David"/>
            <w:sz w:val="24"/>
            <w:szCs w:val="24"/>
            <w:rtl/>
          </w:rPr>
          <w:t>–</w:t>
        </w:r>
        <w:r w:rsidR="00375A4B">
          <w:rPr>
            <w:rFonts w:ascii="David" w:eastAsia="Times New Roman" w:hAnsi="David" w:cs="David" w:hint="cs"/>
            <w:sz w:val="24"/>
            <w:szCs w:val="24"/>
            <w:rtl/>
          </w:rPr>
          <w:t xml:space="preserve"> זו דווקא טענה שהייק היה צפוי להעלות</w:t>
        </w:r>
      </w:ins>
      <w:r w:rsidR="00384180" w:rsidRPr="00333F8B">
        <w:rPr>
          <w:rFonts w:ascii="David" w:eastAsia="Times New Roman" w:hAnsi="David" w:cs="David" w:hint="cs"/>
          <w:sz w:val="24"/>
          <w:szCs w:val="24"/>
          <w:rtl/>
        </w:rPr>
        <w:t>.</w:t>
      </w:r>
      <w:r w:rsidR="0043177D" w:rsidRPr="00333F8B">
        <w:rPr>
          <w:rFonts w:ascii="David" w:eastAsia="Times New Roman" w:hAnsi="David" w:cs="David" w:hint="cs"/>
          <w:sz w:val="24"/>
          <w:szCs w:val="24"/>
          <w:rtl/>
        </w:rPr>
        <w:t xml:space="preserve"> </w:t>
      </w:r>
      <w:r w:rsidRPr="00333F8B">
        <w:rPr>
          <w:rFonts w:ascii="David" w:eastAsia="Times New Roman" w:hAnsi="David" w:cs="David"/>
          <w:sz w:val="24"/>
          <w:szCs w:val="24"/>
          <w:rtl/>
        </w:rPr>
        <w:t>כיתר ההוגים הליברטריאנים</w:t>
      </w:r>
      <w:r w:rsidRPr="00333F8B">
        <w:rPr>
          <w:rFonts w:ascii="David" w:eastAsia="Times New Roman" w:hAnsi="David" w:cs="David" w:hint="cs"/>
          <w:sz w:val="24"/>
          <w:szCs w:val="24"/>
          <w:rtl/>
        </w:rPr>
        <w:t>,</w:t>
      </w:r>
      <w:r w:rsidRPr="00333F8B">
        <w:rPr>
          <w:rFonts w:ascii="David" w:eastAsia="Times New Roman" w:hAnsi="David" w:cs="David"/>
          <w:sz w:val="24"/>
          <w:szCs w:val="24"/>
          <w:rtl/>
        </w:rPr>
        <w:t xml:space="preserve"> נוזיק מתנגד להפרה של זכויות הפרט וכן לכפיית חלוקה מחדש. על פי נוזיק, אחת מזכויותיו העיקריות של הפרט אותה יש לשמור ולכבד היא הזכות לקניין. הפרט רשאי להשתמש בקניין השייך לו בכל דרך שייבחר ובכל עת שייבחר, וההחלטה שלא להשתמש בקניין, גם היא שמורה אך ורק לבעל הקניין. הפרה או התערבות של המדינה או הרשויות בזכות זו של הפרט אינה צודקת על פי נוזיק.</w:t>
      </w:r>
      <w:ins w:id="18" w:author="נעה פדה" w:date="2020-05-10T09:12:00Z">
        <w:r w:rsidR="00375A4B">
          <w:rPr>
            <w:rFonts w:ascii="David" w:eastAsia="Times New Roman" w:hAnsi="David" w:cs="David" w:hint="cs"/>
            <w:sz w:val="24"/>
            <w:szCs w:val="24"/>
            <w:rtl/>
          </w:rPr>
          <w:t xml:space="preserve"> נכון.</w:t>
        </w:r>
      </w:ins>
      <w:r w:rsidRPr="00333F8B">
        <w:rPr>
          <w:rFonts w:ascii="David" w:eastAsia="Times New Roman" w:hAnsi="David" w:cs="David"/>
          <w:sz w:val="24"/>
          <w:szCs w:val="24"/>
          <w:rtl/>
        </w:rPr>
        <w:t xml:space="preserve"> </w:t>
      </w:r>
      <w:r w:rsidRPr="00333F8B">
        <w:rPr>
          <w:rFonts w:ascii="David" w:eastAsia="Times New Roman" w:hAnsi="David" w:cs="David"/>
          <w:b/>
          <w:bCs/>
          <w:sz w:val="24"/>
          <w:szCs w:val="24"/>
          <w:rtl/>
        </w:rPr>
        <w:t>תורת הזכאות</w:t>
      </w:r>
      <w:r w:rsidRPr="00333F8B">
        <w:rPr>
          <w:rFonts w:ascii="David" w:eastAsia="Times New Roman" w:hAnsi="David" w:cs="David"/>
          <w:sz w:val="24"/>
          <w:szCs w:val="24"/>
          <w:rtl/>
        </w:rPr>
        <w:t xml:space="preserve"> של נוזיק מבהירה כי הזכות ההיסטורית והמוסרית על קניין מסוים יכולה להיווצר בשתי צורות בלבד – ברכישה מקורית או העברה חוקית ומוסכמת שמתבצעת מרצונו החופשי של בעל הקניין המקורי. </w:t>
      </w:r>
      <w:r w:rsidR="00961113" w:rsidRPr="00333F8B">
        <w:rPr>
          <w:rFonts w:ascii="David" w:eastAsia="Times New Roman" w:hAnsi="David" w:cs="David" w:hint="cs"/>
          <w:sz w:val="24"/>
          <w:szCs w:val="24"/>
          <w:rtl/>
        </w:rPr>
        <w:t xml:space="preserve">תורת הזכאות של נוזיק טוענת </w:t>
      </w:r>
      <w:r w:rsidR="00961113" w:rsidRPr="00333F8B">
        <w:rPr>
          <w:rFonts w:ascii="Arial" w:hAnsi="Arial" w:cs="David" w:hint="cs"/>
          <w:sz w:val="24"/>
          <w:szCs w:val="24"/>
          <w:rtl/>
        </w:rPr>
        <w:t xml:space="preserve">כי  </w:t>
      </w:r>
      <w:r w:rsidR="00961113" w:rsidRPr="00333F8B">
        <w:rPr>
          <w:rFonts w:ascii="Arial" w:hAnsi="Arial" w:cs="David"/>
          <w:sz w:val="24"/>
          <w:szCs w:val="24"/>
          <w:rtl/>
        </w:rPr>
        <w:t>אי</w:t>
      </w:r>
      <w:r w:rsidR="00961113" w:rsidRPr="00333F8B">
        <w:rPr>
          <w:rFonts w:ascii="Arial" w:hAnsi="Arial" w:cs="David" w:hint="cs"/>
          <w:sz w:val="24"/>
          <w:szCs w:val="24"/>
          <w:rtl/>
        </w:rPr>
        <w:t xml:space="preserve"> שוויון</w:t>
      </w:r>
      <w:r w:rsidR="00961113" w:rsidRPr="00333F8B">
        <w:rPr>
          <w:rFonts w:ascii="Arial" w:hAnsi="Arial" w:cs="David"/>
          <w:sz w:val="24"/>
          <w:szCs w:val="24"/>
          <w:rtl/>
        </w:rPr>
        <w:t xml:space="preserve"> ה</w:t>
      </w:r>
      <w:r w:rsidR="00961113" w:rsidRPr="00333F8B">
        <w:rPr>
          <w:rFonts w:ascii="Arial" w:hAnsi="Arial" w:cs="David" w:hint="cs"/>
          <w:sz w:val="24"/>
          <w:szCs w:val="24"/>
          <w:rtl/>
        </w:rPr>
        <w:t>י</w:t>
      </w:r>
      <w:r w:rsidR="00961113" w:rsidRPr="00333F8B">
        <w:rPr>
          <w:rFonts w:ascii="Arial" w:hAnsi="Arial" w:cs="David"/>
          <w:sz w:val="24"/>
          <w:szCs w:val="24"/>
          <w:rtl/>
        </w:rPr>
        <w:t>נו צודק ומוסרי בתנאי שנוצר בהליך (היסטורי) צודק. לא תוצאות החלוקה אלא ההליכים שהובילו אליה, הם שיקבעו האם המעשה צודק.</w:t>
      </w:r>
      <w:r w:rsidR="00961113" w:rsidRPr="00333F8B">
        <w:rPr>
          <w:rFonts w:ascii="Arial" w:hAnsi="Arial" w:cs="David" w:hint="cs"/>
          <w:sz w:val="24"/>
          <w:szCs w:val="24"/>
          <w:rtl/>
        </w:rPr>
        <w:t xml:space="preserve"> </w:t>
      </w:r>
      <w:r w:rsidR="00961113" w:rsidRPr="00333F8B">
        <w:rPr>
          <w:rFonts w:ascii="Arial" w:hAnsi="Arial" w:cs="David"/>
          <w:sz w:val="24"/>
          <w:szCs w:val="24"/>
          <w:rtl/>
        </w:rPr>
        <w:t>אדם זכאי לקניינו במידה והוא עמד בשלושת עקרונות הזכאות</w:t>
      </w:r>
      <w:r w:rsidR="00961113" w:rsidRPr="00333F8B">
        <w:rPr>
          <w:rFonts w:ascii="Arial" w:hAnsi="Arial" w:cs="David" w:hint="cs"/>
          <w:sz w:val="24"/>
          <w:szCs w:val="24"/>
          <w:rtl/>
        </w:rPr>
        <w:t xml:space="preserve"> נוזיק יטען כי  </w:t>
      </w:r>
      <w:r w:rsidR="00961113" w:rsidRPr="00333F8B">
        <w:rPr>
          <w:rFonts w:ascii="Arial" w:hAnsi="Arial" w:cs="David"/>
          <w:sz w:val="24"/>
          <w:szCs w:val="24"/>
          <w:rtl/>
        </w:rPr>
        <w:t xml:space="preserve">חלוקה מחדש סותרת את </w:t>
      </w:r>
      <w:r w:rsidR="00961113" w:rsidRPr="00333F8B">
        <w:rPr>
          <w:rFonts w:ascii="Arial" w:hAnsi="Arial" w:cs="David"/>
          <w:b/>
          <w:bCs/>
          <w:sz w:val="24"/>
          <w:szCs w:val="24"/>
          <w:rtl/>
        </w:rPr>
        <w:t>הציווי המוחלט</w:t>
      </w:r>
      <w:r w:rsidR="00961113" w:rsidRPr="00333F8B">
        <w:rPr>
          <w:rFonts w:ascii="Arial" w:hAnsi="Arial" w:cs="David" w:hint="cs"/>
          <w:b/>
          <w:bCs/>
          <w:sz w:val="24"/>
          <w:szCs w:val="24"/>
          <w:rtl/>
        </w:rPr>
        <w:t>\הקטגורי</w:t>
      </w:r>
      <w:r w:rsidR="00961113" w:rsidRPr="00333F8B">
        <w:rPr>
          <w:rFonts w:ascii="Arial" w:hAnsi="Arial" w:cs="David"/>
          <w:b/>
          <w:bCs/>
          <w:sz w:val="24"/>
          <w:szCs w:val="24"/>
          <w:rtl/>
        </w:rPr>
        <w:t xml:space="preserve"> השני של קאנט</w:t>
      </w:r>
      <w:r w:rsidR="00961113" w:rsidRPr="00333F8B">
        <w:rPr>
          <w:rFonts w:ascii="Arial" w:hAnsi="Arial" w:cs="David" w:hint="cs"/>
          <w:sz w:val="24"/>
          <w:szCs w:val="24"/>
          <w:rtl/>
        </w:rPr>
        <w:t>: "תמיד ראה אדם כתכלית ואף פעם לא כאמצעי כדי לשרת מטרה חיצונית אחרת", האדם שמולי הוא עולם ומלואו ולא נשתמש בהם כאמצעי, כמטרה.</w:t>
      </w:r>
      <w:r w:rsidR="00B3251C" w:rsidRPr="00333F8B">
        <w:rPr>
          <w:rFonts w:ascii="Arial" w:hAnsi="Arial" w:cs="David" w:hint="cs"/>
          <w:sz w:val="24"/>
          <w:szCs w:val="24"/>
          <w:rtl/>
        </w:rPr>
        <w:t xml:space="preserve"> </w:t>
      </w:r>
      <w:r w:rsidR="00B3251C" w:rsidRPr="00333F8B">
        <w:rPr>
          <w:rFonts w:ascii="Arial" w:hAnsi="Arial" w:cs="David"/>
          <w:sz w:val="24"/>
          <w:szCs w:val="24"/>
          <w:rtl/>
        </w:rPr>
        <w:t>חייב כל אדם להתנהל כך שמעשיו יוכלו לשמש בסיס לחוק כלל-עולמי.</w:t>
      </w:r>
      <w:r w:rsidR="00B3251C" w:rsidRPr="00333F8B">
        <w:rPr>
          <w:rFonts w:ascii="Arial" w:hAnsi="Arial" w:cs="David" w:hint="cs"/>
          <w:sz w:val="24"/>
          <w:szCs w:val="24"/>
          <w:rtl/>
        </w:rPr>
        <w:t xml:space="preserve"> לפי מקרה זה, </w:t>
      </w:r>
      <w:r w:rsidR="00B3251C" w:rsidRPr="00333F8B">
        <w:rPr>
          <w:rFonts w:ascii="Arial" w:hAnsi="Arial" w:cs="David"/>
          <w:sz w:val="24"/>
          <w:szCs w:val="24"/>
          <w:rtl/>
        </w:rPr>
        <w:t>חוקים הכופים העברה של משאבים</w:t>
      </w:r>
      <w:r w:rsidR="00B3251C" w:rsidRPr="00333F8B">
        <w:rPr>
          <w:rFonts w:ascii="Arial" w:hAnsi="Arial" w:cs="David" w:hint="cs"/>
          <w:sz w:val="24"/>
          <w:szCs w:val="24"/>
          <w:rtl/>
        </w:rPr>
        <w:t>, תשלומים, עבור קיומו של תאגיד השידור הציבורי סותרת את הציווי המוחלט של קאנט ולכן יתנגד לכך.</w:t>
      </w:r>
      <w:r w:rsidR="00B3251C" w:rsidRPr="00333F8B">
        <w:rPr>
          <w:rFonts w:ascii="Arial" w:hAnsi="Arial" w:cs="David"/>
          <w:sz w:val="24"/>
          <w:szCs w:val="24"/>
          <w:rtl/>
        </w:rPr>
        <w:t xml:space="preserve"> </w:t>
      </w:r>
      <w:r w:rsidR="00961113" w:rsidRPr="00333F8B">
        <w:rPr>
          <w:rFonts w:ascii="Arial" w:hAnsi="Arial" w:cs="David" w:hint="cs"/>
          <w:sz w:val="24"/>
          <w:szCs w:val="24"/>
          <w:rtl/>
        </w:rPr>
        <w:t>תמיד יווצר אי שוויון כל עוד הכל גלוי וכל אחד עושה שימוש במשאבים שיש לו לטובת עצמו.</w:t>
      </w:r>
      <w:r w:rsidR="00961113" w:rsidRPr="00333F8B">
        <w:rPr>
          <w:rFonts w:ascii="Arial" w:hAnsi="Arial" w:cs="David" w:hint="cs"/>
          <w:sz w:val="24"/>
          <w:szCs w:val="24"/>
        </w:rPr>
        <w:t xml:space="preserve"> </w:t>
      </w:r>
      <w:r w:rsidRPr="00333F8B">
        <w:rPr>
          <w:rFonts w:ascii="Arial" w:hAnsi="Arial" w:cs="David" w:hint="cs"/>
          <w:sz w:val="24"/>
          <w:szCs w:val="24"/>
          <w:rtl/>
        </w:rPr>
        <w:t>לפי גישתו של נוזיק אם ישנו אידיאל חלוקה שנראה לנו ראוי הניסיון להשיג אותו באופן קבוע דורש התערבות אין סופית של המדינה בקניין, בהחלטות החופשיות, כולל במקומות שבהם היתרון שאנשים השיגו בצורה לגיטימית לחלוטין לכן שום עיקרון</w:t>
      </w:r>
      <w:r w:rsidRPr="00333F8B">
        <w:rPr>
          <w:rFonts w:ascii="David" w:eastAsia="Times New Roman" w:hAnsi="David" w:cs="David" w:hint="cs"/>
          <w:sz w:val="24"/>
          <w:szCs w:val="24"/>
          <w:rtl/>
        </w:rPr>
        <w:t xml:space="preserve"> צדק חלוקתי לא יכול להתקיים לארוך זמן בלי התערבות מתמדת בחיי בני האדם. </w:t>
      </w:r>
      <w:r w:rsidR="001F17C8" w:rsidRPr="00333F8B">
        <w:rPr>
          <w:rFonts w:ascii="David" w:eastAsia="Times New Roman" w:hAnsi="David" w:cs="David" w:hint="cs"/>
          <w:sz w:val="24"/>
          <w:szCs w:val="24"/>
          <w:rtl/>
        </w:rPr>
        <w:t xml:space="preserve">כמו כן, </w:t>
      </w:r>
      <w:r w:rsidR="001F17C8" w:rsidRPr="00333F8B">
        <w:rPr>
          <w:rFonts w:ascii="David" w:eastAsia="Times New Roman" w:hAnsi="David" w:cs="David"/>
          <w:sz w:val="24"/>
          <w:szCs w:val="24"/>
          <w:rtl/>
        </w:rPr>
        <w:t>חלוקה מחדש פוגעת בחירות הפרט להחליט כיצד לנהוג עם קניינו</w:t>
      </w:r>
      <w:r w:rsidR="00E8205F" w:rsidRPr="00333F8B">
        <w:rPr>
          <w:rFonts w:ascii="David" w:eastAsia="Times New Roman" w:hAnsi="David" w:cs="David" w:hint="cs"/>
          <w:sz w:val="24"/>
          <w:szCs w:val="24"/>
          <w:rtl/>
        </w:rPr>
        <w:t>.</w:t>
      </w:r>
      <w:r w:rsidR="009E0316" w:rsidRPr="00333F8B">
        <w:rPr>
          <w:rFonts w:ascii="David" w:eastAsia="Times New Roman" w:hAnsi="David" w:cs="David" w:hint="cs"/>
          <w:sz w:val="24"/>
          <w:szCs w:val="24"/>
          <w:rtl/>
        </w:rPr>
        <w:t xml:space="preserve"> </w:t>
      </w:r>
      <w:r w:rsidR="004B053A" w:rsidRPr="00333F8B">
        <w:rPr>
          <w:rFonts w:cs="David" w:hint="cs"/>
          <w:sz w:val="24"/>
          <w:szCs w:val="24"/>
          <w:rtl/>
        </w:rPr>
        <w:t xml:space="preserve">לכן במקרה זה לטענת נוזיק קיומו של השידור הציבורי אשר מנוהל על ידי גוף ציבורי בחסות השלטון ועיקר תקציבו מגיע לרוב ממימון ציבורי, כלומר מכספי המיסים מהווה כפייה על משלמי המיסים לשלם שירות זה, בין אם הם צורכים אותו ובין אם לאו, מהווה לדעתם פגיעה ישירה בחירות הקניין של הפרט. כמו כן, </w:t>
      </w:r>
      <w:r w:rsidR="004B053A" w:rsidRPr="00333F8B">
        <w:rPr>
          <w:rFonts w:ascii="David" w:eastAsia="Times New Roman" w:hAnsi="David" w:cs="David" w:hint="cs"/>
          <w:sz w:val="24"/>
          <w:szCs w:val="24"/>
          <w:rtl/>
        </w:rPr>
        <w:t xml:space="preserve">נוזיק יתנגד לשידור הציבורי ולטענתו למי שיש את היכולת הכספית יצרוך </w:t>
      </w:r>
      <w:r w:rsidR="004B053A" w:rsidRPr="00333F8B">
        <w:rPr>
          <w:rFonts w:ascii="David" w:eastAsia="Times New Roman" w:hAnsi="David" w:cs="David" w:hint="cs"/>
          <w:sz w:val="24"/>
          <w:szCs w:val="24"/>
          <w:rtl/>
        </w:rPr>
        <w:lastRenderedPageBreak/>
        <w:t xml:space="preserve">שידורים פרטיים. </w:t>
      </w:r>
      <w:r w:rsidRPr="00333F8B">
        <w:rPr>
          <w:rFonts w:cs="David" w:hint="cs"/>
          <w:sz w:val="24"/>
          <w:szCs w:val="24"/>
          <w:rtl/>
        </w:rPr>
        <w:t xml:space="preserve">נוזיק </w:t>
      </w:r>
      <w:r w:rsidRPr="00333F8B">
        <w:rPr>
          <w:rFonts w:ascii="David" w:hAnsi="David" w:cs="David" w:hint="cs"/>
          <w:sz w:val="24"/>
          <w:szCs w:val="24"/>
          <w:rtl/>
        </w:rPr>
        <w:t>ממעיט בתפקידיה של המדינה והוא תופס אותה כ</w:t>
      </w:r>
      <w:r w:rsidRPr="00333F8B">
        <w:rPr>
          <w:rFonts w:ascii="David" w:hAnsi="David" w:cs="David" w:hint="cs"/>
          <w:b/>
          <w:bCs/>
          <w:sz w:val="24"/>
          <w:szCs w:val="24"/>
          <w:rtl/>
        </w:rPr>
        <w:t>"מדינת שומר הלילה",</w:t>
      </w:r>
      <w:r w:rsidRPr="00333F8B">
        <w:rPr>
          <w:rFonts w:ascii="David" w:hAnsi="David" w:cs="David" w:hint="cs"/>
          <w:sz w:val="24"/>
          <w:szCs w:val="24"/>
          <w:rtl/>
        </w:rPr>
        <w:t xml:space="preserve"> שתפקידה קטן ומסתכם בשמירה על הסדר בכדי לאפשר חירות וחופש מקסימלי לאזרחים תוך הימנעות מהתערבות בחיי היום-יום ככל שניתן על ידי </w:t>
      </w:r>
      <w:r w:rsidRPr="00333F8B">
        <w:rPr>
          <w:rFonts w:cs="David" w:hint="cs"/>
          <w:sz w:val="24"/>
          <w:szCs w:val="24"/>
          <w:rtl/>
        </w:rPr>
        <w:t>מניעת פגיעה בזכות של האזרחים לקניינם ולפעול להקמת שוק חופשי</w:t>
      </w:r>
      <w:r w:rsidRPr="00333F8B">
        <w:rPr>
          <w:rFonts w:ascii="David" w:hAnsi="David" w:cs="David" w:hint="cs"/>
          <w:sz w:val="24"/>
          <w:szCs w:val="24"/>
          <w:rtl/>
        </w:rPr>
        <w:t>.</w:t>
      </w:r>
      <w:r w:rsidRPr="00333F8B">
        <w:rPr>
          <w:rFonts w:cs="David" w:hint="cs"/>
          <w:sz w:val="24"/>
          <w:szCs w:val="24"/>
          <w:rtl/>
        </w:rPr>
        <w:t xml:space="preserve"> "מדינת שומר הלילה"- יהיו חוקים מינמליים ובעניין השוק החופשי לא יהיו חוקים בכלל. </w:t>
      </w:r>
      <w:r w:rsidR="00384180" w:rsidRPr="00333F8B">
        <w:rPr>
          <w:rFonts w:ascii="David" w:eastAsia="Times New Roman" w:hAnsi="David" w:cs="David" w:hint="cs"/>
          <w:sz w:val="24"/>
          <w:szCs w:val="24"/>
          <w:rtl/>
        </w:rPr>
        <w:t>ובמקרה זה יתנגד לקיומם של שידורים המנוהלים על ידי המדינה, הפקדת התקשורת והעיתונות בידי קבוצות אינטרסנטים שונים קטנה וחזרה מהווה סכנה אמיתית לחופש המידע ולמהימנותו.</w:t>
      </w:r>
      <w:ins w:id="19" w:author="נעה פדה" w:date="2020-05-10T09:13:00Z">
        <w:r w:rsidR="00375A4B">
          <w:rPr>
            <w:rFonts w:ascii="David" w:eastAsia="Times New Roman" w:hAnsi="David" w:cs="David" w:hint="cs"/>
            <w:sz w:val="24"/>
            <w:szCs w:val="24"/>
            <w:rtl/>
          </w:rPr>
          <w:t xml:space="preserve"> יפה מאוד.</w:t>
        </w:r>
      </w:ins>
    </w:p>
    <w:p w14:paraId="5F6E9A1D" w14:textId="51ACD06F" w:rsidR="00375A4B" w:rsidRPr="00333F8B" w:rsidRDefault="00375A4B" w:rsidP="00B3251C">
      <w:pPr>
        <w:spacing w:line="360" w:lineRule="auto"/>
        <w:ind w:left="-24"/>
        <w:jc w:val="both"/>
        <w:rPr>
          <w:rFonts w:ascii="David" w:eastAsia="Times New Roman" w:hAnsi="David" w:cs="David"/>
          <w:sz w:val="24"/>
          <w:szCs w:val="24"/>
          <w:rtl/>
        </w:rPr>
      </w:pPr>
      <w:ins w:id="20" w:author="נעה פדה" w:date="2020-05-10T09:13:00Z">
        <w:r>
          <w:rPr>
            <w:rFonts w:ascii="David" w:eastAsia="Times New Roman" w:hAnsi="David" w:cs="David" w:hint="cs"/>
            <w:sz w:val="24"/>
            <w:szCs w:val="24"/>
            <w:rtl/>
          </w:rPr>
          <w:t>10 נק' לסעיף א</w:t>
        </w:r>
      </w:ins>
    </w:p>
    <w:p w14:paraId="3C4960F0" w14:textId="77777777" w:rsidR="00A85E29" w:rsidRPr="00333F8B" w:rsidRDefault="00A85E29" w:rsidP="0054719E">
      <w:pPr>
        <w:spacing w:line="360" w:lineRule="auto"/>
        <w:ind w:left="-24"/>
        <w:jc w:val="both"/>
        <w:rPr>
          <w:rFonts w:ascii="David" w:eastAsia="Times New Roman" w:hAnsi="David" w:cs="David"/>
          <w:sz w:val="24"/>
          <w:szCs w:val="24"/>
          <w:rtl/>
        </w:rPr>
      </w:pPr>
    </w:p>
    <w:p w14:paraId="6618A15D" w14:textId="77777777" w:rsidR="00D8609C" w:rsidRPr="00333F8B" w:rsidRDefault="00D8609C" w:rsidP="005B652B">
      <w:pPr>
        <w:spacing w:line="360" w:lineRule="auto"/>
        <w:jc w:val="both"/>
        <w:rPr>
          <w:rFonts w:cs="David"/>
          <w:b/>
          <w:bCs/>
          <w:sz w:val="24"/>
          <w:szCs w:val="24"/>
          <w:rtl/>
        </w:rPr>
      </w:pPr>
    </w:p>
    <w:p w14:paraId="59F3663E" w14:textId="77777777" w:rsidR="00A85E29" w:rsidRPr="00333F8B" w:rsidRDefault="00077BCE" w:rsidP="0054719E">
      <w:pPr>
        <w:spacing w:line="360" w:lineRule="auto"/>
        <w:ind w:left="-24"/>
        <w:jc w:val="both"/>
        <w:rPr>
          <w:rFonts w:cs="David"/>
          <w:b/>
          <w:bCs/>
          <w:sz w:val="24"/>
          <w:szCs w:val="24"/>
          <w:rtl/>
        </w:rPr>
      </w:pPr>
      <w:r w:rsidRPr="00333F8B">
        <w:rPr>
          <w:rFonts w:cs="David" w:hint="cs"/>
          <w:b/>
          <w:bCs/>
          <w:sz w:val="24"/>
          <w:szCs w:val="24"/>
          <w:rtl/>
        </w:rPr>
        <w:t>סעיף ב:</w:t>
      </w:r>
    </w:p>
    <w:p w14:paraId="69A64338" w14:textId="77777777" w:rsidR="00E25773" w:rsidRPr="00333F8B" w:rsidRDefault="00771C98" w:rsidP="0054719E">
      <w:pPr>
        <w:spacing w:line="360" w:lineRule="auto"/>
        <w:ind w:left="-24"/>
        <w:jc w:val="both"/>
        <w:rPr>
          <w:rFonts w:ascii="David" w:hAnsi="David" w:cs="David"/>
          <w:sz w:val="24"/>
          <w:szCs w:val="24"/>
          <w:rtl/>
        </w:rPr>
      </w:pPr>
      <w:r w:rsidRPr="00333F8B">
        <w:rPr>
          <w:rFonts w:ascii="David" w:hAnsi="David" w:cs="David" w:hint="cs"/>
          <w:sz w:val="24"/>
          <w:szCs w:val="24"/>
          <w:rtl/>
        </w:rPr>
        <w:t xml:space="preserve">הגישה </w:t>
      </w:r>
      <w:r w:rsidR="00830157" w:rsidRPr="00333F8B">
        <w:rPr>
          <w:rFonts w:ascii="David" w:hAnsi="David" w:cs="David" w:hint="cs"/>
          <w:sz w:val="24"/>
          <w:szCs w:val="24"/>
          <w:rtl/>
        </w:rPr>
        <w:t>ה</w:t>
      </w:r>
      <w:r w:rsidRPr="00333F8B">
        <w:rPr>
          <w:rFonts w:ascii="David" w:hAnsi="David" w:cs="David"/>
          <w:sz w:val="24"/>
          <w:szCs w:val="24"/>
          <w:rtl/>
        </w:rPr>
        <w:t>תועלתנית</w:t>
      </w:r>
      <w:r w:rsidRPr="00333F8B">
        <w:rPr>
          <w:rFonts w:ascii="David" w:hAnsi="David" w:cs="David" w:hint="cs"/>
          <w:sz w:val="24"/>
          <w:szCs w:val="24"/>
          <w:rtl/>
        </w:rPr>
        <w:t xml:space="preserve"> לפיה בוחנים את </w:t>
      </w:r>
      <w:r w:rsidR="00EC0A94" w:rsidRPr="00333F8B">
        <w:rPr>
          <w:rFonts w:ascii="David" w:hAnsi="David" w:cs="David"/>
          <w:sz w:val="24"/>
          <w:szCs w:val="24"/>
          <w:rtl/>
        </w:rPr>
        <w:t xml:space="preserve">תוצאות המעשים, שכן גישה זו קובעת כי מוסריותו של מעשה מסוים תלויה בקשר ישיר בתוצאתו ובמידת האושר אותו הוא מסב. התועלתנים טוענים כי המדינה או הקהילה נדרשות לפעול בצורה אשר תסב </w:t>
      </w:r>
      <w:r w:rsidR="00EC0A94" w:rsidRPr="00333F8B">
        <w:rPr>
          <w:rFonts w:ascii="David" w:hAnsi="David" w:cs="David" w:hint="cs"/>
          <w:sz w:val="24"/>
          <w:szCs w:val="24"/>
          <w:rtl/>
        </w:rPr>
        <w:t>את מירב ה</w:t>
      </w:r>
      <w:r w:rsidR="00EC0A94" w:rsidRPr="00333F8B">
        <w:rPr>
          <w:rFonts w:ascii="David" w:hAnsi="David" w:cs="David"/>
          <w:sz w:val="24"/>
          <w:szCs w:val="24"/>
          <w:rtl/>
        </w:rPr>
        <w:t xml:space="preserve">אושר </w:t>
      </w:r>
      <w:r w:rsidR="00EC0A94" w:rsidRPr="00333F8B">
        <w:rPr>
          <w:rFonts w:ascii="David" w:hAnsi="David" w:cs="David" w:hint="cs"/>
          <w:sz w:val="24"/>
          <w:szCs w:val="24"/>
          <w:rtl/>
        </w:rPr>
        <w:t xml:space="preserve">הניתן </w:t>
      </w:r>
      <w:r w:rsidR="00EC0A94" w:rsidRPr="00333F8B">
        <w:rPr>
          <w:rFonts w:ascii="David" w:hAnsi="David" w:cs="David"/>
          <w:sz w:val="24"/>
          <w:szCs w:val="24"/>
          <w:rtl/>
        </w:rPr>
        <w:t xml:space="preserve">למירב אנשיהם. </w:t>
      </w:r>
      <w:r w:rsidR="00D31189" w:rsidRPr="00333F8B">
        <w:rPr>
          <w:rFonts w:ascii="David" w:hAnsi="David" w:cs="David" w:hint="cs"/>
          <w:sz w:val="24"/>
          <w:szCs w:val="24"/>
          <w:rtl/>
        </w:rPr>
        <w:t>נדרש לבחון</w:t>
      </w:r>
      <w:r w:rsidRPr="00333F8B">
        <w:rPr>
          <w:rFonts w:ascii="David" w:hAnsi="David" w:cs="David"/>
          <w:sz w:val="24"/>
          <w:szCs w:val="24"/>
          <w:rtl/>
        </w:rPr>
        <w:t xml:space="preserve"> את </w:t>
      </w:r>
      <w:r w:rsidRPr="00333F8B">
        <w:rPr>
          <w:rFonts w:ascii="David" w:hAnsi="David" w:cs="David" w:hint="cs"/>
          <w:sz w:val="24"/>
          <w:szCs w:val="24"/>
          <w:rtl/>
        </w:rPr>
        <w:t xml:space="preserve">קיומו של השידור הציבורי </w:t>
      </w:r>
      <w:r w:rsidRPr="00333F8B">
        <w:rPr>
          <w:rFonts w:ascii="David" w:hAnsi="David" w:cs="David"/>
          <w:sz w:val="24"/>
          <w:szCs w:val="24"/>
          <w:rtl/>
        </w:rPr>
        <w:t>מראות עינ</w:t>
      </w:r>
      <w:r w:rsidRPr="00333F8B">
        <w:rPr>
          <w:rFonts w:ascii="David" w:hAnsi="David" w:cs="David" w:hint="cs"/>
          <w:sz w:val="24"/>
          <w:szCs w:val="24"/>
          <w:rtl/>
        </w:rPr>
        <w:t xml:space="preserve">יו של ג'ון הרסאני </w:t>
      </w:r>
      <w:r w:rsidR="00D31189" w:rsidRPr="00333F8B">
        <w:rPr>
          <w:rFonts w:ascii="David" w:hAnsi="David" w:cs="David" w:hint="cs"/>
          <w:sz w:val="24"/>
          <w:szCs w:val="24"/>
          <w:rtl/>
        </w:rPr>
        <w:t xml:space="preserve">אשר </w:t>
      </w:r>
      <w:r w:rsidRPr="00333F8B">
        <w:rPr>
          <w:rFonts w:ascii="David" w:hAnsi="David" w:cs="David"/>
          <w:sz w:val="24"/>
          <w:szCs w:val="24"/>
          <w:rtl/>
        </w:rPr>
        <w:t xml:space="preserve">מחזיק בגישה </w:t>
      </w:r>
      <w:r w:rsidR="00EC0A94" w:rsidRPr="00333F8B">
        <w:rPr>
          <w:rFonts w:ascii="David" w:hAnsi="David" w:cs="David"/>
          <w:sz w:val="24"/>
          <w:szCs w:val="24"/>
          <w:rtl/>
        </w:rPr>
        <w:t>מבחינה תועלתנית</w:t>
      </w:r>
      <w:r w:rsidR="00D31189" w:rsidRPr="00333F8B">
        <w:rPr>
          <w:rFonts w:ascii="David" w:hAnsi="David" w:cs="David" w:hint="cs"/>
          <w:sz w:val="24"/>
          <w:szCs w:val="24"/>
          <w:rtl/>
        </w:rPr>
        <w:t xml:space="preserve">. הרסאני </w:t>
      </w:r>
      <w:r w:rsidR="00C533E2" w:rsidRPr="00333F8B">
        <w:rPr>
          <w:rFonts w:ascii="David" w:hAnsi="David" w:cs="David" w:hint="cs"/>
          <w:sz w:val="24"/>
          <w:szCs w:val="24"/>
          <w:rtl/>
        </w:rPr>
        <w:t xml:space="preserve">מציע גרסה משלו לאמרה התועלתנית היסודית: התכלית העליונה של המוסר הינה מימוש מרב העדפות למירב האנשים באותה הקהילה. כלומר, לטענתו </w:t>
      </w:r>
      <w:r w:rsidR="00EC0A94" w:rsidRPr="00333F8B">
        <w:rPr>
          <w:rFonts w:ascii="David" w:hAnsi="David" w:cs="David"/>
          <w:sz w:val="24"/>
          <w:szCs w:val="24"/>
          <w:rtl/>
        </w:rPr>
        <w:t xml:space="preserve">תועלתנות </w:t>
      </w:r>
      <w:r w:rsidR="009E3D5F" w:rsidRPr="00333F8B">
        <w:rPr>
          <w:rFonts w:ascii="David" w:hAnsi="David" w:cs="David" w:hint="cs"/>
          <w:sz w:val="24"/>
          <w:szCs w:val="24"/>
          <w:rtl/>
        </w:rPr>
        <w:t xml:space="preserve">היא </w:t>
      </w:r>
      <w:r w:rsidR="00EC0A94" w:rsidRPr="00333F8B">
        <w:rPr>
          <w:rFonts w:ascii="David" w:hAnsi="David" w:cs="David"/>
          <w:sz w:val="24"/>
          <w:szCs w:val="24"/>
          <w:rtl/>
        </w:rPr>
        <w:t>כסיפוק העדפות</w:t>
      </w:r>
      <w:r w:rsidR="00EC0A94" w:rsidRPr="00333F8B">
        <w:rPr>
          <w:rFonts w:ascii="David" w:hAnsi="David" w:cs="David" w:hint="cs"/>
          <w:sz w:val="24"/>
          <w:szCs w:val="24"/>
          <w:rtl/>
        </w:rPr>
        <w:t xml:space="preserve">: </w:t>
      </w:r>
      <w:r w:rsidR="00EC0A94" w:rsidRPr="00333F8B">
        <w:rPr>
          <w:rFonts w:ascii="David" w:hAnsi="David" w:cs="David"/>
          <w:sz w:val="24"/>
          <w:szCs w:val="24"/>
          <w:rtl/>
        </w:rPr>
        <w:t>מנקודת מבט חברתית כוללת, כאשר עלינו לעצב מדיניות ציבורית לאזרחים המחזיקים בהעדפות שונות, נבחר לקדם א</w:t>
      </w:r>
      <w:r w:rsidR="00EC0A94" w:rsidRPr="00333F8B">
        <w:rPr>
          <w:rFonts w:ascii="David" w:hAnsi="David" w:cs="David" w:hint="cs"/>
          <w:sz w:val="24"/>
          <w:szCs w:val="24"/>
          <w:rtl/>
        </w:rPr>
        <w:t>ת</w:t>
      </w:r>
      <w:r w:rsidR="00EC0A94" w:rsidRPr="00333F8B">
        <w:rPr>
          <w:rFonts w:ascii="David" w:hAnsi="David" w:cs="David"/>
          <w:sz w:val="24"/>
          <w:szCs w:val="24"/>
          <w:rtl/>
        </w:rPr>
        <w:t xml:space="preserve"> </w:t>
      </w:r>
      <w:r w:rsidR="00EC0A94" w:rsidRPr="00333F8B">
        <w:rPr>
          <w:rFonts w:ascii="David" w:hAnsi="David" w:cs="David" w:hint="cs"/>
          <w:sz w:val="24"/>
          <w:szCs w:val="24"/>
          <w:rtl/>
        </w:rPr>
        <w:t>ה</w:t>
      </w:r>
      <w:r w:rsidR="00EC0A94" w:rsidRPr="00333F8B">
        <w:rPr>
          <w:rFonts w:ascii="David" w:hAnsi="David" w:cs="David"/>
          <w:sz w:val="24"/>
          <w:szCs w:val="24"/>
          <w:rtl/>
        </w:rPr>
        <w:t xml:space="preserve">העדפות המיודעות ולא אקטואליות, כיוון שהראשונות מביאות את מירב התועלת </w:t>
      </w:r>
      <w:r w:rsidR="00EC0A94" w:rsidRPr="00333F8B">
        <w:rPr>
          <w:rFonts w:ascii="David" w:hAnsi="David" w:cs="David" w:hint="cs"/>
          <w:sz w:val="24"/>
          <w:szCs w:val="24"/>
          <w:rtl/>
        </w:rPr>
        <w:t>למירב האנשים.</w:t>
      </w:r>
      <w:r w:rsidR="009E3D5F" w:rsidRPr="00333F8B">
        <w:rPr>
          <w:rFonts w:ascii="David" w:hAnsi="David" w:cs="David" w:hint="cs"/>
          <w:sz w:val="24"/>
          <w:szCs w:val="24"/>
          <w:rtl/>
        </w:rPr>
        <w:t xml:space="preserve"> </w:t>
      </w:r>
      <w:r w:rsidR="00C533E2" w:rsidRPr="00333F8B">
        <w:rPr>
          <w:rFonts w:ascii="David" w:hAnsi="David" w:cs="David" w:hint="cs"/>
          <w:sz w:val="24"/>
          <w:szCs w:val="24"/>
          <w:rtl/>
        </w:rPr>
        <w:t>הרסאני בגישתו מוכיח את עליונות המושג "העדפות" הכלכלי, על פני מושג "האושר ההדוניסטי</w:t>
      </w:r>
      <w:r w:rsidR="00E4473E" w:rsidRPr="00333F8B">
        <w:rPr>
          <w:rFonts w:ascii="David" w:hAnsi="David" w:cs="David" w:hint="cs"/>
          <w:sz w:val="24"/>
          <w:szCs w:val="24"/>
          <w:rtl/>
        </w:rPr>
        <w:t>"</w:t>
      </w:r>
      <w:r w:rsidR="009E3D5F" w:rsidRPr="00333F8B">
        <w:rPr>
          <w:rFonts w:ascii="David" w:hAnsi="David" w:cs="David" w:hint="cs"/>
          <w:sz w:val="24"/>
          <w:szCs w:val="24"/>
          <w:rtl/>
        </w:rPr>
        <w:t>.</w:t>
      </w:r>
      <w:r w:rsidR="00243ED4" w:rsidRPr="00333F8B">
        <w:rPr>
          <w:rFonts w:ascii="David" w:hAnsi="David" w:cs="David" w:hint="cs"/>
          <w:sz w:val="24"/>
          <w:szCs w:val="24"/>
          <w:rtl/>
        </w:rPr>
        <w:t xml:space="preserve"> לפי גישתו קיימים שני סוגים</w:t>
      </w:r>
      <w:r w:rsidR="009E3D5F" w:rsidRPr="00333F8B">
        <w:rPr>
          <w:rFonts w:ascii="David" w:hAnsi="David" w:cs="David" w:hint="cs"/>
          <w:sz w:val="24"/>
          <w:szCs w:val="24"/>
          <w:rtl/>
        </w:rPr>
        <w:t xml:space="preserve"> מרכזיים של העדפות: </w:t>
      </w:r>
      <w:r w:rsidR="009E3D5F" w:rsidRPr="00333F8B">
        <w:rPr>
          <w:rFonts w:ascii="David" w:hAnsi="David" w:cs="David" w:hint="cs"/>
          <w:sz w:val="24"/>
          <w:szCs w:val="24"/>
          <w:u w:val="single"/>
          <w:rtl/>
        </w:rPr>
        <w:t>העדפות גלויות\ ממשיות</w:t>
      </w:r>
      <w:r w:rsidR="00D31189" w:rsidRPr="00333F8B">
        <w:rPr>
          <w:rFonts w:ascii="David" w:hAnsi="David" w:cs="David" w:hint="cs"/>
          <w:sz w:val="24"/>
          <w:szCs w:val="24"/>
          <w:u w:val="single"/>
          <w:rtl/>
        </w:rPr>
        <w:t>-</w:t>
      </w:r>
      <w:r w:rsidR="00966CA0" w:rsidRPr="00333F8B">
        <w:rPr>
          <w:rFonts w:ascii="David" w:hAnsi="David" w:cs="David" w:hint="cs"/>
          <w:sz w:val="24"/>
          <w:szCs w:val="24"/>
          <w:rtl/>
        </w:rPr>
        <w:t xml:space="preserve"> הינן </w:t>
      </w:r>
      <w:r w:rsidR="00966CA0" w:rsidRPr="00333F8B">
        <w:rPr>
          <w:rFonts w:ascii="David" w:hAnsi="David" w:cs="David"/>
          <w:sz w:val="24"/>
          <w:szCs w:val="24"/>
          <w:rtl/>
        </w:rPr>
        <w:t xml:space="preserve">העדפות שהפרט עושה בחייו בפועל. העדפות אקטואליות עלולות להיות מוטעות ואף </w:t>
      </w:r>
      <w:r w:rsidR="00243ED4" w:rsidRPr="00333F8B">
        <w:rPr>
          <w:rFonts w:ascii="David" w:hAnsi="David" w:cs="David"/>
          <w:sz w:val="24"/>
          <w:szCs w:val="24"/>
          <w:rtl/>
        </w:rPr>
        <w:t>מנוגדות לאינטרס האמיתי של האדם,</w:t>
      </w:r>
      <w:r w:rsidR="00E25773" w:rsidRPr="00333F8B">
        <w:rPr>
          <w:rFonts w:ascii="David" w:hAnsi="David" w:cs="David" w:hint="cs"/>
          <w:sz w:val="24"/>
          <w:szCs w:val="24"/>
          <w:rtl/>
        </w:rPr>
        <w:t xml:space="preserve"> </w:t>
      </w:r>
      <w:r w:rsidR="00966CA0" w:rsidRPr="00333F8B">
        <w:rPr>
          <w:rFonts w:ascii="David" w:hAnsi="David" w:cs="David" w:hint="cs"/>
          <w:sz w:val="24"/>
          <w:szCs w:val="24"/>
          <w:rtl/>
        </w:rPr>
        <w:t xml:space="preserve">העדפות אלו לא </w:t>
      </w:r>
      <w:r w:rsidR="00966CA0" w:rsidRPr="00333F8B">
        <w:rPr>
          <w:rFonts w:ascii="David" w:hAnsi="David" w:cs="David"/>
          <w:sz w:val="24"/>
          <w:szCs w:val="24"/>
          <w:rtl/>
        </w:rPr>
        <w:t>פעם מבוססות על מידע חלקי</w:t>
      </w:r>
      <w:r w:rsidR="00E25773" w:rsidRPr="00333F8B">
        <w:rPr>
          <w:rFonts w:ascii="David" w:hAnsi="David" w:cs="David" w:hint="cs"/>
          <w:sz w:val="24"/>
          <w:szCs w:val="24"/>
          <w:rtl/>
        </w:rPr>
        <w:t xml:space="preserve"> שיש בידיהם.</w:t>
      </w:r>
      <w:r w:rsidR="00966CA0" w:rsidRPr="00333F8B">
        <w:rPr>
          <w:rFonts w:ascii="David" w:hAnsi="David" w:cs="David"/>
          <w:sz w:val="24"/>
          <w:szCs w:val="24"/>
          <w:rtl/>
        </w:rPr>
        <w:t xml:space="preserve"> </w:t>
      </w:r>
      <w:r w:rsidR="00E25773" w:rsidRPr="00333F8B">
        <w:rPr>
          <w:rFonts w:ascii="David" w:hAnsi="David" w:cs="David" w:hint="cs"/>
          <w:sz w:val="24"/>
          <w:szCs w:val="24"/>
          <w:rtl/>
        </w:rPr>
        <w:t>העדפות אלו</w:t>
      </w:r>
      <w:r w:rsidR="00394128" w:rsidRPr="00333F8B">
        <w:rPr>
          <w:rFonts w:ascii="David" w:hAnsi="David" w:cs="David" w:hint="cs"/>
          <w:sz w:val="24"/>
          <w:szCs w:val="24"/>
          <w:rtl/>
        </w:rPr>
        <w:t xml:space="preserve"> </w:t>
      </w:r>
      <w:r w:rsidR="00D31189" w:rsidRPr="00333F8B">
        <w:rPr>
          <w:rFonts w:ascii="David" w:hAnsi="David" w:cs="David" w:hint="cs"/>
          <w:sz w:val="24"/>
          <w:szCs w:val="24"/>
          <w:rtl/>
        </w:rPr>
        <w:t xml:space="preserve">מתקבלות לעיתים מתוך </w:t>
      </w:r>
      <w:r w:rsidR="00966CA0" w:rsidRPr="00333F8B">
        <w:rPr>
          <w:rFonts w:ascii="David" w:hAnsi="David" w:cs="David"/>
          <w:sz w:val="24"/>
          <w:szCs w:val="24"/>
          <w:rtl/>
        </w:rPr>
        <w:t>חולשות הגוף והנפש</w:t>
      </w:r>
      <w:r w:rsidR="00966CA0" w:rsidRPr="00333F8B">
        <w:rPr>
          <w:rFonts w:ascii="David" w:hAnsi="David" w:cs="David" w:hint="cs"/>
          <w:sz w:val="24"/>
          <w:szCs w:val="24"/>
          <w:rtl/>
        </w:rPr>
        <w:t xml:space="preserve">. </w:t>
      </w:r>
      <w:r w:rsidR="00E25773" w:rsidRPr="00333F8B">
        <w:rPr>
          <w:rFonts w:ascii="David" w:hAnsi="David" w:cs="David" w:hint="cs"/>
          <w:sz w:val="24"/>
          <w:szCs w:val="24"/>
          <w:rtl/>
        </w:rPr>
        <w:t>במקרה זה התשלום עבור השידור הציבורי זו העדפה הממשית אשר מתקיימת בפועל, והיא מנוגדת לאינטרס האמיתי של מבקרי השידור הציבורי.</w:t>
      </w:r>
    </w:p>
    <w:p w14:paraId="2A6DAE5C" w14:textId="02C50B5A" w:rsidR="00E25773" w:rsidRPr="00333F8B" w:rsidRDefault="00966CA0" w:rsidP="0054719E">
      <w:pPr>
        <w:spacing w:line="360" w:lineRule="auto"/>
        <w:ind w:left="-24"/>
        <w:jc w:val="both"/>
        <w:rPr>
          <w:rFonts w:ascii="David" w:hAnsi="David" w:cs="David"/>
          <w:sz w:val="24"/>
          <w:szCs w:val="24"/>
          <w:rtl/>
        </w:rPr>
      </w:pPr>
      <w:r w:rsidRPr="00333F8B">
        <w:rPr>
          <w:rFonts w:ascii="David" w:hAnsi="David" w:cs="David" w:hint="cs"/>
          <w:sz w:val="24"/>
          <w:szCs w:val="24"/>
          <w:u w:val="single"/>
          <w:rtl/>
        </w:rPr>
        <w:t>העדפות מיודעות-</w:t>
      </w:r>
      <w:r w:rsidRPr="00333F8B">
        <w:rPr>
          <w:rFonts w:ascii="David" w:hAnsi="David" w:cs="David"/>
          <w:sz w:val="24"/>
          <w:szCs w:val="24"/>
          <w:rtl/>
        </w:rPr>
        <w:t xml:space="preserve"> העדפות היפותטיות של אדם, אילו היה בידיו כל המידע הרלוונטי לבחירה והוא היה עושה בו שימוש מלא. לטענת הרסאני, העדפות מיודעות, משקפות את האינטרס העמוק והאמיתי של האדם ולכן ה</w:t>
      </w:r>
      <w:r w:rsidRPr="00333F8B">
        <w:rPr>
          <w:rFonts w:ascii="David" w:hAnsi="David" w:cs="David" w:hint="cs"/>
          <w:sz w:val="24"/>
          <w:szCs w:val="24"/>
          <w:rtl/>
        </w:rPr>
        <w:t>ן</w:t>
      </w:r>
      <w:r w:rsidRPr="00333F8B">
        <w:rPr>
          <w:rFonts w:ascii="David" w:hAnsi="David" w:cs="David"/>
          <w:sz w:val="24"/>
          <w:szCs w:val="24"/>
          <w:rtl/>
        </w:rPr>
        <w:t xml:space="preserve"> העדפות הרצויות מבחינה תועלתנית</w:t>
      </w:r>
      <w:r w:rsidRPr="00333F8B">
        <w:rPr>
          <w:rFonts w:ascii="David" w:hAnsi="David" w:cs="David" w:hint="cs"/>
          <w:sz w:val="24"/>
          <w:szCs w:val="24"/>
          <w:rtl/>
        </w:rPr>
        <w:t>, אלו העדפות שהאדם חקר ובירר לגביהן.</w:t>
      </w:r>
      <w:r w:rsidR="00D31189" w:rsidRPr="00333F8B">
        <w:rPr>
          <w:rFonts w:ascii="David" w:hAnsi="David" w:cs="David" w:hint="cs"/>
          <w:sz w:val="24"/>
          <w:szCs w:val="24"/>
          <w:rtl/>
        </w:rPr>
        <w:t xml:space="preserve"> אם לציבור היה את הידע המלא אשר יכלו </w:t>
      </w:r>
      <w:r w:rsidR="00E4473E" w:rsidRPr="00333F8B">
        <w:rPr>
          <w:rFonts w:ascii="David" w:hAnsi="David" w:cs="David" w:hint="cs"/>
          <w:sz w:val="24"/>
          <w:szCs w:val="24"/>
          <w:rtl/>
        </w:rPr>
        <w:t xml:space="preserve">לעשות בו שימוש, הסבירות לכך שלא היו מבצעים את הפעולה הינה גדולה. לכן, לפי גישתו </w:t>
      </w:r>
      <w:r w:rsidR="00394128" w:rsidRPr="00333F8B">
        <w:rPr>
          <w:rFonts w:ascii="David" w:hAnsi="David" w:cs="David" w:hint="cs"/>
          <w:sz w:val="24"/>
          <w:szCs w:val="24"/>
          <w:rtl/>
        </w:rPr>
        <w:t>קיים צורך</w:t>
      </w:r>
      <w:r w:rsidR="00E4473E" w:rsidRPr="00333F8B">
        <w:rPr>
          <w:rFonts w:ascii="David" w:hAnsi="David" w:cs="David" w:hint="cs"/>
          <w:sz w:val="24"/>
          <w:szCs w:val="24"/>
          <w:rtl/>
        </w:rPr>
        <w:t xml:space="preserve"> לסייע לאנשים לקבל החלטה נכונה בהעדפה מיודעת. בהקשר קיומו של השידור הציבורי, הציבור משלם ע</w:t>
      </w:r>
      <w:r w:rsidR="00394128" w:rsidRPr="00333F8B">
        <w:rPr>
          <w:rFonts w:ascii="David" w:hAnsi="David" w:cs="David" w:hint="cs"/>
          <w:sz w:val="24"/>
          <w:szCs w:val="24"/>
          <w:rtl/>
        </w:rPr>
        <w:t>בור השיד</w:t>
      </w:r>
      <w:r w:rsidR="00E4473E" w:rsidRPr="00333F8B">
        <w:rPr>
          <w:rFonts w:ascii="David" w:hAnsi="David" w:cs="David" w:hint="cs"/>
          <w:sz w:val="24"/>
          <w:szCs w:val="24"/>
          <w:rtl/>
        </w:rPr>
        <w:t>ור הציבורי מכספי המיסים</w:t>
      </w:r>
      <w:r w:rsidR="00394128" w:rsidRPr="00333F8B">
        <w:rPr>
          <w:rFonts w:ascii="David" w:hAnsi="David" w:cs="David" w:hint="cs"/>
          <w:sz w:val="24"/>
          <w:szCs w:val="24"/>
          <w:rtl/>
        </w:rPr>
        <w:t xml:space="preserve"> הפרטיים שלו, זוהי העדפה הג</w:t>
      </w:r>
      <w:r w:rsidR="00FC0478" w:rsidRPr="00333F8B">
        <w:rPr>
          <w:rFonts w:ascii="David" w:hAnsi="David" w:cs="David" w:hint="cs"/>
          <w:sz w:val="24"/>
          <w:szCs w:val="24"/>
          <w:rtl/>
        </w:rPr>
        <w:t xml:space="preserve">לויה אשר מצדיקה את </w:t>
      </w:r>
      <w:r w:rsidR="00394128" w:rsidRPr="00333F8B">
        <w:rPr>
          <w:rFonts w:ascii="David" w:hAnsi="David" w:cs="David" w:hint="cs"/>
          <w:sz w:val="24"/>
          <w:szCs w:val="24"/>
          <w:rtl/>
        </w:rPr>
        <w:t>הבחירה של האדם בפועל, ומבוססת על מידע</w:t>
      </w:r>
      <w:r w:rsidR="00FC0478" w:rsidRPr="00333F8B">
        <w:rPr>
          <w:rFonts w:ascii="David" w:hAnsi="David" w:cs="David" w:hint="cs"/>
          <w:sz w:val="24"/>
          <w:szCs w:val="24"/>
          <w:rtl/>
        </w:rPr>
        <w:t xml:space="preserve"> חלקי שיש בידי הציבור</w:t>
      </w:r>
      <w:r w:rsidR="00E25773" w:rsidRPr="00333F8B">
        <w:rPr>
          <w:rFonts w:ascii="David" w:hAnsi="David" w:cs="David" w:hint="cs"/>
          <w:sz w:val="24"/>
          <w:szCs w:val="24"/>
          <w:rtl/>
        </w:rPr>
        <w:t>. במקרה זה מדובר בפגיעה ישירה בחירות הקניין של הפרט בעקבות הכפייה לשלם מיסים עבור שידורים אלו.</w:t>
      </w:r>
      <w:ins w:id="21" w:author="נעה פדה" w:date="2020-05-10T09:14:00Z">
        <w:r w:rsidR="00375A4B">
          <w:rPr>
            <w:rFonts w:ascii="David" w:hAnsi="David" w:cs="David" w:hint="cs"/>
            <w:sz w:val="24"/>
            <w:szCs w:val="24"/>
            <w:rtl/>
          </w:rPr>
          <w:t xml:space="preserve"> הרסאני לא ליברטריאן ולא בהכרח רואה בתשלומי מיסים פגיעה בחירות הפרט, וככלל פגיעה בחירויות אינה קריטית לגישתו </w:t>
        </w:r>
      </w:ins>
      <w:ins w:id="22" w:author="נעה פדה" w:date="2020-05-10T09:15:00Z">
        <w:r w:rsidR="00375A4B">
          <w:rPr>
            <w:rFonts w:ascii="David" w:hAnsi="David" w:cs="David" w:hint="cs"/>
            <w:sz w:val="24"/>
            <w:szCs w:val="24"/>
            <w:rtl/>
          </w:rPr>
          <w:t>שהיא תוצאתנית.</w:t>
        </w:r>
      </w:ins>
    </w:p>
    <w:p w14:paraId="4CC6D24B" w14:textId="1760624A" w:rsidR="00242CC9" w:rsidRDefault="00222726" w:rsidP="0054719E">
      <w:pPr>
        <w:spacing w:line="360" w:lineRule="auto"/>
        <w:ind w:left="-24"/>
        <w:jc w:val="both"/>
        <w:rPr>
          <w:ins w:id="23" w:author="נעה פדה" w:date="2020-05-10T09:17:00Z"/>
          <w:rFonts w:ascii="David" w:hAnsi="David" w:cs="David"/>
          <w:sz w:val="24"/>
          <w:szCs w:val="24"/>
          <w:rtl/>
        </w:rPr>
      </w:pPr>
      <w:r w:rsidRPr="00333F8B">
        <w:rPr>
          <w:rFonts w:ascii="David" w:hAnsi="David" w:cs="David" w:hint="cs"/>
          <w:sz w:val="24"/>
          <w:szCs w:val="24"/>
          <w:u w:val="single"/>
          <w:rtl/>
        </w:rPr>
        <w:t>פטרנליזם</w:t>
      </w:r>
      <w:r w:rsidRPr="00333F8B">
        <w:rPr>
          <w:rFonts w:ascii="David" w:hAnsi="David" w:cs="David" w:hint="cs"/>
          <w:sz w:val="24"/>
          <w:szCs w:val="24"/>
          <w:rtl/>
        </w:rPr>
        <w:t xml:space="preserve"> </w:t>
      </w:r>
      <w:r w:rsidRPr="00333F8B">
        <w:rPr>
          <w:rFonts w:ascii="David" w:hAnsi="David" w:cs="David"/>
          <w:sz w:val="24"/>
          <w:szCs w:val="24"/>
          <w:rtl/>
        </w:rPr>
        <w:t>משמעו יחס אבהי</w:t>
      </w:r>
      <w:r w:rsidR="00E873E1" w:rsidRPr="00333F8B">
        <w:rPr>
          <w:rFonts w:ascii="David" w:hAnsi="David" w:cs="David" w:hint="cs"/>
          <w:sz w:val="24"/>
          <w:szCs w:val="24"/>
          <w:rtl/>
        </w:rPr>
        <w:t xml:space="preserve"> אך מדובר ביחס </w:t>
      </w:r>
      <w:r w:rsidRPr="00333F8B">
        <w:rPr>
          <w:rFonts w:ascii="David" w:hAnsi="David" w:cs="David"/>
          <w:sz w:val="24"/>
          <w:szCs w:val="24"/>
          <w:rtl/>
        </w:rPr>
        <w:t>מתנשא, מקטין, מגונן ולא מאפשר. פטרנליזם יכול להיות חיובי במובן זה שהוא גם דואג לאדם כלפיו הוא משליך את היחס הזה, אך הוא מקבע את השני בעמדה ילדותית</w:t>
      </w:r>
      <w:r w:rsidRPr="00333F8B">
        <w:rPr>
          <w:rFonts w:ascii="David" w:hAnsi="David" w:cs="David"/>
          <w:sz w:val="24"/>
          <w:szCs w:val="24"/>
        </w:rPr>
        <w:t>.</w:t>
      </w:r>
      <w:r w:rsidR="002B423C" w:rsidRPr="00333F8B">
        <w:rPr>
          <w:rFonts w:ascii="David" w:hAnsi="David" w:cs="David" w:hint="cs"/>
          <w:sz w:val="24"/>
          <w:szCs w:val="24"/>
          <w:rtl/>
        </w:rPr>
        <w:t xml:space="preserve"> </w:t>
      </w:r>
      <w:ins w:id="24" w:author="נעה פדה" w:date="2020-05-10T09:15:00Z">
        <w:r w:rsidR="00375A4B">
          <w:rPr>
            <w:rFonts w:ascii="David" w:hAnsi="David" w:cs="David" w:hint="cs"/>
            <w:sz w:val="24"/>
            <w:szCs w:val="24"/>
            <w:u w:val="single"/>
            <w:rtl/>
          </w:rPr>
          <w:t xml:space="preserve">זו ביקורת לגיטימית על הפטרנליזם אבל הרסאני כן תומך בפטרנליזם. חשוב שלא ישתמע מתשובתך כאילו הרסאני ביקורתי כלפי פטרנליזם. </w:t>
        </w:r>
      </w:ins>
      <w:r w:rsidR="00F64B0C" w:rsidRPr="00333F8B">
        <w:rPr>
          <w:rFonts w:ascii="David" w:hAnsi="David" w:cs="David"/>
          <w:sz w:val="24"/>
          <w:szCs w:val="24"/>
          <w:u w:val="single"/>
          <w:rtl/>
        </w:rPr>
        <w:t>פטרנליזם שלילי</w:t>
      </w:r>
      <w:r w:rsidR="002B423C" w:rsidRPr="00333F8B">
        <w:rPr>
          <w:rFonts w:ascii="David" w:hAnsi="David" w:cs="David" w:hint="cs"/>
          <w:sz w:val="24"/>
          <w:szCs w:val="24"/>
          <w:u w:val="single"/>
          <w:rtl/>
        </w:rPr>
        <w:t>-</w:t>
      </w:r>
      <w:r w:rsidR="00E873E1" w:rsidRPr="00333F8B">
        <w:rPr>
          <w:rFonts w:ascii="David" w:hAnsi="David" w:cs="David" w:hint="cs"/>
          <w:sz w:val="24"/>
          <w:szCs w:val="24"/>
          <w:rtl/>
        </w:rPr>
        <w:t xml:space="preserve"> אי סיוע לאדם לעשות דבר שהוא בניגוד להעדפותיו המיודעות. </w:t>
      </w:r>
      <w:r w:rsidR="00F64B0C" w:rsidRPr="00333F8B">
        <w:rPr>
          <w:rFonts w:ascii="David" w:hAnsi="David" w:cs="David"/>
          <w:sz w:val="24"/>
          <w:szCs w:val="24"/>
          <w:rtl/>
        </w:rPr>
        <w:t xml:space="preserve">לעומת זאת </w:t>
      </w:r>
      <w:r w:rsidR="00F64B0C" w:rsidRPr="00333F8B">
        <w:rPr>
          <w:rFonts w:ascii="David" w:hAnsi="David" w:cs="David"/>
          <w:sz w:val="24"/>
          <w:szCs w:val="24"/>
          <w:u w:val="single"/>
          <w:rtl/>
        </w:rPr>
        <w:t>פטרנליזם חיובי</w:t>
      </w:r>
      <w:r w:rsidR="002B423C" w:rsidRPr="00333F8B">
        <w:rPr>
          <w:rFonts w:ascii="David" w:hAnsi="David" w:cs="David" w:hint="cs"/>
          <w:sz w:val="24"/>
          <w:szCs w:val="24"/>
          <w:u w:val="single"/>
          <w:rtl/>
        </w:rPr>
        <w:t>-</w:t>
      </w:r>
      <w:r w:rsidR="00F64B0C" w:rsidRPr="00333F8B">
        <w:rPr>
          <w:rFonts w:ascii="David" w:hAnsi="David" w:cs="David"/>
          <w:sz w:val="24"/>
          <w:szCs w:val="24"/>
          <w:rtl/>
        </w:rPr>
        <w:t xml:space="preserve"> </w:t>
      </w:r>
      <w:r w:rsidR="008A0F18" w:rsidRPr="00333F8B">
        <w:rPr>
          <w:rFonts w:ascii="David" w:hAnsi="David" w:cs="David" w:hint="cs"/>
          <w:sz w:val="24"/>
          <w:szCs w:val="24"/>
          <w:rtl/>
        </w:rPr>
        <w:t>משמעו</w:t>
      </w:r>
      <w:r w:rsidR="00F64B0C" w:rsidRPr="00333F8B">
        <w:rPr>
          <w:rFonts w:ascii="David" w:hAnsi="David" w:cs="David"/>
          <w:sz w:val="24"/>
          <w:szCs w:val="24"/>
          <w:rtl/>
        </w:rPr>
        <w:t xml:space="preserve"> כפייה על אדם לבחור בדרך פעולה מסו</w:t>
      </w:r>
      <w:r w:rsidR="00E873E1" w:rsidRPr="00333F8B">
        <w:rPr>
          <w:rFonts w:ascii="David" w:hAnsi="David" w:cs="David"/>
          <w:sz w:val="24"/>
          <w:szCs w:val="24"/>
          <w:rtl/>
        </w:rPr>
        <w:t>ימת שמנוגדת להעדפות הנגלות שלו,</w:t>
      </w:r>
      <w:r w:rsidR="00242CC9" w:rsidRPr="00333F8B">
        <w:rPr>
          <w:rFonts w:ascii="David" w:hAnsi="David" w:cs="David" w:hint="cs"/>
          <w:sz w:val="24"/>
          <w:szCs w:val="24"/>
          <w:rtl/>
        </w:rPr>
        <w:t xml:space="preserve"> המיודעות</w:t>
      </w:r>
      <w:ins w:id="25" w:author="נעה פדה" w:date="2020-05-10T09:16:00Z">
        <w:r w:rsidR="00F80E9C">
          <w:rPr>
            <w:rFonts w:ascii="David" w:hAnsi="David" w:cs="David" w:hint="cs"/>
            <w:sz w:val="24"/>
            <w:szCs w:val="24"/>
            <w:rtl/>
          </w:rPr>
          <w:t xml:space="preserve"> [לא לבלבל. כפייה על אדם לפעול בהתאם להעדפות המיודעות שלו, שאינן העדפותיו הגלויות]</w:t>
        </w:r>
      </w:ins>
      <w:r w:rsidR="00242CC9" w:rsidRPr="00333F8B">
        <w:rPr>
          <w:rFonts w:ascii="David" w:hAnsi="David" w:cs="David" w:hint="cs"/>
          <w:sz w:val="24"/>
          <w:szCs w:val="24"/>
          <w:rtl/>
        </w:rPr>
        <w:t xml:space="preserve">, </w:t>
      </w:r>
      <w:r w:rsidR="002B423C" w:rsidRPr="00333F8B">
        <w:rPr>
          <w:rFonts w:ascii="David" w:hAnsi="David" w:cs="David" w:hint="cs"/>
          <w:sz w:val="24"/>
          <w:szCs w:val="24"/>
          <w:rtl/>
        </w:rPr>
        <w:t>במקרה שה</w:t>
      </w:r>
      <w:r w:rsidR="00E873E1" w:rsidRPr="00333F8B">
        <w:rPr>
          <w:rFonts w:ascii="David" w:hAnsi="David" w:cs="David" w:hint="cs"/>
          <w:sz w:val="24"/>
          <w:szCs w:val="24"/>
          <w:rtl/>
        </w:rPr>
        <w:t>עדפות</w:t>
      </w:r>
      <w:r w:rsidR="002B423C" w:rsidRPr="00333F8B">
        <w:rPr>
          <w:rFonts w:ascii="David" w:hAnsi="David" w:cs="David" w:hint="cs"/>
          <w:sz w:val="24"/>
          <w:szCs w:val="24"/>
          <w:rtl/>
        </w:rPr>
        <w:t xml:space="preserve"> אלו</w:t>
      </w:r>
      <w:r w:rsidR="00E873E1" w:rsidRPr="00333F8B">
        <w:rPr>
          <w:rFonts w:ascii="David" w:hAnsi="David" w:cs="David" w:hint="cs"/>
          <w:sz w:val="24"/>
          <w:szCs w:val="24"/>
          <w:rtl/>
        </w:rPr>
        <w:t xml:space="preserve"> גורמות נזק בלתי נסבל לאדם או לסובבים אותו.</w:t>
      </w:r>
      <w:r w:rsidR="002B423C" w:rsidRPr="00333F8B">
        <w:rPr>
          <w:rFonts w:ascii="David" w:hAnsi="David" w:cs="David" w:hint="cs"/>
          <w:sz w:val="24"/>
          <w:szCs w:val="24"/>
          <w:rtl/>
        </w:rPr>
        <w:t xml:space="preserve"> במאמר ניתן לראות כי מתקיים </w:t>
      </w:r>
      <w:r w:rsidR="00242CC9" w:rsidRPr="00333F8B">
        <w:rPr>
          <w:rFonts w:ascii="David" w:hAnsi="David" w:cs="David" w:hint="cs"/>
          <w:sz w:val="24"/>
          <w:szCs w:val="24"/>
          <w:rtl/>
        </w:rPr>
        <w:t xml:space="preserve">פטרנליזם </w:t>
      </w:r>
      <w:r w:rsidR="002B423C" w:rsidRPr="00333F8B">
        <w:rPr>
          <w:rFonts w:ascii="David" w:hAnsi="David" w:cs="David" w:hint="cs"/>
          <w:sz w:val="24"/>
          <w:szCs w:val="24"/>
          <w:rtl/>
        </w:rPr>
        <w:t>חיובי אשר בא לידי ביטוי באמצעות כפייה על כלל משלמי המיסים לשלם עבור השידור הציבורי, ב</w:t>
      </w:r>
      <w:r w:rsidR="0034309E" w:rsidRPr="00333F8B">
        <w:rPr>
          <w:rFonts w:ascii="David" w:hAnsi="David" w:cs="David" w:hint="cs"/>
          <w:sz w:val="24"/>
          <w:szCs w:val="24"/>
          <w:rtl/>
        </w:rPr>
        <w:t>ין אם הם צורכים אותו ובין אם לא.</w:t>
      </w:r>
      <w:r w:rsidR="00E25773" w:rsidRPr="00333F8B">
        <w:rPr>
          <w:rFonts w:ascii="David" w:hAnsi="David" w:cs="David" w:hint="cs"/>
          <w:sz w:val="24"/>
          <w:szCs w:val="24"/>
          <w:rtl/>
        </w:rPr>
        <w:t xml:space="preserve"> </w:t>
      </w:r>
      <w:r w:rsidR="00242CC9" w:rsidRPr="00333F8B">
        <w:rPr>
          <w:rFonts w:ascii="David" w:hAnsi="David" w:cs="David" w:hint="cs"/>
          <w:sz w:val="24"/>
          <w:szCs w:val="24"/>
          <w:rtl/>
        </w:rPr>
        <w:t xml:space="preserve">במקרה זה העדפות הנגלות של הציבור הן שהתשלום מהווה פגיעה ישירה בחירות הקניין שלהם ולכן מתבצעת הפעולה הפטרנליסטית </w:t>
      </w:r>
      <w:r w:rsidR="00714660" w:rsidRPr="00333F8B">
        <w:rPr>
          <w:rFonts w:ascii="David" w:hAnsi="David" w:cs="David" w:hint="cs"/>
          <w:sz w:val="24"/>
          <w:szCs w:val="24"/>
          <w:rtl/>
        </w:rPr>
        <w:t xml:space="preserve">החיובית </w:t>
      </w:r>
      <w:r w:rsidR="00A1409E" w:rsidRPr="00333F8B">
        <w:rPr>
          <w:rFonts w:ascii="David" w:hAnsi="David" w:cs="David" w:hint="cs"/>
          <w:sz w:val="24"/>
          <w:szCs w:val="24"/>
          <w:rtl/>
        </w:rPr>
        <w:t xml:space="preserve">מצד השלטון. </w:t>
      </w:r>
      <w:r w:rsidR="00A1409E" w:rsidRPr="00333F8B">
        <w:rPr>
          <w:rFonts w:ascii="David" w:hAnsi="David" w:cs="David" w:hint="cs"/>
          <w:sz w:val="24"/>
          <w:szCs w:val="24"/>
          <w:rtl/>
        </w:rPr>
        <w:lastRenderedPageBreak/>
        <w:t>העדפותיו של הציבור עלולות ליצור פגיעה ישירה בקיומו של השידור הציבורי.</w:t>
      </w:r>
      <w:ins w:id="26" w:author="נעה פדה" w:date="2020-05-10T09:16:00Z">
        <w:r w:rsidR="00F80E9C">
          <w:rPr>
            <w:rFonts w:ascii="David" w:hAnsi="David" w:cs="David" w:hint="cs"/>
            <w:sz w:val="24"/>
            <w:szCs w:val="24"/>
            <w:rtl/>
          </w:rPr>
          <w:t xml:space="preserve"> ראי התייחסותי בגוף התשובה לסוגיית הקניין אצל הרסאני. הגישה שלו תוצאתנית ולכן פגיעה בחיר</w:t>
        </w:r>
      </w:ins>
      <w:ins w:id="27" w:author="נעה פדה" w:date="2020-05-10T09:17:00Z">
        <w:r w:rsidR="00F80E9C">
          <w:rPr>
            <w:rFonts w:ascii="David" w:hAnsi="David" w:cs="David" w:hint="cs"/>
            <w:sz w:val="24"/>
            <w:szCs w:val="24"/>
            <w:rtl/>
          </w:rPr>
          <w:t>ויות לא בהכרח סותרת את גישתו.</w:t>
        </w:r>
      </w:ins>
    </w:p>
    <w:p w14:paraId="67A76F98" w14:textId="158AD107" w:rsidR="00F80E9C" w:rsidRPr="00333F8B" w:rsidRDefault="00F80E9C" w:rsidP="00F80E9C">
      <w:pPr>
        <w:spacing w:line="360" w:lineRule="auto"/>
        <w:jc w:val="both"/>
        <w:rPr>
          <w:rFonts w:ascii="David" w:hAnsi="David" w:cs="David"/>
          <w:sz w:val="24"/>
          <w:szCs w:val="24"/>
          <w:rtl/>
        </w:rPr>
      </w:pPr>
      <w:ins w:id="28" w:author="נעה פדה" w:date="2020-05-10T09:17:00Z">
        <w:r>
          <w:rPr>
            <w:rFonts w:ascii="David" w:hAnsi="David" w:cs="David" w:hint="cs"/>
            <w:sz w:val="24"/>
            <w:szCs w:val="24"/>
            <w:rtl/>
          </w:rPr>
          <w:t>קיומו של שידור ציבורי הוא לאו דווקא פטרנליזם חיובי, משום שאין כפייה על אנשים לצפות בשידור הציבורי ואיסור על שידור מסחרי,</w:t>
        </w:r>
      </w:ins>
      <w:ins w:id="29" w:author="נעה פדה" w:date="2020-05-10T09:18:00Z">
        <w:r>
          <w:rPr>
            <w:rFonts w:ascii="David" w:hAnsi="David" w:cs="David" w:hint="cs"/>
            <w:sz w:val="24"/>
            <w:szCs w:val="24"/>
            <w:rtl/>
          </w:rPr>
          <w:t xml:space="preserve"> אלא רק הוספת אופציה ציבורית לצד השידור המסחרי. כלומר, אם מגיעים למסקנה שיש לציבור העדפה מיודעת לקיומו של שידור ציבורי (לדוגמה, כדי שיתקיים שידור שאינו מחויב לרייטינג ו/או למפרסמים) אזי </w:t>
        </w:r>
      </w:ins>
      <w:ins w:id="30" w:author="נעה פדה" w:date="2020-05-10T09:19:00Z">
        <w:r>
          <w:rPr>
            <w:rFonts w:ascii="David" w:hAnsi="David" w:cs="David" w:hint="cs"/>
            <w:sz w:val="24"/>
            <w:szCs w:val="24"/>
            <w:rtl/>
          </w:rPr>
          <w:t>קיומו של השידור הציבורי מאפשר לאנשים לממש את ההעדפה המיודעת שלהם, אך לא מונע מהם להמשיך לממש את העדפתם הנגלית לצפות בערוצים המסחריים.</w:t>
        </w:r>
      </w:ins>
    </w:p>
    <w:p w14:paraId="17817A76" w14:textId="4B9BFCD8" w:rsidR="00F80E9C" w:rsidRDefault="00F80E9C" w:rsidP="0054719E">
      <w:pPr>
        <w:spacing w:line="360" w:lineRule="auto"/>
        <w:ind w:left="-24"/>
        <w:jc w:val="both"/>
        <w:rPr>
          <w:ins w:id="31" w:author="נעה פדה" w:date="2020-05-10T09:20:00Z"/>
          <w:rFonts w:ascii="David" w:hAnsi="David" w:cs="David"/>
          <w:sz w:val="24"/>
          <w:szCs w:val="24"/>
          <w:rtl/>
        </w:rPr>
      </w:pPr>
      <w:ins w:id="32" w:author="נעה פדה" w:date="2020-05-10T09:20:00Z">
        <w:r>
          <w:rPr>
            <w:rFonts w:ascii="David" w:hAnsi="David" w:cs="David" w:hint="cs"/>
            <w:sz w:val="24"/>
            <w:szCs w:val="24"/>
            <w:rtl/>
          </w:rPr>
          <w:t>ככלל, סוגיית הפטרנליזם רלבנטית רק אם הגענו למסקנה שיש פער בין ההעדפה הנגלית למיודעת. אם אין פער ביניהם אין בעיה. אם יש, אז צריך להחליט באיזו סוג של פטרונות ראוי לנקוט.</w:t>
        </w:r>
      </w:ins>
    </w:p>
    <w:p w14:paraId="027E5D0B" w14:textId="06196698" w:rsidR="00E873E1" w:rsidRPr="00333F8B" w:rsidRDefault="00F80E9C" w:rsidP="0054719E">
      <w:pPr>
        <w:spacing w:line="360" w:lineRule="auto"/>
        <w:ind w:left="-24"/>
        <w:jc w:val="both"/>
        <w:rPr>
          <w:rFonts w:ascii="David" w:hAnsi="David" w:cs="David"/>
          <w:sz w:val="24"/>
          <w:szCs w:val="24"/>
          <w:rtl/>
        </w:rPr>
      </w:pPr>
      <w:ins w:id="33" w:author="נעה פדה" w:date="2020-05-10T09:19:00Z">
        <w:r>
          <w:rPr>
            <w:rFonts w:ascii="David" w:hAnsi="David" w:cs="David" w:hint="cs"/>
            <w:sz w:val="24"/>
            <w:szCs w:val="24"/>
            <w:rtl/>
          </w:rPr>
          <w:t>9 נק' לסעיף ב</w:t>
        </w:r>
      </w:ins>
    </w:p>
    <w:p w14:paraId="44C421A6" w14:textId="25B1276A" w:rsidR="00E873E1" w:rsidRDefault="00E873E1" w:rsidP="0054719E">
      <w:pPr>
        <w:spacing w:line="360" w:lineRule="auto"/>
        <w:ind w:left="-24"/>
        <w:jc w:val="both"/>
        <w:rPr>
          <w:ins w:id="34" w:author="נעה פדה" w:date="2020-05-10T09:20:00Z"/>
          <w:rFonts w:ascii="David" w:hAnsi="David" w:cs="David"/>
          <w:sz w:val="24"/>
          <w:szCs w:val="24"/>
          <w:rtl/>
        </w:rPr>
      </w:pPr>
    </w:p>
    <w:p w14:paraId="1841C8EE" w14:textId="2CC820D7" w:rsidR="00F80E9C" w:rsidRPr="00333F8B" w:rsidRDefault="00F80E9C" w:rsidP="0054719E">
      <w:pPr>
        <w:spacing w:line="360" w:lineRule="auto"/>
        <w:ind w:left="-24"/>
        <w:jc w:val="both"/>
        <w:rPr>
          <w:rFonts w:ascii="David" w:hAnsi="David" w:cs="David"/>
          <w:sz w:val="24"/>
          <w:szCs w:val="24"/>
          <w:rtl/>
        </w:rPr>
      </w:pPr>
      <w:ins w:id="35" w:author="נעה פדה" w:date="2020-05-10T09:20:00Z">
        <w:r>
          <w:rPr>
            <w:rFonts w:ascii="David" w:hAnsi="David" w:cs="David" w:hint="cs"/>
            <w:sz w:val="24"/>
            <w:szCs w:val="24"/>
            <w:rtl/>
          </w:rPr>
          <w:t>סה"כ 19 נק' לשאלה 2</w:t>
        </w:r>
      </w:ins>
    </w:p>
    <w:p w14:paraId="334BAF0E" w14:textId="77777777" w:rsidR="00E873E1" w:rsidRPr="00333F8B" w:rsidRDefault="00E873E1" w:rsidP="0054719E">
      <w:pPr>
        <w:spacing w:line="360" w:lineRule="auto"/>
        <w:ind w:left="-24"/>
        <w:jc w:val="both"/>
        <w:rPr>
          <w:rFonts w:ascii="David" w:hAnsi="David" w:cs="David"/>
          <w:sz w:val="24"/>
          <w:szCs w:val="24"/>
          <w:rtl/>
        </w:rPr>
      </w:pPr>
    </w:p>
    <w:p w14:paraId="79877D15" w14:textId="77777777" w:rsidR="00443111" w:rsidRPr="00333F8B" w:rsidRDefault="00443111" w:rsidP="0054719E">
      <w:pPr>
        <w:spacing w:line="360" w:lineRule="auto"/>
        <w:ind w:left="-24"/>
        <w:jc w:val="both"/>
        <w:rPr>
          <w:rFonts w:ascii="David" w:hAnsi="David" w:cs="David"/>
          <w:sz w:val="24"/>
          <w:szCs w:val="24"/>
          <w:rtl/>
        </w:rPr>
      </w:pPr>
    </w:p>
    <w:p w14:paraId="5DD67607" w14:textId="77777777" w:rsidR="00443111" w:rsidRPr="00333F8B" w:rsidRDefault="00443111" w:rsidP="0054719E">
      <w:pPr>
        <w:spacing w:line="360" w:lineRule="auto"/>
        <w:ind w:left="-24"/>
        <w:jc w:val="both"/>
        <w:rPr>
          <w:rFonts w:ascii="David" w:hAnsi="David" w:cs="David"/>
          <w:sz w:val="24"/>
          <w:szCs w:val="24"/>
          <w:rtl/>
        </w:rPr>
      </w:pPr>
    </w:p>
    <w:p w14:paraId="077ADDDD" w14:textId="77777777" w:rsidR="00443111" w:rsidRPr="00333F8B" w:rsidRDefault="00443111" w:rsidP="0054719E">
      <w:pPr>
        <w:spacing w:line="360" w:lineRule="auto"/>
        <w:ind w:left="-24"/>
        <w:jc w:val="both"/>
        <w:rPr>
          <w:rFonts w:ascii="David" w:hAnsi="David" w:cs="David"/>
          <w:sz w:val="24"/>
          <w:szCs w:val="24"/>
          <w:rtl/>
        </w:rPr>
      </w:pPr>
    </w:p>
    <w:p w14:paraId="0F9E094E" w14:textId="77777777" w:rsidR="00443111" w:rsidRPr="00333F8B" w:rsidRDefault="00443111" w:rsidP="0054719E">
      <w:pPr>
        <w:spacing w:line="360" w:lineRule="auto"/>
        <w:ind w:left="-24"/>
        <w:jc w:val="both"/>
        <w:rPr>
          <w:rFonts w:ascii="David" w:hAnsi="David" w:cs="David"/>
          <w:sz w:val="24"/>
          <w:szCs w:val="24"/>
          <w:rtl/>
        </w:rPr>
      </w:pPr>
    </w:p>
    <w:p w14:paraId="3CD7BAA5" w14:textId="77777777" w:rsidR="00443111" w:rsidRPr="00333F8B" w:rsidRDefault="00443111" w:rsidP="0054719E">
      <w:pPr>
        <w:spacing w:line="360" w:lineRule="auto"/>
        <w:ind w:left="-24"/>
        <w:jc w:val="both"/>
        <w:rPr>
          <w:rFonts w:ascii="David" w:hAnsi="David" w:cs="David"/>
          <w:sz w:val="24"/>
          <w:szCs w:val="24"/>
          <w:rtl/>
        </w:rPr>
      </w:pPr>
    </w:p>
    <w:p w14:paraId="3B202675" w14:textId="77777777" w:rsidR="00F64B0C" w:rsidRPr="00333F8B" w:rsidRDefault="00F64B0C" w:rsidP="0054719E">
      <w:pPr>
        <w:spacing w:line="360" w:lineRule="auto"/>
        <w:ind w:left="-24"/>
        <w:jc w:val="right"/>
        <w:rPr>
          <w:rFonts w:ascii="David" w:hAnsi="David" w:cs="David"/>
          <w:rtl/>
        </w:rPr>
      </w:pPr>
    </w:p>
    <w:p w14:paraId="5B701A2A" w14:textId="77777777" w:rsidR="00A85E29" w:rsidRPr="00333F8B" w:rsidRDefault="00125612" w:rsidP="0054719E">
      <w:pPr>
        <w:spacing w:line="360" w:lineRule="auto"/>
        <w:ind w:left="-24"/>
        <w:jc w:val="both"/>
        <w:rPr>
          <w:rFonts w:cs="David"/>
          <w:b/>
          <w:bCs/>
          <w:sz w:val="24"/>
          <w:szCs w:val="24"/>
          <w:rtl/>
        </w:rPr>
      </w:pPr>
      <w:r w:rsidRPr="00333F8B">
        <w:rPr>
          <w:rFonts w:cs="David" w:hint="cs"/>
          <w:b/>
          <w:bCs/>
          <w:sz w:val="24"/>
          <w:szCs w:val="24"/>
          <w:highlight w:val="lightGray"/>
          <w:rtl/>
        </w:rPr>
        <w:t>שאלה 3</w:t>
      </w:r>
    </w:p>
    <w:p w14:paraId="54110A2D" w14:textId="77777777" w:rsidR="00165070" w:rsidRDefault="006363FA" w:rsidP="001B4861">
      <w:pPr>
        <w:spacing w:line="360" w:lineRule="auto"/>
        <w:ind w:left="-24"/>
        <w:jc w:val="both"/>
        <w:rPr>
          <w:ins w:id="36" w:author="off ice" w:date="2020-05-12T09:50:00Z"/>
          <w:rtl/>
        </w:rPr>
      </w:pPr>
      <w:r w:rsidRPr="00333F8B">
        <w:rPr>
          <w:rFonts w:cs="David" w:hint="cs"/>
          <w:sz w:val="24"/>
          <w:szCs w:val="24"/>
          <w:rtl/>
        </w:rPr>
        <w:t xml:space="preserve">לפי גישתו של </w:t>
      </w:r>
      <w:r w:rsidRPr="00333F8B">
        <w:rPr>
          <w:rFonts w:cs="David" w:hint="cs"/>
          <w:b/>
          <w:bCs/>
          <w:sz w:val="24"/>
          <w:szCs w:val="24"/>
          <w:rtl/>
        </w:rPr>
        <w:t>ג'ון סטיוארט מיל</w:t>
      </w:r>
      <w:r w:rsidRPr="00333F8B">
        <w:rPr>
          <w:rFonts w:cs="David"/>
          <w:sz w:val="24"/>
          <w:szCs w:val="24"/>
          <w:rtl/>
        </w:rPr>
        <w:t>,</w:t>
      </w:r>
      <w:r w:rsidRPr="00333F8B">
        <w:rPr>
          <w:rFonts w:cs="David" w:hint="cs"/>
          <w:sz w:val="24"/>
          <w:szCs w:val="24"/>
          <w:rtl/>
        </w:rPr>
        <w:t xml:space="preserve"> קיים הבדל איכותי ולא רק כמותי בין ההנאות השונות</w:t>
      </w:r>
      <w:r w:rsidR="00EC69F2" w:rsidRPr="00333F8B">
        <w:rPr>
          <w:rFonts w:cs="David" w:hint="cs"/>
          <w:sz w:val="24"/>
          <w:szCs w:val="24"/>
          <w:rtl/>
        </w:rPr>
        <w:t xml:space="preserve"> ו</w:t>
      </w:r>
      <w:r w:rsidR="00EC69F2" w:rsidRPr="00333F8B">
        <w:rPr>
          <w:rFonts w:ascii="David" w:hAnsi="David" w:cs="David" w:hint="cs"/>
          <w:sz w:val="24"/>
          <w:szCs w:val="24"/>
          <w:rtl/>
        </w:rPr>
        <w:t xml:space="preserve">כי יש להבחין בין תחושות תענוג שונות ובין התרומה שלהן לאושר ולתועלת. </w:t>
      </w:r>
      <w:r w:rsidRPr="00333F8B">
        <w:rPr>
          <w:rFonts w:cs="David" w:hint="cs"/>
          <w:sz w:val="24"/>
          <w:szCs w:val="24"/>
          <w:rtl/>
        </w:rPr>
        <w:t xml:space="preserve">כמו כן, לדעת מיל מערכת החוקים, ההסדרים החברתיים, החינוך ודעת הקהל צריכים לדאוג לקיום "קשר בלתי ניתן" בין אושר הפרט ואושר הכלל. התוצאתנות של </w:t>
      </w:r>
      <w:r w:rsidRPr="00333F8B">
        <w:rPr>
          <w:rFonts w:cs="David"/>
          <w:sz w:val="24"/>
          <w:szCs w:val="24"/>
          <w:rtl/>
        </w:rPr>
        <w:t>הפעולות מכילה בתוכה את התועלת של תוצאות הפעולות. כלומר, על מנת להגיע לתוצאה המרבית, צריכים בני האדם לשאוף להשיג את התועלת המרבית בהתאם לכך. הדבר הנעלה ביותר, לפי מיל, הוא</w:t>
      </w:r>
      <w:r w:rsidRPr="00333F8B">
        <w:rPr>
          <w:rFonts w:cs="David"/>
          <w:sz w:val="24"/>
          <w:szCs w:val="24"/>
        </w:rPr>
        <w:t> </w:t>
      </w:r>
      <w:r w:rsidRPr="00333F8B">
        <w:rPr>
          <w:rFonts w:cs="David"/>
          <w:sz w:val="24"/>
          <w:szCs w:val="24"/>
          <w:rtl/>
        </w:rPr>
        <w:t>אושרה</w:t>
      </w:r>
      <w:r w:rsidRPr="00333F8B">
        <w:rPr>
          <w:rFonts w:cs="David"/>
          <w:sz w:val="24"/>
          <w:szCs w:val="24"/>
        </w:rPr>
        <w:t> </w:t>
      </w:r>
      <w:r w:rsidRPr="00333F8B">
        <w:rPr>
          <w:rFonts w:cs="David"/>
          <w:sz w:val="24"/>
          <w:szCs w:val="24"/>
          <w:rtl/>
        </w:rPr>
        <w:t>של החברה האנושית, ולדעתו המצב האידיאלי בעולם הוא חלוקת מרב האושר בין מרב בני האדם. הנחות אלה הביאו אותו לסברה כי מצב האושר המרבי הוא התכלית העליונה של המוסר האנושי. בשל העובדה שהאדם צריך להציב אל מול עיניו את</w:t>
      </w:r>
      <w:r w:rsidRPr="00333F8B">
        <w:rPr>
          <w:rFonts w:cs="David"/>
          <w:sz w:val="24"/>
          <w:szCs w:val="24"/>
        </w:rPr>
        <w:t> </w:t>
      </w:r>
      <w:r w:rsidRPr="00333F8B">
        <w:rPr>
          <w:rFonts w:cs="David"/>
          <w:sz w:val="24"/>
          <w:szCs w:val="24"/>
          <w:rtl/>
        </w:rPr>
        <w:t>האושר הכללי</w:t>
      </w:r>
      <w:r w:rsidRPr="00333F8B">
        <w:rPr>
          <w:rFonts w:cs="David"/>
          <w:sz w:val="24"/>
          <w:szCs w:val="24"/>
        </w:rPr>
        <w:t xml:space="preserve">, </w:t>
      </w:r>
      <w:r w:rsidRPr="00333F8B">
        <w:rPr>
          <w:rFonts w:cs="David"/>
          <w:sz w:val="24"/>
          <w:szCs w:val="24"/>
          <w:rtl/>
        </w:rPr>
        <w:t>דבר זה עלול לגרום לאותו אדם לתרום לחברה על ידי פגיעה ברצונותיו הוא - כלומר האושר הכללי עולה בחשיבותו פי כמה וכמה על פני האגואיזם</w:t>
      </w:r>
      <w:r w:rsidRPr="00333F8B">
        <w:rPr>
          <w:rFonts w:cs="David"/>
          <w:sz w:val="24"/>
          <w:szCs w:val="24"/>
        </w:rPr>
        <w:t>.</w:t>
      </w:r>
      <w:r w:rsidRPr="00333F8B">
        <w:rPr>
          <w:rFonts w:cs="David" w:hint="cs"/>
          <w:sz w:val="24"/>
          <w:szCs w:val="24"/>
          <w:rtl/>
        </w:rPr>
        <w:t xml:space="preserve"> </w:t>
      </w:r>
      <w:ins w:id="37" w:author="off ice" w:date="2020-05-12T09:49:00Z">
        <w:r w:rsidR="00165070">
          <w:rPr>
            <w:rFonts w:ascii="David" w:hAnsi="David" w:cs="David" w:hint="cs"/>
            <w:sz w:val="24"/>
            <w:szCs w:val="24"/>
            <w:rtl/>
          </w:rPr>
          <w:t xml:space="preserve">נכון. </w:t>
        </w:r>
      </w:ins>
      <w:r w:rsidR="00C645B2" w:rsidRPr="00333F8B">
        <w:rPr>
          <w:rFonts w:ascii="David" w:hAnsi="David" w:cs="David" w:hint="cs"/>
          <w:sz w:val="24"/>
          <w:szCs w:val="24"/>
          <w:rtl/>
        </w:rPr>
        <w:t xml:space="preserve">בעוד </w:t>
      </w:r>
      <w:r w:rsidR="00C645B2" w:rsidRPr="00333F8B">
        <w:rPr>
          <w:rFonts w:ascii="David" w:hAnsi="David" w:cs="David" w:hint="cs"/>
          <w:b/>
          <w:bCs/>
          <w:sz w:val="24"/>
          <w:szCs w:val="24"/>
          <w:rtl/>
        </w:rPr>
        <w:t>בנתאהם</w:t>
      </w:r>
      <w:r w:rsidR="00C645B2" w:rsidRPr="00333F8B">
        <w:rPr>
          <w:rFonts w:ascii="David" w:hAnsi="David" w:cs="David" w:hint="cs"/>
          <w:sz w:val="24"/>
          <w:szCs w:val="24"/>
          <w:rtl/>
        </w:rPr>
        <w:t xml:space="preserve"> </w:t>
      </w:r>
      <w:r w:rsidR="00C645B2" w:rsidRPr="00333F8B">
        <w:rPr>
          <w:rFonts w:ascii="David" w:hAnsi="David" w:cs="David"/>
          <w:sz w:val="24"/>
          <w:szCs w:val="24"/>
          <w:rtl/>
        </w:rPr>
        <w:t>ס</w:t>
      </w:r>
      <w:r w:rsidR="00C645B2" w:rsidRPr="00333F8B">
        <w:rPr>
          <w:rFonts w:ascii="David" w:hAnsi="David" w:cs="David" w:hint="cs"/>
          <w:sz w:val="24"/>
          <w:szCs w:val="24"/>
          <w:rtl/>
        </w:rPr>
        <w:t>ו</w:t>
      </w:r>
      <w:r w:rsidR="00C645B2" w:rsidRPr="00333F8B">
        <w:rPr>
          <w:rFonts w:ascii="David" w:hAnsi="David" w:cs="David"/>
          <w:sz w:val="24"/>
          <w:szCs w:val="24"/>
          <w:rtl/>
        </w:rPr>
        <w:t>בר שכל ההנאות שוות</w:t>
      </w:r>
      <w:r w:rsidR="00C645B2" w:rsidRPr="00333F8B">
        <w:rPr>
          <w:rFonts w:ascii="David" w:hAnsi="David" w:cs="David" w:hint="cs"/>
          <w:sz w:val="24"/>
          <w:szCs w:val="24"/>
          <w:rtl/>
        </w:rPr>
        <w:t xml:space="preserve"> </w:t>
      </w:r>
      <w:r w:rsidR="00E62FC5" w:rsidRPr="00333F8B">
        <w:rPr>
          <w:rFonts w:ascii="David" w:hAnsi="David" w:cs="David"/>
          <w:sz w:val="24"/>
          <w:szCs w:val="24"/>
          <w:rtl/>
        </w:rPr>
        <w:t>בערכ</w:t>
      </w:r>
      <w:r w:rsidR="00E62FC5" w:rsidRPr="00333F8B">
        <w:rPr>
          <w:rFonts w:ascii="David" w:hAnsi="David" w:cs="David" w:hint="cs"/>
          <w:sz w:val="24"/>
          <w:szCs w:val="24"/>
          <w:rtl/>
        </w:rPr>
        <w:t>ן,</w:t>
      </w:r>
      <w:r w:rsidR="00C645B2" w:rsidRPr="00333F8B">
        <w:rPr>
          <w:rFonts w:ascii="David" w:hAnsi="David" w:cs="David" w:hint="cs"/>
          <w:sz w:val="24"/>
          <w:szCs w:val="24"/>
          <w:rtl/>
        </w:rPr>
        <w:t xml:space="preserve"> רואה </w:t>
      </w:r>
      <w:r w:rsidR="00E62FC5" w:rsidRPr="00333F8B">
        <w:rPr>
          <w:rFonts w:ascii="David" w:hAnsi="David" w:cs="David" w:hint="cs"/>
          <w:sz w:val="24"/>
          <w:szCs w:val="24"/>
          <w:rtl/>
        </w:rPr>
        <w:t>ב</w:t>
      </w:r>
      <w:r w:rsidR="00C645B2" w:rsidRPr="00333F8B">
        <w:rPr>
          <w:rFonts w:ascii="David" w:hAnsi="David" w:cs="David" w:hint="cs"/>
          <w:sz w:val="24"/>
          <w:szCs w:val="24"/>
          <w:rtl/>
        </w:rPr>
        <w:t>תועלתנות בגרסה 'כמותנית</w:t>
      </w:r>
      <w:r w:rsidR="00B5571F" w:rsidRPr="00333F8B">
        <w:rPr>
          <w:rFonts w:ascii="David" w:hAnsi="David" w:cs="David" w:hint="cs"/>
          <w:sz w:val="24"/>
          <w:szCs w:val="24"/>
          <w:rtl/>
        </w:rPr>
        <w:t>'</w:t>
      </w:r>
      <w:r w:rsidR="00C645B2" w:rsidRPr="00333F8B">
        <w:rPr>
          <w:rFonts w:ascii="David" w:hAnsi="David" w:cs="David" w:hint="cs"/>
          <w:sz w:val="24"/>
          <w:szCs w:val="24"/>
          <w:rtl/>
        </w:rPr>
        <w:t>, וכי האדם פועל במעשיו בכדי למקסם את תחושות העונג שלו (דבר הממקסם את התועלת שלו</w:t>
      </w:r>
      <w:r w:rsidR="00B5571F" w:rsidRPr="00333F8B">
        <w:rPr>
          <w:rFonts w:ascii="David" w:hAnsi="David" w:cs="David" w:hint="cs"/>
          <w:sz w:val="24"/>
          <w:szCs w:val="24"/>
          <w:rtl/>
        </w:rPr>
        <w:t>).</w:t>
      </w:r>
      <w:r w:rsidR="00E62FC5" w:rsidRPr="00333F8B">
        <w:rPr>
          <w:rFonts w:ascii="David" w:hAnsi="David" w:cs="David" w:hint="cs"/>
          <w:sz w:val="24"/>
          <w:szCs w:val="24"/>
          <w:rtl/>
        </w:rPr>
        <w:t xml:space="preserve">על פי גישתו, </w:t>
      </w:r>
      <w:r w:rsidR="00B5571F" w:rsidRPr="00333F8B">
        <w:rPr>
          <w:rFonts w:ascii="David" w:hAnsi="David" w:cs="David"/>
          <w:sz w:val="24"/>
          <w:szCs w:val="24"/>
          <w:rtl/>
        </w:rPr>
        <w:t>כל מעשה</w:t>
      </w:r>
      <w:r w:rsidR="00E62FC5" w:rsidRPr="00333F8B">
        <w:rPr>
          <w:rFonts w:ascii="David" w:hAnsi="David" w:cs="David" w:hint="cs"/>
          <w:sz w:val="24"/>
          <w:szCs w:val="24"/>
          <w:rtl/>
        </w:rPr>
        <w:t xml:space="preserve"> </w:t>
      </w:r>
      <w:r w:rsidR="00B5571F" w:rsidRPr="00333F8B">
        <w:rPr>
          <w:rFonts w:ascii="David" w:hAnsi="David" w:cs="David"/>
          <w:sz w:val="24"/>
          <w:szCs w:val="24"/>
          <w:rtl/>
        </w:rPr>
        <w:t>נמדד לפי</w:t>
      </w:r>
      <w:r w:rsidR="00E62FC5" w:rsidRPr="00333F8B">
        <w:rPr>
          <w:rFonts w:ascii="David" w:hAnsi="David" w:cs="David" w:hint="cs"/>
          <w:sz w:val="24"/>
          <w:szCs w:val="24"/>
          <w:rtl/>
        </w:rPr>
        <w:t xml:space="preserve"> הקריטריונים הבאים</w:t>
      </w:r>
      <w:r w:rsidR="00B5571F" w:rsidRPr="00333F8B">
        <w:rPr>
          <w:rFonts w:ascii="David" w:hAnsi="David" w:cs="David"/>
          <w:sz w:val="24"/>
          <w:szCs w:val="24"/>
          <w:rtl/>
        </w:rPr>
        <w:t xml:space="preserve">: כמות העונג או הכאב שהוא יוצר, ומספר האנשים שעליהם הוא </w:t>
      </w:r>
      <w:r w:rsidR="007B20F5" w:rsidRPr="00333F8B">
        <w:rPr>
          <w:rFonts w:ascii="David" w:hAnsi="David" w:cs="David" w:hint="cs"/>
          <w:sz w:val="24"/>
          <w:szCs w:val="24"/>
          <w:rtl/>
        </w:rPr>
        <w:t>משפיע</w:t>
      </w:r>
      <w:r w:rsidR="00B5571F" w:rsidRPr="00333F8B">
        <w:rPr>
          <w:rFonts w:ascii="David" w:hAnsi="David" w:cs="David"/>
          <w:sz w:val="24"/>
          <w:szCs w:val="24"/>
          <w:rtl/>
        </w:rPr>
        <w:t xml:space="preserve">. </w:t>
      </w:r>
      <w:r w:rsidR="002703B2" w:rsidRPr="00333F8B">
        <w:rPr>
          <w:rFonts w:ascii="David" w:hAnsi="David" w:cs="David" w:hint="cs"/>
          <w:sz w:val="24"/>
          <w:szCs w:val="24"/>
          <w:rtl/>
        </w:rPr>
        <w:t>בנתאהם יראה ב</w:t>
      </w:r>
      <w:r w:rsidR="00003B14" w:rsidRPr="00333F8B">
        <w:rPr>
          <w:rFonts w:ascii="David" w:hAnsi="David" w:cs="David" w:hint="cs"/>
          <w:sz w:val="24"/>
          <w:szCs w:val="24"/>
          <w:rtl/>
        </w:rPr>
        <w:t xml:space="preserve">תמריץ הכספי </w:t>
      </w:r>
      <w:r w:rsidR="00003B14" w:rsidRPr="00333F8B">
        <w:rPr>
          <w:rFonts w:ascii="David" w:hAnsi="David" w:cs="David" w:hint="cs"/>
          <w:sz w:val="24"/>
          <w:szCs w:val="24"/>
          <w:u w:val="single"/>
          <w:rtl/>
        </w:rPr>
        <w:t>סיפוק חומרי</w:t>
      </w:r>
      <w:r w:rsidR="00003B14" w:rsidRPr="00333F8B">
        <w:rPr>
          <w:rFonts w:ascii="David" w:hAnsi="David" w:cs="David" w:hint="cs"/>
          <w:sz w:val="24"/>
          <w:szCs w:val="24"/>
          <w:rtl/>
        </w:rPr>
        <w:t xml:space="preserve"> והאם מסב </w:t>
      </w:r>
      <w:r w:rsidR="007B20F5" w:rsidRPr="00333F8B">
        <w:rPr>
          <w:rFonts w:ascii="David" w:hAnsi="David" w:cs="David" w:hint="cs"/>
          <w:sz w:val="24"/>
          <w:szCs w:val="24"/>
          <w:rtl/>
        </w:rPr>
        <w:t xml:space="preserve">עונג או כאב </w:t>
      </w:r>
      <w:r w:rsidR="00003B14" w:rsidRPr="00333F8B">
        <w:rPr>
          <w:rFonts w:ascii="David" w:hAnsi="David" w:cs="David" w:hint="cs"/>
          <w:sz w:val="24"/>
          <w:szCs w:val="24"/>
          <w:rtl/>
        </w:rPr>
        <w:t xml:space="preserve"> </w:t>
      </w:r>
      <w:r w:rsidR="007B20F5" w:rsidRPr="00333F8B">
        <w:rPr>
          <w:rFonts w:ascii="David" w:hAnsi="David" w:cs="David" w:hint="cs"/>
          <w:sz w:val="24"/>
          <w:szCs w:val="24"/>
          <w:rtl/>
        </w:rPr>
        <w:t>ועל כמה אנשים משפיע</w:t>
      </w:r>
      <w:r w:rsidR="00EC69F2" w:rsidRPr="00333F8B">
        <w:rPr>
          <w:rFonts w:ascii="David" w:hAnsi="David" w:cs="David" w:hint="cs"/>
          <w:sz w:val="24"/>
          <w:szCs w:val="24"/>
          <w:rtl/>
        </w:rPr>
        <w:t>.</w:t>
      </w:r>
      <w:r w:rsidR="001B4861" w:rsidRPr="00333F8B">
        <w:rPr>
          <w:rFonts w:ascii="David" w:hAnsi="David" w:cs="David"/>
          <w:sz w:val="24"/>
          <w:szCs w:val="24"/>
        </w:rPr>
        <w:t xml:space="preserve"> </w:t>
      </w:r>
      <w:r w:rsidR="00770019" w:rsidRPr="00333F8B">
        <w:rPr>
          <w:rFonts w:cs="David" w:hint="cs"/>
          <w:sz w:val="24"/>
          <w:szCs w:val="24"/>
          <w:rtl/>
        </w:rPr>
        <w:t xml:space="preserve">לפי מיל </w:t>
      </w:r>
      <w:r w:rsidR="00D81A9F" w:rsidRPr="00333F8B">
        <w:rPr>
          <w:rFonts w:cs="David" w:hint="cs"/>
          <w:sz w:val="24"/>
          <w:szCs w:val="24"/>
          <w:rtl/>
        </w:rPr>
        <w:t>הסוגיה לפיה מתן תמריץ כספי</w:t>
      </w:r>
      <w:r w:rsidR="009C7A3E" w:rsidRPr="00333F8B">
        <w:rPr>
          <w:rFonts w:cs="David" w:hint="cs"/>
          <w:sz w:val="24"/>
          <w:szCs w:val="24"/>
          <w:rtl/>
        </w:rPr>
        <w:t xml:space="preserve"> כדי לעודד למידה הינה </w:t>
      </w:r>
      <w:r w:rsidR="009C7A3E" w:rsidRPr="00333F8B">
        <w:rPr>
          <w:rFonts w:cs="David" w:hint="cs"/>
          <w:sz w:val="24"/>
          <w:szCs w:val="24"/>
          <w:u w:val="single"/>
          <w:rtl/>
        </w:rPr>
        <w:t>פרקטיקה ר</w:t>
      </w:r>
      <w:r w:rsidR="00D81A9F" w:rsidRPr="00333F8B">
        <w:rPr>
          <w:rFonts w:cs="David" w:hint="cs"/>
          <w:sz w:val="24"/>
          <w:szCs w:val="24"/>
          <w:u w:val="single"/>
          <w:rtl/>
        </w:rPr>
        <w:t>א</w:t>
      </w:r>
      <w:r w:rsidR="009C7A3E" w:rsidRPr="00333F8B">
        <w:rPr>
          <w:rFonts w:cs="David" w:hint="cs"/>
          <w:sz w:val="24"/>
          <w:szCs w:val="24"/>
          <w:u w:val="single"/>
          <w:rtl/>
        </w:rPr>
        <w:t>ו</w:t>
      </w:r>
      <w:r w:rsidR="00D81A9F" w:rsidRPr="00333F8B">
        <w:rPr>
          <w:rFonts w:cs="David" w:hint="cs"/>
          <w:sz w:val="24"/>
          <w:szCs w:val="24"/>
          <w:u w:val="single"/>
          <w:rtl/>
        </w:rPr>
        <w:t>יה ורצויה מ</w:t>
      </w:r>
      <w:r w:rsidR="001410BB" w:rsidRPr="00333F8B">
        <w:rPr>
          <w:rFonts w:cs="David" w:hint="cs"/>
          <w:sz w:val="24"/>
          <w:szCs w:val="24"/>
          <w:u w:val="single"/>
          <w:rtl/>
        </w:rPr>
        <w:t>בחינה מוסרית</w:t>
      </w:r>
      <w:r w:rsidR="001410BB" w:rsidRPr="00333F8B">
        <w:rPr>
          <w:rFonts w:cs="David" w:hint="cs"/>
          <w:sz w:val="24"/>
          <w:szCs w:val="24"/>
          <w:rtl/>
        </w:rPr>
        <w:t xml:space="preserve"> הינה שנויה במחלוקת: מחד, </w:t>
      </w:r>
      <w:r w:rsidR="00D81A9F" w:rsidRPr="00333F8B">
        <w:rPr>
          <w:rFonts w:cs="David"/>
          <w:sz w:val="24"/>
          <w:szCs w:val="24"/>
          <w:rtl/>
        </w:rPr>
        <w:t xml:space="preserve">כסף </w:t>
      </w:r>
      <w:r w:rsidR="00D81A9F" w:rsidRPr="00333F8B">
        <w:rPr>
          <w:rFonts w:cs="David" w:hint="cs"/>
          <w:sz w:val="24"/>
          <w:szCs w:val="24"/>
          <w:rtl/>
        </w:rPr>
        <w:t>הינו</w:t>
      </w:r>
      <w:r w:rsidR="00D81A9F" w:rsidRPr="00333F8B">
        <w:rPr>
          <w:rFonts w:cs="David"/>
          <w:sz w:val="24"/>
          <w:szCs w:val="24"/>
          <w:rtl/>
        </w:rPr>
        <w:t xml:space="preserve"> תמריץ חיצוני,</w:t>
      </w:r>
      <w:r w:rsidR="00EA7242" w:rsidRPr="00333F8B">
        <w:rPr>
          <w:rFonts w:cs="David" w:hint="cs"/>
          <w:sz w:val="24"/>
          <w:szCs w:val="24"/>
          <w:rtl/>
        </w:rPr>
        <w:t xml:space="preserve"> </w:t>
      </w:r>
      <w:r w:rsidR="001C12E4" w:rsidRPr="00333F8B">
        <w:rPr>
          <w:rFonts w:cs="David" w:hint="cs"/>
          <w:sz w:val="24"/>
          <w:szCs w:val="24"/>
          <w:rtl/>
        </w:rPr>
        <w:t xml:space="preserve">יראו בכך </w:t>
      </w:r>
      <w:r w:rsidR="00EA7242" w:rsidRPr="00333F8B">
        <w:rPr>
          <w:rFonts w:cs="David" w:hint="cs"/>
          <w:sz w:val="24"/>
          <w:szCs w:val="24"/>
          <w:rtl/>
        </w:rPr>
        <w:t>אושר רוחני,</w:t>
      </w:r>
      <w:r w:rsidR="00D81A9F" w:rsidRPr="00333F8B">
        <w:rPr>
          <w:rFonts w:cs="David"/>
          <w:sz w:val="24"/>
          <w:szCs w:val="24"/>
          <w:rtl/>
        </w:rPr>
        <w:t xml:space="preserve"> אנשים יתמידו וימשיכו לעשות מטלה כשיש להם תמריץ פנימי</w:t>
      </w:r>
      <w:r w:rsidR="00D81A9F" w:rsidRPr="00333F8B">
        <w:rPr>
          <w:rFonts w:cs="David" w:hint="cs"/>
          <w:sz w:val="24"/>
          <w:szCs w:val="24"/>
          <w:rtl/>
        </w:rPr>
        <w:t xml:space="preserve">, </w:t>
      </w:r>
      <w:r w:rsidR="00D81A9F" w:rsidRPr="00333F8B">
        <w:rPr>
          <w:rFonts w:cs="David"/>
          <w:sz w:val="24"/>
          <w:szCs w:val="24"/>
          <w:rtl/>
        </w:rPr>
        <w:t>הנאה והנעה פנימית, מוטיבציה פנימית</w:t>
      </w:r>
      <w:r w:rsidR="00EA7242" w:rsidRPr="00333F8B">
        <w:rPr>
          <w:rFonts w:cs="David" w:hint="cs"/>
          <w:sz w:val="24"/>
          <w:szCs w:val="24"/>
          <w:rtl/>
        </w:rPr>
        <w:t>.</w:t>
      </w:r>
      <w:r w:rsidR="00D81A9F" w:rsidRPr="00333F8B">
        <w:rPr>
          <w:rFonts w:cs="David" w:hint="cs"/>
          <w:sz w:val="24"/>
          <w:szCs w:val="24"/>
          <w:rtl/>
        </w:rPr>
        <w:t xml:space="preserve"> זוהי </w:t>
      </w:r>
      <w:r w:rsidR="00D81A9F" w:rsidRPr="00333F8B">
        <w:rPr>
          <w:rFonts w:ascii="Arial" w:hAnsi="Arial" w:cs="David"/>
          <w:b/>
          <w:bCs/>
          <w:sz w:val="24"/>
          <w:szCs w:val="24"/>
          <w:u w:val="single"/>
          <w:rtl/>
        </w:rPr>
        <w:t>תועלתנות של המעשה</w:t>
      </w:r>
      <w:r w:rsidR="00D81A9F" w:rsidRPr="00333F8B">
        <w:rPr>
          <w:rFonts w:ascii="Arial" w:hAnsi="Arial" w:cs="David" w:hint="cs"/>
          <w:b/>
          <w:bCs/>
          <w:sz w:val="24"/>
          <w:szCs w:val="24"/>
          <w:u w:val="single"/>
          <w:rtl/>
        </w:rPr>
        <w:t>, הפעולה</w:t>
      </w:r>
      <w:r w:rsidR="00D81A9F" w:rsidRPr="00333F8B">
        <w:rPr>
          <w:rFonts w:ascii="Arial" w:hAnsi="Arial" w:cs="David" w:hint="cs"/>
          <w:sz w:val="24"/>
          <w:szCs w:val="24"/>
          <w:u w:val="single"/>
          <w:rtl/>
        </w:rPr>
        <w:t>,</w:t>
      </w:r>
      <w:r w:rsidR="00D81A9F" w:rsidRPr="00333F8B">
        <w:rPr>
          <w:rFonts w:ascii="Arial" w:hAnsi="Arial" w:cs="David"/>
          <w:sz w:val="24"/>
          <w:szCs w:val="24"/>
          <w:rtl/>
        </w:rPr>
        <w:t xml:space="preserve"> היא ראיית עולם תועלתנית הטוענת כי המעשה הנכון הוא זה שמביא את כמות העונג הגדולה ביותר למספר הגדול ביותר של אנשים. למעשה, על פי תועלתנות-מעשה, כאשר מוצגת בפנינו בחירה בין נתיבי פעולה אפשריים, עלינו לשקול קודם לכן את </w:t>
      </w:r>
      <w:r w:rsidR="00D81A9F" w:rsidRPr="00333F8B">
        <w:rPr>
          <w:rFonts w:ascii="Arial" w:hAnsi="Arial" w:cs="David"/>
          <w:sz w:val="24"/>
          <w:szCs w:val="24"/>
          <w:rtl/>
        </w:rPr>
        <w:lastRenderedPageBreak/>
        <w:t>התוצאות האפשריות של כל פעולה, ולבחור בפעולה שאנו מאמינים שתניב את כמות העונג הגדולה ביותר</w:t>
      </w:r>
      <w:r w:rsidR="00D81A9F" w:rsidRPr="00333F8B">
        <w:rPr>
          <w:rFonts w:ascii="Arial" w:hAnsi="Arial" w:cs="David" w:hint="cs"/>
          <w:sz w:val="24"/>
          <w:szCs w:val="24"/>
          <w:rtl/>
        </w:rPr>
        <w:t>.</w:t>
      </w:r>
      <w:r w:rsidR="001410BB" w:rsidRPr="00333F8B">
        <w:rPr>
          <w:rFonts w:ascii="Arial" w:hAnsi="Arial" w:cs="David" w:hint="cs"/>
          <w:sz w:val="24"/>
          <w:szCs w:val="24"/>
          <w:rtl/>
        </w:rPr>
        <w:t xml:space="preserve"> </w:t>
      </w:r>
      <w:r w:rsidR="002C70D2" w:rsidRPr="00333F8B">
        <w:rPr>
          <w:rFonts w:ascii="Arial" w:hAnsi="Arial" w:cs="David" w:hint="cs"/>
          <w:sz w:val="24"/>
          <w:szCs w:val="24"/>
          <w:rtl/>
        </w:rPr>
        <w:t>לכן, א</w:t>
      </w:r>
      <w:r w:rsidR="002C70D2" w:rsidRPr="00333F8B">
        <w:rPr>
          <w:rFonts w:ascii="Arial" w:hAnsi="Arial" w:cs="David"/>
          <w:sz w:val="24"/>
          <w:szCs w:val="24"/>
          <w:rtl/>
        </w:rPr>
        <w:t>ם רוצים שהתמריץ יהיה יעיל חייבים לקשור אותו לביצוע, כלומר התגמול צריך להיות תמורת ביצוע ולא תמורת מאמץ</w:t>
      </w:r>
      <w:r w:rsidR="002C70D2" w:rsidRPr="00333F8B">
        <w:rPr>
          <w:rFonts w:ascii="Arial" w:hAnsi="Arial" w:cs="David" w:hint="cs"/>
          <w:sz w:val="24"/>
          <w:szCs w:val="24"/>
          <w:rtl/>
        </w:rPr>
        <w:t xml:space="preserve">. </w:t>
      </w:r>
      <w:r w:rsidR="002C70D2" w:rsidRPr="00333F8B">
        <w:rPr>
          <w:rFonts w:ascii="Arial" w:hAnsi="Arial" w:cs="David"/>
          <w:sz w:val="24"/>
          <w:szCs w:val="24"/>
          <w:rtl/>
        </w:rPr>
        <w:t xml:space="preserve">כלומר, </w:t>
      </w:r>
      <w:r w:rsidR="002C70D2" w:rsidRPr="00333F8B">
        <w:rPr>
          <w:rFonts w:ascii="Arial" w:hAnsi="Arial" w:cs="David" w:hint="cs"/>
          <w:sz w:val="24"/>
          <w:szCs w:val="24"/>
          <w:rtl/>
        </w:rPr>
        <w:t>התגמול הכספי שהתלמידים מקבלים הינם</w:t>
      </w:r>
      <w:r w:rsidR="002C70D2" w:rsidRPr="00333F8B">
        <w:rPr>
          <w:rFonts w:ascii="Arial" w:hAnsi="Arial" w:cs="David"/>
          <w:sz w:val="24"/>
          <w:szCs w:val="24"/>
          <w:rtl/>
        </w:rPr>
        <w:t xml:space="preserve"> קשורים לביצועים </w:t>
      </w:r>
      <w:r w:rsidR="002C70D2" w:rsidRPr="00333F8B">
        <w:rPr>
          <w:rFonts w:ascii="Arial" w:hAnsi="Arial" w:cs="David" w:hint="cs"/>
          <w:sz w:val="24"/>
          <w:szCs w:val="24"/>
          <w:rtl/>
        </w:rPr>
        <w:t>ולכן</w:t>
      </w:r>
      <w:r w:rsidR="002C70D2" w:rsidRPr="00333F8B">
        <w:rPr>
          <w:rFonts w:ascii="Arial" w:hAnsi="Arial" w:cs="David"/>
          <w:sz w:val="24"/>
          <w:szCs w:val="24"/>
          <w:rtl/>
        </w:rPr>
        <w:t xml:space="preserve"> </w:t>
      </w:r>
      <w:r w:rsidR="002C70D2" w:rsidRPr="00333F8B">
        <w:rPr>
          <w:rFonts w:ascii="Arial" w:hAnsi="Arial" w:cs="David" w:hint="cs"/>
          <w:sz w:val="24"/>
          <w:szCs w:val="24"/>
          <w:rtl/>
        </w:rPr>
        <w:t>יבחנו</w:t>
      </w:r>
      <w:r w:rsidR="002C70D2" w:rsidRPr="00333F8B">
        <w:rPr>
          <w:rFonts w:ascii="Arial" w:hAnsi="Arial" w:cs="David"/>
          <w:sz w:val="24"/>
          <w:szCs w:val="24"/>
          <w:rtl/>
        </w:rPr>
        <w:t xml:space="preserve"> </w:t>
      </w:r>
      <w:r w:rsidR="002C70D2" w:rsidRPr="00333F8B">
        <w:rPr>
          <w:rFonts w:ascii="Arial" w:hAnsi="Arial" w:cs="David" w:hint="cs"/>
          <w:sz w:val="24"/>
          <w:szCs w:val="24"/>
          <w:rtl/>
        </w:rPr>
        <w:t>כ</w:t>
      </w:r>
      <w:r w:rsidR="002C70D2" w:rsidRPr="00333F8B">
        <w:rPr>
          <w:rFonts w:ascii="Arial" w:hAnsi="Arial" w:cs="David"/>
          <w:sz w:val="24"/>
          <w:szCs w:val="24"/>
          <w:rtl/>
        </w:rPr>
        <w:t>יעילים</w:t>
      </w:r>
      <w:r w:rsidR="002C70D2" w:rsidRPr="00333F8B">
        <w:rPr>
          <w:rFonts w:ascii="Arial" w:hAnsi="Arial" w:cs="David" w:hint="cs"/>
          <w:sz w:val="24"/>
          <w:szCs w:val="24"/>
          <w:rtl/>
        </w:rPr>
        <w:t>, כיון שקיבלו את התמריץ הכספי עבור כל ספר שקראו וענו על השאלות שקשורות אליו</w:t>
      </w:r>
      <w:r w:rsidR="008B5862" w:rsidRPr="00333F8B">
        <w:rPr>
          <w:rFonts w:ascii="Arial" w:hAnsi="Arial" w:cs="David" w:hint="cs"/>
          <w:sz w:val="24"/>
          <w:szCs w:val="24"/>
          <w:rtl/>
        </w:rPr>
        <w:t>, פרקטיקת הקריאה</w:t>
      </w:r>
      <w:r w:rsidR="002C70D2" w:rsidRPr="00333F8B">
        <w:rPr>
          <w:rFonts w:ascii="Arial" w:hAnsi="Arial" w:cs="David"/>
          <w:sz w:val="24"/>
          <w:szCs w:val="24"/>
          <w:rtl/>
        </w:rPr>
        <w:t>.</w:t>
      </w:r>
      <w:r w:rsidR="002C70D2" w:rsidRPr="00333F8B">
        <w:rPr>
          <w:rFonts w:ascii="Arial" w:hAnsi="Arial" w:cs="David" w:hint="cs"/>
          <w:sz w:val="24"/>
          <w:szCs w:val="24"/>
          <w:rtl/>
        </w:rPr>
        <w:t xml:space="preserve"> </w:t>
      </w:r>
      <w:r w:rsidR="00B200F4" w:rsidRPr="00333F8B">
        <w:rPr>
          <w:rFonts w:cs="David" w:hint="cs"/>
          <w:sz w:val="24"/>
          <w:szCs w:val="24"/>
          <w:rtl/>
        </w:rPr>
        <w:t>ניתן לטעון כי פרקטיקת ה</w:t>
      </w:r>
      <w:r w:rsidR="00B200F4" w:rsidRPr="00333F8B">
        <w:rPr>
          <w:rFonts w:cs="David"/>
          <w:sz w:val="24"/>
          <w:szCs w:val="24"/>
          <w:rtl/>
        </w:rPr>
        <w:t xml:space="preserve">תמריצים </w:t>
      </w:r>
      <w:r w:rsidR="00B200F4" w:rsidRPr="00333F8B">
        <w:rPr>
          <w:rFonts w:cs="David" w:hint="cs"/>
          <w:sz w:val="24"/>
          <w:szCs w:val="24"/>
          <w:rtl/>
        </w:rPr>
        <w:t>ה</w:t>
      </w:r>
      <w:r w:rsidR="00B200F4" w:rsidRPr="00333F8B">
        <w:rPr>
          <w:rFonts w:cs="David"/>
          <w:sz w:val="24"/>
          <w:szCs w:val="24"/>
          <w:rtl/>
        </w:rPr>
        <w:t>כספיים יכ</w:t>
      </w:r>
      <w:r w:rsidR="00B200F4" w:rsidRPr="00333F8B">
        <w:rPr>
          <w:rFonts w:cs="David" w:hint="cs"/>
          <w:sz w:val="24"/>
          <w:szCs w:val="24"/>
          <w:rtl/>
        </w:rPr>
        <w:t>ולה</w:t>
      </w:r>
      <w:r w:rsidR="00B200F4" w:rsidRPr="00333F8B">
        <w:rPr>
          <w:rFonts w:cs="David"/>
          <w:sz w:val="24"/>
          <w:szCs w:val="24"/>
          <w:rtl/>
        </w:rPr>
        <w:t xml:space="preserve"> לעבוד לפחות כמו ופעמים רבות טוב יותר מרפורמות מקיפות אחרות שנעשות בבתי ספר ובהוצאה כספית קטנה בהרבה ביחס להוצאות החינוך האדירות</w:t>
      </w:r>
      <w:r w:rsidR="00B200F4" w:rsidRPr="00333F8B">
        <w:rPr>
          <w:rFonts w:cs="David" w:hint="cs"/>
          <w:sz w:val="24"/>
          <w:szCs w:val="24"/>
          <w:rtl/>
        </w:rPr>
        <w:t>.</w:t>
      </w:r>
      <w:ins w:id="38" w:author="off ice" w:date="2020-05-12T09:50:00Z">
        <w:r w:rsidR="00165070">
          <w:rPr>
            <w:rFonts w:ascii="David" w:hAnsi="David" w:cs="David" w:hint="cs"/>
            <w:sz w:val="24"/>
            <w:szCs w:val="24"/>
            <w:rtl/>
          </w:rPr>
          <w:t xml:space="preserve"> טיעון מעניין.</w:t>
        </w:r>
        <w:r w:rsidR="00165070" w:rsidRPr="00165070">
          <w:rPr>
            <w:rtl/>
          </w:rPr>
          <w:t xml:space="preserve"> </w:t>
        </w:r>
      </w:ins>
    </w:p>
    <w:p w14:paraId="76A897EB" w14:textId="57FB058E" w:rsidR="002C70D2" w:rsidRDefault="00165070" w:rsidP="001B4861">
      <w:pPr>
        <w:spacing w:line="360" w:lineRule="auto"/>
        <w:ind w:left="-24"/>
        <w:jc w:val="both"/>
        <w:rPr>
          <w:ins w:id="39" w:author="off ice" w:date="2020-05-12T09:50:00Z"/>
          <w:rFonts w:ascii="David" w:hAnsi="David" w:cs="David"/>
          <w:sz w:val="24"/>
          <w:szCs w:val="24"/>
          <w:rtl/>
        </w:rPr>
      </w:pPr>
      <w:ins w:id="40" w:author="off ice" w:date="2020-05-12T09:50:00Z">
        <w:r w:rsidRPr="00165070">
          <w:rPr>
            <w:rFonts w:ascii="David" w:hAnsi="David" w:cs="David"/>
            <w:sz w:val="24"/>
            <w:szCs w:val="24"/>
            <w:rtl/>
          </w:rPr>
          <w:t>ניתן אף להרחיב ולדון בהשפעות ארוכות טווח חיוביות כמו שיפור הישגי התלמידים, שיפור בציונים וכתוצאה מכך בעתיד אף פוטנציאל לשיפור בפריון של המשק. שלא לדבר על הגידול באושר של ההורים ושל המורים.</w:t>
        </w:r>
      </w:ins>
    </w:p>
    <w:p w14:paraId="3EB8E5F2" w14:textId="77777777" w:rsidR="00165070" w:rsidRPr="00333F8B" w:rsidRDefault="00165070" w:rsidP="001B4861">
      <w:pPr>
        <w:spacing w:line="360" w:lineRule="auto"/>
        <w:ind w:left="-24"/>
        <w:jc w:val="both"/>
        <w:rPr>
          <w:rFonts w:ascii="David" w:hAnsi="David" w:cs="David"/>
          <w:sz w:val="24"/>
          <w:szCs w:val="24"/>
          <w:rtl/>
        </w:rPr>
      </w:pPr>
    </w:p>
    <w:p w14:paraId="3CD90A55" w14:textId="7F87A3F4" w:rsidR="00B200F4" w:rsidRDefault="001410BB" w:rsidP="0054719E">
      <w:pPr>
        <w:spacing w:line="360" w:lineRule="auto"/>
        <w:ind w:left="-24"/>
        <w:jc w:val="both"/>
        <w:rPr>
          <w:ins w:id="41" w:author="off ice" w:date="2020-05-12T09:51:00Z"/>
          <w:rFonts w:ascii="Arial" w:hAnsi="Arial" w:cs="David"/>
          <w:sz w:val="24"/>
          <w:szCs w:val="24"/>
          <w:rtl/>
        </w:rPr>
      </w:pPr>
      <w:r w:rsidRPr="00333F8B">
        <w:rPr>
          <w:rFonts w:cs="David" w:hint="cs"/>
          <w:sz w:val="24"/>
          <w:szCs w:val="24"/>
          <w:rtl/>
        </w:rPr>
        <w:t xml:space="preserve">מאידך, </w:t>
      </w:r>
      <w:r w:rsidR="00B200F4" w:rsidRPr="00333F8B">
        <w:rPr>
          <w:rFonts w:cs="David" w:hint="cs"/>
          <w:sz w:val="24"/>
          <w:szCs w:val="24"/>
          <w:rtl/>
        </w:rPr>
        <w:t xml:space="preserve">ניתן לבחון פרקטיקת תגמול הילדים עבור הלמידה כלא מוסרית </w:t>
      </w:r>
      <w:r w:rsidR="002C70D2" w:rsidRPr="00333F8B">
        <w:rPr>
          <w:rFonts w:cs="David" w:hint="cs"/>
          <w:sz w:val="24"/>
          <w:szCs w:val="24"/>
          <w:rtl/>
        </w:rPr>
        <w:t>כיון שפעולה זו</w:t>
      </w:r>
      <w:r w:rsidRPr="00333F8B">
        <w:rPr>
          <w:rFonts w:cs="David" w:hint="cs"/>
          <w:sz w:val="24"/>
          <w:szCs w:val="24"/>
          <w:rtl/>
        </w:rPr>
        <w:t xml:space="preserve"> </w:t>
      </w:r>
      <w:r w:rsidR="00D81A9F" w:rsidRPr="00333F8B">
        <w:rPr>
          <w:rFonts w:cs="David"/>
          <w:sz w:val="24"/>
          <w:szCs w:val="24"/>
          <w:rtl/>
        </w:rPr>
        <w:t>פוגע</w:t>
      </w:r>
      <w:r w:rsidR="002C70D2" w:rsidRPr="00333F8B">
        <w:rPr>
          <w:rFonts w:cs="David" w:hint="cs"/>
          <w:sz w:val="24"/>
          <w:szCs w:val="24"/>
          <w:rtl/>
        </w:rPr>
        <w:t>ת</w:t>
      </w:r>
      <w:r w:rsidR="00D81A9F" w:rsidRPr="00333F8B">
        <w:rPr>
          <w:rFonts w:cs="David"/>
          <w:sz w:val="24"/>
          <w:szCs w:val="24"/>
          <w:rtl/>
        </w:rPr>
        <w:t xml:space="preserve"> במוטיבציה הפנימית של </w:t>
      </w:r>
      <w:r w:rsidR="002C70D2" w:rsidRPr="00333F8B">
        <w:rPr>
          <w:rFonts w:cs="David" w:hint="cs"/>
          <w:sz w:val="24"/>
          <w:szCs w:val="24"/>
          <w:rtl/>
        </w:rPr>
        <w:t>ה</w:t>
      </w:r>
      <w:r w:rsidRPr="00333F8B">
        <w:rPr>
          <w:rFonts w:cs="David" w:hint="cs"/>
          <w:sz w:val="24"/>
          <w:szCs w:val="24"/>
          <w:rtl/>
        </w:rPr>
        <w:t>תלמידים</w:t>
      </w:r>
      <w:r w:rsidR="00B200F4" w:rsidRPr="00333F8B">
        <w:rPr>
          <w:rFonts w:cs="David" w:hint="cs"/>
          <w:sz w:val="24"/>
          <w:szCs w:val="24"/>
          <w:rtl/>
        </w:rPr>
        <w:t xml:space="preserve"> על ידי כך ש</w:t>
      </w:r>
      <w:r w:rsidR="002C70D2" w:rsidRPr="00333F8B">
        <w:rPr>
          <w:rFonts w:cs="David" w:hint="cs"/>
          <w:sz w:val="24"/>
          <w:szCs w:val="24"/>
          <w:rtl/>
        </w:rPr>
        <w:t xml:space="preserve">בטווח הארוך </w:t>
      </w:r>
      <w:r w:rsidR="00B200F4" w:rsidRPr="00333F8B">
        <w:rPr>
          <w:rFonts w:cs="David" w:hint="cs"/>
          <w:sz w:val="24"/>
          <w:szCs w:val="24"/>
          <w:rtl/>
        </w:rPr>
        <w:t xml:space="preserve">הם </w:t>
      </w:r>
      <w:r w:rsidR="002C70D2" w:rsidRPr="00333F8B">
        <w:rPr>
          <w:rFonts w:cs="David" w:hint="cs"/>
          <w:sz w:val="24"/>
          <w:szCs w:val="24"/>
          <w:rtl/>
        </w:rPr>
        <w:t>אינם יבצעו</w:t>
      </w:r>
      <w:r w:rsidR="00D81A9F" w:rsidRPr="00333F8B">
        <w:rPr>
          <w:rFonts w:cs="David"/>
          <w:sz w:val="24"/>
          <w:szCs w:val="24"/>
          <w:rtl/>
        </w:rPr>
        <w:t xml:space="preserve"> </w:t>
      </w:r>
      <w:r w:rsidR="002C70D2" w:rsidRPr="00333F8B">
        <w:rPr>
          <w:rFonts w:cs="David" w:hint="cs"/>
          <w:sz w:val="24"/>
          <w:szCs w:val="24"/>
          <w:rtl/>
        </w:rPr>
        <w:t>פעולה זו ללא התגמול הכספי</w:t>
      </w:r>
      <w:r w:rsidR="00D81A9F" w:rsidRPr="00333F8B">
        <w:rPr>
          <w:rFonts w:cs="David"/>
          <w:sz w:val="24"/>
          <w:szCs w:val="24"/>
          <w:rtl/>
        </w:rPr>
        <w:t xml:space="preserve">. </w:t>
      </w:r>
      <w:ins w:id="42" w:author="off ice" w:date="2020-05-12T09:51:00Z">
        <w:r w:rsidR="00165070">
          <w:rPr>
            <w:rFonts w:cs="David" w:hint="cs"/>
            <w:sz w:val="24"/>
            <w:szCs w:val="24"/>
            <w:rtl/>
          </w:rPr>
          <w:t xml:space="preserve">נכון. </w:t>
        </w:r>
      </w:ins>
      <w:r w:rsidR="00D81A9F" w:rsidRPr="00333F8B">
        <w:rPr>
          <w:rFonts w:cs="David"/>
          <w:sz w:val="24"/>
          <w:szCs w:val="24"/>
          <w:rtl/>
        </w:rPr>
        <w:t xml:space="preserve">המטרה הסופית היא </w:t>
      </w:r>
      <w:r w:rsidR="00D11B12" w:rsidRPr="00333F8B">
        <w:rPr>
          <w:rFonts w:cs="David" w:hint="cs"/>
          <w:sz w:val="24"/>
          <w:szCs w:val="24"/>
          <w:rtl/>
        </w:rPr>
        <w:t>שהתלמידים</w:t>
      </w:r>
      <w:r w:rsidR="00D81A9F" w:rsidRPr="00333F8B">
        <w:rPr>
          <w:rFonts w:cs="David"/>
          <w:sz w:val="24"/>
          <w:szCs w:val="24"/>
          <w:rtl/>
        </w:rPr>
        <w:t xml:space="preserve"> ילמדו לאהוב ללמוד,</w:t>
      </w:r>
      <w:r w:rsidR="002C70D2" w:rsidRPr="00333F8B">
        <w:rPr>
          <w:rFonts w:cs="David"/>
          <w:sz w:val="24"/>
          <w:szCs w:val="24"/>
          <w:rtl/>
        </w:rPr>
        <w:t xml:space="preserve"> </w:t>
      </w:r>
      <w:r w:rsidR="00B200F4" w:rsidRPr="00333F8B">
        <w:rPr>
          <w:rFonts w:cs="David" w:hint="cs"/>
          <w:sz w:val="24"/>
          <w:szCs w:val="24"/>
          <w:rtl/>
        </w:rPr>
        <w:t xml:space="preserve">שיתפתחו להיות </w:t>
      </w:r>
      <w:r w:rsidR="002C70D2" w:rsidRPr="00333F8B">
        <w:rPr>
          <w:rFonts w:cs="David"/>
          <w:sz w:val="24"/>
          <w:szCs w:val="24"/>
          <w:rtl/>
        </w:rPr>
        <w:t>אנשים לומדים וסקרנים</w:t>
      </w:r>
      <w:r w:rsidR="002C70D2" w:rsidRPr="00333F8B">
        <w:rPr>
          <w:rFonts w:cs="David" w:hint="cs"/>
          <w:sz w:val="24"/>
          <w:szCs w:val="24"/>
          <w:rtl/>
        </w:rPr>
        <w:t xml:space="preserve"> </w:t>
      </w:r>
      <w:r w:rsidR="00B200F4" w:rsidRPr="00333F8B">
        <w:rPr>
          <w:rFonts w:cs="David" w:hint="cs"/>
          <w:sz w:val="24"/>
          <w:szCs w:val="24"/>
          <w:rtl/>
        </w:rPr>
        <w:t>ושנגד עיניהם לא תיהיה המטרה לשאוף רק ל</w:t>
      </w:r>
      <w:r w:rsidR="00D81A9F" w:rsidRPr="00333F8B">
        <w:rPr>
          <w:rFonts w:cs="David"/>
          <w:sz w:val="24"/>
          <w:szCs w:val="24"/>
          <w:rtl/>
        </w:rPr>
        <w:t>ציונים גבוהים</w:t>
      </w:r>
      <w:r w:rsidRPr="00333F8B">
        <w:rPr>
          <w:rFonts w:cs="David"/>
          <w:sz w:val="24"/>
          <w:szCs w:val="24"/>
          <w:rtl/>
        </w:rPr>
        <w:t>.</w:t>
      </w:r>
      <w:r w:rsidRPr="00333F8B">
        <w:rPr>
          <w:rFonts w:cs="David" w:hint="cs"/>
          <w:sz w:val="24"/>
          <w:szCs w:val="24"/>
          <w:rtl/>
        </w:rPr>
        <w:t xml:space="preserve"> מי </w:t>
      </w:r>
      <w:r w:rsidR="00D81A9F" w:rsidRPr="00333F8B">
        <w:rPr>
          <w:rFonts w:cs="David"/>
          <w:sz w:val="24"/>
          <w:szCs w:val="24"/>
          <w:rtl/>
        </w:rPr>
        <w:t xml:space="preserve">שמקבל כסף על למידה מגיל </w:t>
      </w:r>
      <w:r w:rsidR="002C70D2" w:rsidRPr="00333F8B">
        <w:rPr>
          <w:rFonts w:cs="David" w:hint="cs"/>
          <w:sz w:val="24"/>
          <w:szCs w:val="24"/>
          <w:rtl/>
        </w:rPr>
        <w:t>צעיר</w:t>
      </w:r>
      <w:r w:rsidR="00D81A9F" w:rsidRPr="00333F8B">
        <w:rPr>
          <w:rFonts w:cs="David"/>
          <w:sz w:val="24"/>
          <w:szCs w:val="24"/>
          <w:rtl/>
        </w:rPr>
        <w:t xml:space="preserve">, </w:t>
      </w:r>
      <w:r w:rsidR="00B200F4" w:rsidRPr="00333F8B">
        <w:rPr>
          <w:rFonts w:cs="David" w:hint="cs"/>
          <w:sz w:val="24"/>
          <w:szCs w:val="24"/>
          <w:rtl/>
        </w:rPr>
        <w:t>ישנה סבירות כי</w:t>
      </w:r>
      <w:r w:rsidR="00D81A9F" w:rsidRPr="00333F8B">
        <w:rPr>
          <w:rFonts w:cs="David"/>
          <w:sz w:val="24"/>
          <w:szCs w:val="24"/>
          <w:rtl/>
        </w:rPr>
        <w:t xml:space="preserve"> ההישגים שלו </w:t>
      </w:r>
      <w:r w:rsidR="00B200F4" w:rsidRPr="00333F8B">
        <w:rPr>
          <w:rFonts w:cs="David" w:hint="cs"/>
          <w:sz w:val="24"/>
          <w:szCs w:val="24"/>
          <w:rtl/>
        </w:rPr>
        <w:t>ישתפרו</w:t>
      </w:r>
      <w:r w:rsidR="00B200F4" w:rsidRPr="00333F8B">
        <w:rPr>
          <w:rFonts w:cs="David"/>
          <w:sz w:val="24"/>
          <w:szCs w:val="24"/>
          <w:rtl/>
        </w:rPr>
        <w:t xml:space="preserve"> מעט </w:t>
      </w:r>
      <w:r w:rsidR="00B200F4" w:rsidRPr="00333F8B">
        <w:rPr>
          <w:rFonts w:cs="David" w:hint="cs"/>
          <w:sz w:val="24"/>
          <w:szCs w:val="24"/>
          <w:rtl/>
        </w:rPr>
        <w:t>אך י</w:t>
      </w:r>
      <w:r w:rsidR="00D81A9F" w:rsidRPr="00333F8B">
        <w:rPr>
          <w:rFonts w:cs="David"/>
          <w:sz w:val="24"/>
          <w:szCs w:val="24"/>
          <w:rtl/>
        </w:rPr>
        <w:t>פספס את המטרה האמיתית</w:t>
      </w:r>
      <w:r w:rsidR="00D81A9F" w:rsidRPr="00333F8B">
        <w:rPr>
          <w:rFonts w:cs="David"/>
          <w:sz w:val="24"/>
          <w:szCs w:val="24"/>
        </w:rPr>
        <w:t>.</w:t>
      </w:r>
      <w:r w:rsidRPr="00333F8B">
        <w:rPr>
          <w:rFonts w:cs="David" w:hint="cs"/>
          <w:sz w:val="24"/>
          <w:szCs w:val="24"/>
          <w:rtl/>
        </w:rPr>
        <w:t xml:space="preserve"> </w:t>
      </w:r>
      <w:r w:rsidRPr="00333F8B">
        <w:rPr>
          <w:rFonts w:cs="David"/>
          <w:sz w:val="24"/>
          <w:szCs w:val="24"/>
          <w:rtl/>
        </w:rPr>
        <w:t xml:space="preserve">שיטת התמריצים הכספיים יכולה להפוך לאמצעי יעיל לשיפור מוטיבציה לאורך זמן, כלומר </w:t>
      </w:r>
      <w:r w:rsidRPr="00333F8B">
        <w:rPr>
          <w:rFonts w:cs="David" w:hint="cs"/>
          <w:sz w:val="24"/>
          <w:szCs w:val="24"/>
          <w:rtl/>
        </w:rPr>
        <w:t>היא</w:t>
      </w:r>
      <w:r w:rsidRPr="00333F8B">
        <w:rPr>
          <w:rFonts w:cs="David"/>
          <w:sz w:val="24"/>
          <w:szCs w:val="24"/>
          <w:rtl/>
        </w:rPr>
        <w:t xml:space="preserve"> עשויה להועיל כאמצעי אחד מני רבים, אבל לא כאמצעי קבוע ויחיד</w:t>
      </w:r>
      <w:r w:rsidR="00212773" w:rsidRPr="00333F8B">
        <w:rPr>
          <w:rFonts w:cs="David" w:hint="cs"/>
          <w:sz w:val="24"/>
          <w:szCs w:val="24"/>
          <w:rtl/>
        </w:rPr>
        <w:t>, ככלל</w:t>
      </w:r>
      <w:r w:rsidRPr="00333F8B">
        <w:rPr>
          <w:rFonts w:cs="David"/>
          <w:sz w:val="24"/>
          <w:szCs w:val="24"/>
          <w:rtl/>
        </w:rPr>
        <w:t>. יכולת למידה היא כלי שמי שמחזיק בו יוכל להשתפר ולהתקדם בכל מקום שבו הוא נמצא, והרי לא תמיד יהיו משאבים לספק תמריצים כספיים מיידיים למי שלומד. לכן, לצורך הכנה טובה למצבים כאלו רצוי שהתלמידים יפתחו יכולת להשקיע מאמץ ללא תמורה מיידית</w:t>
      </w:r>
      <w:r w:rsidR="002C70D2" w:rsidRPr="00333F8B">
        <w:rPr>
          <w:rFonts w:cs="David"/>
          <w:sz w:val="24"/>
          <w:szCs w:val="24"/>
        </w:rPr>
        <w:t>.</w:t>
      </w:r>
      <w:r w:rsidR="00B200F4" w:rsidRPr="00333F8B">
        <w:rPr>
          <w:rFonts w:ascii="Arial" w:hAnsi="Arial" w:cs="David" w:hint="cs"/>
          <w:sz w:val="24"/>
          <w:szCs w:val="24"/>
          <w:rtl/>
        </w:rPr>
        <w:t xml:space="preserve"> ולכן במקרה זה </w:t>
      </w:r>
      <w:r w:rsidR="00B200F4" w:rsidRPr="00333F8B">
        <w:rPr>
          <w:rFonts w:ascii="Arial" w:hAnsi="Arial" w:cs="David"/>
          <w:b/>
          <w:bCs/>
          <w:sz w:val="24"/>
          <w:szCs w:val="24"/>
          <w:u w:val="single"/>
          <w:rtl/>
        </w:rPr>
        <w:t>תועלתנות של הכלל</w:t>
      </w:r>
      <w:r w:rsidR="00B200F4" w:rsidRPr="00333F8B">
        <w:rPr>
          <w:rFonts w:ascii="Arial" w:hAnsi="Arial" w:cs="David" w:hint="cs"/>
          <w:sz w:val="24"/>
          <w:szCs w:val="24"/>
          <w:rtl/>
        </w:rPr>
        <w:t xml:space="preserve"> שמתמקדת ב</w:t>
      </w:r>
      <w:r w:rsidR="00B200F4" w:rsidRPr="00333F8B">
        <w:rPr>
          <w:rFonts w:ascii="Arial" w:hAnsi="Arial" w:cs="David"/>
          <w:sz w:val="24"/>
          <w:szCs w:val="24"/>
          <w:rtl/>
        </w:rPr>
        <w:t>חיפוש אחר כלל אוניברסלי</w:t>
      </w:r>
      <w:r w:rsidR="00B200F4" w:rsidRPr="00333F8B">
        <w:rPr>
          <w:rFonts w:ascii="Arial" w:hAnsi="Arial" w:cs="David" w:hint="cs"/>
          <w:sz w:val="24"/>
          <w:szCs w:val="24"/>
          <w:rtl/>
        </w:rPr>
        <w:t xml:space="preserve"> אינה מתבררת כיעילה על אף שבבסיסה</w:t>
      </w:r>
      <w:r w:rsidR="00B200F4" w:rsidRPr="00333F8B">
        <w:rPr>
          <w:rFonts w:ascii="Arial" w:hAnsi="Arial" w:cs="David"/>
          <w:sz w:val="24"/>
          <w:szCs w:val="24"/>
          <w:rtl/>
        </w:rPr>
        <w:t xml:space="preserve"> </w:t>
      </w:r>
      <w:r w:rsidR="00B200F4" w:rsidRPr="00333F8B">
        <w:rPr>
          <w:rFonts w:ascii="Arial" w:hAnsi="Arial" w:cs="David" w:hint="cs"/>
          <w:sz w:val="24"/>
          <w:szCs w:val="24"/>
          <w:rtl/>
        </w:rPr>
        <w:t xml:space="preserve">הטענה </w:t>
      </w:r>
      <w:r w:rsidR="00B200F4" w:rsidRPr="00333F8B">
        <w:rPr>
          <w:rFonts w:ascii="Arial" w:hAnsi="Arial" w:cs="David"/>
          <w:sz w:val="24"/>
          <w:szCs w:val="24"/>
          <w:rtl/>
        </w:rPr>
        <w:t xml:space="preserve">כי המעשה הנכון הוא זה שאם יפעלו לפיו באופן </w:t>
      </w:r>
      <w:r w:rsidR="00D74D47" w:rsidRPr="00333F8B">
        <w:rPr>
          <w:rFonts w:ascii="Arial" w:hAnsi="Arial" w:cs="David" w:hint="cs"/>
          <w:sz w:val="24"/>
          <w:szCs w:val="24"/>
          <w:rtl/>
        </w:rPr>
        <w:t xml:space="preserve">עקבי </w:t>
      </w:r>
      <w:r w:rsidR="00B200F4" w:rsidRPr="00333F8B">
        <w:rPr>
          <w:rFonts w:ascii="Arial" w:hAnsi="Arial" w:cs="David"/>
          <w:sz w:val="24"/>
          <w:szCs w:val="24"/>
          <w:rtl/>
        </w:rPr>
        <w:t>תניב את כמות העונג הגדולה ביותר</w:t>
      </w:r>
      <w:r w:rsidR="00B200F4" w:rsidRPr="00333F8B">
        <w:rPr>
          <w:rFonts w:ascii="Arial" w:hAnsi="Arial" w:cs="David" w:hint="cs"/>
          <w:sz w:val="24"/>
          <w:szCs w:val="24"/>
          <w:rtl/>
        </w:rPr>
        <w:t xml:space="preserve"> למרב האנשים.</w:t>
      </w:r>
      <w:ins w:id="43" w:author="off ice" w:date="2020-05-12T09:51:00Z">
        <w:r w:rsidR="00165070">
          <w:rPr>
            <w:rFonts w:ascii="Arial" w:hAnsi="Arial" w:cs="David" w:hint="cs"/>
            <w:sz w:val="24"/>
            <w:szCs w:val="24"/>
            <w:rtl/>
          </w:rPr>
          <w:t xml:space="preserve"> יפה מאוד. מנומק היטב</w:t>
        </w:r>
      </w:ins>
    </w:p>
    <w:p w14:paraId="11A9B231" w14:textId="34E7DBE2" w:rsidR="00165070" w:rsidRPr="00333F8B" w:rsidRDefault="00165070" w:rsidP="0054719E">
      <w:pPr>
        <w:spacing w:line="360" w:lineRule="auto"/>
        <w:ind w:left="-24"/>
        <w:jc w:val="both"/>
        <w:rPr>
          <w:rFonts w:ascii="Arial" w:hAnsi="Arial" w:cs="David"/>
          <w:sz w:val="24"/>
          <w:szCs w:val="24"/>
          <w:rtl/>
        </w:rPr>
      </w:pPr>
      <w:ins w:id="44" w:author="off ice" w:date="2020-05-12T09:51:00Z">
        <w:r>
          <w:rPr>
            <w:rFonts w:ascii="Arial" w:hAnsi="Arial" w:cs="David" w:hint="cs"/>
            <w:sz w:val="24"/>
            <w:szCs w:val="24"/>
            <w:rtl/>
          </w:rPr>
          <w:t>תשובה מעמיקה ומנומקת. 20 נק'</w:t>
        </w:r>
      </w:ins>
    </w:p>
    <w:p w14:paraId="6D6E315F" w14:textId="77777777" w:rsidR="00722028" w:rsidRPr="00333F8B" w:rsidRDefault="00722028" w:rsidP="0054719E">
      <w:pPr>
        <w:spacing w:line="360" w:lineRule="auto"/>
        <w:ind w:left="-24"/>
        <w:jc w:val="both"/>
        <w:rPr>
          <w:rFonts w:cs="David"/>
          <w:b/>
          <w:bCs/>
          <w:sz w:val="24"/>
          <w:szCs w:val="24"/>
          <w:rtl/>
        </w:rPr>
      </w:pPr>
    </w:p>
    <w:p w14:paraId="37690931" w14:textId="77777777" w:rsidR="00722028" w:rsidRPr="00333F8B" w:rsidRDefault="00722028" w:rsidP="0054719E">
      <w:pPr>
        <w:spacing w:line="360" w:lineRule="auto"/>
        <w:ind w:left="-24"/>
        <w:jc w:val="both"/>
        <w:rPr>
          <w:rFonts w:cs="David"/>
          <w:b/>
          <w:bCs/>
          <w:sz w:val="24"/>
          <w:szCs w:val="24"/>
          <w:rtl/>
        </w:rPr>
      </w:pPr>
    </w:p>
    <w:p w14:paraId="5392640F" w14:textId="77777777" w:rsidR="00722028" w:rsidRPr="00333F8B" w:rsidRDefault="00722028" w:rsidP="0054719E">
      <w:pPr>
        <w:spacing w:line="360" w:lineRule="auto"/>
        <w:ind w:left="-24"/>
        <w:jc w:val="both"/>
        <w:rPr>
          <w:rFonts w:cs="David"/>
          <w:b/>
          <w:bCs/>
          <w:sz w:val="24"/>
          <w:szCs w:val="24"/>
          <w:rtl/>
        </w:rPr>
      </w:pPr>
    </w:p>
    <w:p w14:paraId="32156353" w14:textId="77777777" w:rsidR="00A85E29" w:rsidRPr="00333F8B" w:rsidRDefault="00A85E29" w:rsidP="00611666">
      <w:pPr>
        <w:spacing w:line="360" w:lineRule="auto"/>
        <w:jc w:val="both"/>
        <w:rPr>
          <w:rFonts w:cs="David"/>
          <w:b/>
          <w:bCs/>
          <w:sz w:val="24"/>
          <w:szCs w:val="24"/>
          <w:rtl/>
        </w:rPr>
      </w:pPr>
    </w:p>
    <w:p w14:paraId="799032C0" w14:textId="77777777" w:rsidR="00C7717D" w:rsidRPr="00333F8B" w:rsidRDefault="00212773" w:rsidP="0054719E">
      <w:pPr>
        <w:spacing w:line="360" w:lineRule="auto"/>
        <w:ind w:left="-24"/>
        <w:jc w:val="both"/>
        <w:rPr>
          <w:rFonts w:cs="David"/>
          <w:b/>
          <w:bCs/>
          <w:sz w:val="24"/>
          <w:szCs w:val="24"/>
          <w:rtl/>
        </w:rPr>
      </w:pPr>
      <w:r w:rsidRPr="00333F8B">
        <w:rPr>
          <w:rFonts w:cs="David" w:hint="cs"/>
          <w:b/>
          <w:bCs/>
          <w:sz w:val="24"/>
          <w:szCs w:val="24"/>
          <w:highlight w:val="lightGray"/>
          <w:rtl/>
        </w:rPr>
        <w:t>שאלה 4</w:t>
      </w:r>
    </w:p>
    <w:p w14:paraId="2BF7FA85" w14:textId="77777777" w:rsidR="00461383" w:rsidRPr="00333F8B" w:rsidRDefault="00D74D47" w:rsidP="0054719E">
      <w:pPr>
        <w:spacing w:line="360" w:lineRule="auto"/>
        <w:ind w:left="-24"/>
        <w:jc w:val="both"/>
        <w:rPr>
          <w:rFonts w:cs="David"/>
          <w:b/>
          <w:bCs/>
          <w:sz w:val="24"/>
          <w:szCs w:val="24"/>
          <w:rtl/>
        </w:rPr>
      </w:pPr>
      <w:r w:rsidRPr="00333F8B">
        <w:rPr>
          <w:rFonts w:cs="David" w:hint="cs"/>
          <w:b/>
          <w:bCs/>
          <w:sz w:val="24"/>
          <w:szCs w:val="24"/>
          <w:rtl/>
        </w:rPr>
        <w:t>סעיף א</w:t>
      </w:r>
      <w:r w:rsidR="00212773" w:rsidRPr="00333F8B">
        <w:rPr>
          <w:rFonts w:cs="David" w:hint="cs"/>
          <w:b/>
          <w:bCs/>
          <w:sz w:val="24"/>
          <w:szCs w:val="24"/>
          <w:rtl/>
        </w:rPr>
        <w:t>:</w:t>
      </w:r>
    </w:p>
    <w:p w14:paraId="63528313" w14:textId="3DEB4A9D" w:rsidR="00212773" w:rsidRDefault="0026727F" w:rsidP="00722028">
      <w:pPr>
        <w:spacing w:line="360" w:lineRule="auto"/>
        <w:ind w:left="-24"/>
        <w:jc w:val="both"/>
        <w:rPr>
          <w:ins w:id="45" w:author="off ice" w:date="2020-05-12T09:51:00Z"/>
          <w:rFonts w:cs="David"/>
          <w:sz w:val="24"/>
          <w:szCs w:val="24"/>
          <w:rtl/>
        </w:rPr>
      </w:pPr>
      <w:r w:rsidRPr="00333F8B">
        <w:rPr>
          <w:rFonts w:cs="David" w:hint="cs"/>
          <w:sz w:val="24"/>
          <w:szCs w:val="24"/>
          <w:rtl/>
        </w:rPr>
        <w:t>רולס הציע תרגיל מחשבתי שיכול לסייע לבני אדם לחלק באופו צודק והוגן את משאבי המדינה. כלי זה כונה על ידו</w:t>
      </w:r>
      <w:r w:rsidRPr="00333F8B">
        <w:rPr>
          <w:rFonts w:cs="David" w:hint="cs"/>
          <w:b/>
          <w:bCs/>
          <w:sz w:val="24"/>
          <w:szCs w:val="24"/>
          <w:rtl/>
        </w:rPr>
        <w:t xml:space="preserve"> </w:t>
      </w:r>
      <w:r w:rsidR="003343A0" w:rsidRPr="00333F8B">
        <w:rPr>
          <w:rFonts w:cs="David" w:hint="cs"/>
          <w:b/>
          <w:bCs/>
          <w:sz w:val="24"/>
          <w:szCs w:val="24"/>
          <w:rtl/>
        </w:rPr>
        <w:t>"מסך הבערות"</w:t>
      </w:r>
      <w:r w:rsidRPr="00333F8B">
        <w:rPr>
          <w:rFonts w:cs="David" w:hint="cs"/>
          <w:sz w:val="24"/>
          <w:szCs w:val="24"/>
          <w:rtl/>
        </w:rPr>
        <w:t xml:space="preserve">. כל עוד יודע האדם את מקומו החברתי, טען רולס, ובפרט כאשר מצבו טוב משל אחרים, לא יוכל לפעול לפי אמות מידה של צדק חברתי. הרעיון המרכזי של חשיבה זו הוא שאנשים רציונאליים החווים אי ודאות מוחלטת לגבי מעמדם בחברה, יפעילו שיקולי הוגנות צודקים על מנת להבטיח לכל פרט בחברה מינימום של משאבים לצורך קיום, מתוך הנחה שאולי הם עצמם יהיו במעמד הנזקק למינימום זה. כך ייווצר מצב של הוגנות וצדק חברתי בסיסי. </w:t>
      </w:r>
      <w:r w:rsidR="003343A0" w:rsidRPr="00333F8B">
        <w:rPr>
          <w:rFonts w:cs="David" w:hint="cs"/>
          <w:b/>
          <w:bCs/>
          <w:sz w:val="24"/>
          <w:szCs w:val="24"/>
          <w:u w:val="single"/>
          <w:rtl/>
        </w:rPr>
        <w:t>העיקרון הבסיסי הראשון</w:t>
      </w:r>
      <w:r w:rsidR="003343A0" w:rsidRPr="00333F8B">
        <w:rPr>
          <w:rFonts w:cs="David" w:hint="cs"/>
          <w:sz w:val="24"/>
          <w:szCs w:val="24"/>
          <w:rtl/>
        </w:rPr>
        <w:t xml:space="preserve"> הינו להבטיח משא ומתן על עקרונות הצדק אשר יערכו בתנאים הוגנים ושווים אשר נובעת מחוסר הידיעה על מצבם של המייצגים מאחורי מסך הבערות. </w:t>
      </w:r>
      <w:r w:rsidR="003343A0" w:rsidRPr="00333F8B">
        <w:rPr>
          <w:rFonts w:ascii="Arial" w:hAnsi="Arial" w:cs="David"/>
          <w:sz w:val="24"/>
          <w:szCs w:val="24"/>
          <w:shd w:val="clear" w:color="auto" w:fill="FFFFFF"/>
          <w:rtl/>
        </w:rPr>
        <w:t>"מסך הבערות" הוא מצב בו כל חבר קבוצה ב</w:t>
      </w:r>
      <w:r w:rsidR="003343A0" w:rsidRPr="00333F8B">
        <w:rPr>
          <w:rFonts w:ascii="Arial" w:hAnsi="Arial" w:cs="David"/>
          <w:b/>
          <w:bCs/>
          <w:sz w:val="24"/>
          <w:szCs w:val="24"/>
          <w:shd w:val="clear" w:color="auto" w:fill="FFFFFF"/>
          <w:rtl/>
        </w:rPr>
        <w:t xml:space="preserve">"מצב ההתחלתי" </w:t>
      </w:r>
      <w:r w:rsidR="003343A0" w:rsidRPr="00333F8B">
        <w:rPr>
          <w:rFonts w:ascii="Arial" w:hAnsi="Arial" w:cs="David"/>
          <w:sz w:val="24"/>
          <w:szCs w:val="24"/>
          <w:shd w:val="clear" w:color="auto" w:fill="FFFFFF"/>
          <w:rtl/>
        </w:rPr>
        <w:t>מכיר את חוקי הטבע והמדע אך נמנעת ממנו הידיעה אודות מי הוא</w:t>
      </w:r>
      <w:r w:rsidR="003343A0" w:rsidRPr="00333F8B">
        <w:rPr>
          <w:rFonts w:ascii="Arial" w:hAnsi="Arial" w:cs="David" w:hint="cs"/>
          <w:sz w:val="24"/>
          <w:szCs w:val="24"/>
          <w:shd w:val="clear" w:color="auto" w:fill="FFFFFF"/>
          <w:rtl/>
        </w:rPr>
        <w:t xml:space="preserve">, </w:t>
      </w:r>
      <w:r w:rsidR="003343A0" w:rsidRPr="00333F8B">
        <w:rPr>
          <w:rFonts w:ascii="Arial" w:hAnsi="Arial" w:cs="David"/>
          <w:sz w:val="24"/>
          <w:szCs w:val="24"/>
          <w:shd w:val="clear" w:color="auto" w:fill="FFFFFF"/>
          <w:rtl/>
        </w:rPr>
        <w:t>מה מעמדו בחברה ובאיזו תקופת חיים הוא נמצא</w:t>
      </w:r>
      <w:r w:rsidR="003343A0" w:rsidRPr="00333F8B">
        <w:rPr>
          <w:rFonts w:ascii="Arial" w:hAnsi="Arial" w:cs="David" w:hint="cs"/>
          <w:sz w:val="24"/>
          <w:szCs w:val="24"/>
          <w:shd w:val="clear" w:color="auto" w:fill="FFFFFF"/>
          <w:rtl/>
        </w:rPr>
        <w:t xml:space="preserve">, </w:t>
      </w:r>
      <w:r w:rsidR="003343A0" w:rsidRPr="00333F8B">
        <w:rPr>
          <w:rFonts w:ascii="Arial" w:hAnsi="Arial" w:cs="David"/>
          <w:sz w:val="24"/>
          <w:szCs w:val="24"/>
          <w:shd w:val="clear" w:color="auto" w:fill="FFFFFF"/>
          <w:rtl/>
        </w:rPr>
        <w:t xml:space="preserve">הוא מצב היפותטי בו מתאספים קבוצה של אנשים, שאינם שייכים לאף קבוצה קיימת, השרויים במצב של שוויון מוחלט, נטולי הבדלים, ותכונותיהם היחידות הם אלו המשותפות למין האנושי כולו. ברצונה של קבוצה זו להקים ישות חדשה, בין אם היא חברה או מדינה. לצורך הקמת ישות זו על חברי הקבוצה </w:t>
      </w:r>
      <w:r w:rsidR="003343A0" w:rsidRPr="00333F8B">
        <w:rPr>
          <w:rFonts w:ascii="Arial" w:hAnsi="Arial" w:cs="David" w:hint="cs"/>
          <w:sz w:val="24"/>
          <w:szCs w:val="24"/>
          <w:shd w:val="clear" w:color="auto" w:fill="FFFFFF"/>
          <w:rtl/>
        </w:rPr>
        <w:t xml:space="preserve">להציע סט של עקרונות צדק מוסריים אשר יהווה </w:t>
      </w:r>
      <w:r w:rsidR="003343A0" w:rsidRPr="00333F8B">
        <w:rPr>
          <w:rFonts w:ascii="Arial" w:hAnsi="Arial" w:cs="David"/>
          <w:sz w:val="24"/>
          <w:szCs w:val="24"/>
          <w:shd w:val="clear" w:color="auto" w:fill="FFFFFF"/>
          <w:rtl/>
        </w:rPr>
        <w:t>אשר יהוו את הבסיס להתנהלות חייהם המשותפים ולהתנהלותם של המוסדות הציבוריים שיפעלו בישות.</w:t>
      </w:r>
      <w:r w:rsidR="003343A0" w:rsidRPr="00333F8B">
        <w:rPr>
          <w:rFonts w:ascii="Arial" w:hAnsi="Arial" w:cs="David" w:hint="cs"/>
          <w:sz w:val="24"/>
          <w:szCs w:val="24"/>
          <w:shd w:val="clear" w:color="auto" w:fill="FFFFFF"/>
          <w:rtl/>
        </w:rPr>
        <w:t xml:space="preserve"> </w:t>
      </w:r>
      <w:r w:rsidR="003343A0" w:rsidRPr="00333F8B">
        <w:rPr>
          <w:rFonts w:cs="David" w:hint="cs"/>
          <w:b/>
          <w:bCs/>
          <w:sz w:val="24"/>
          <w:szCs w:val="24"/>
          <w:u w:val="single"/>
          <w:rtl/>
        </w:rPr>
        <w:t>העיקרון הבסיסי השני</w:t>
      </w:r>
      <w:r w:rsidR="003343A0" w:rsidRPr="00333F8B">
        <w:rPr>
          <w:rFonts w:cs="David" w:hint="cs"/>
          <w:sz w:val="24"/>
          <w:szCs w:val="24"/>
          <w:rtl/>
        </w:rPr>
        <w:t xml:space="preserve"> הינו </w:t>
      </w:r>
      <w:r w:rsidR="003343A0" w:rsidRPr="00333F8B">
        <w:rPr>
          <w:rFonts w:ascii="Arial" w:hAnsi="Arial" w:cs="David" w:hint="cs"/>
          <w:sz w:val="24"/>
          <w:szCs w:val="24"/>
          <w:shd w:val="clear" w:color="auto" w:fill="FFFFFF"/>
          <w:rtl/>
        </w:rPr>
        <w:t xml:space="preserve">נקיטת </w:t>
      </w:r>
      <w:r w:rsidR="003343A0" w:rsidRPr="00333F8B">
        <w:rPr>
          <w:rFonts w:ascii="Arial" w:hAnsi="Arial" w:cs="David" w:hint="cs"/>
          <w:sz w:val="24"/>
          <w:szCs w:val="24"/>
          <w:shd w:val="clear" w:color="auto" w:fill="FFFFFF"/>
          <w:rtl/>
        </w:rPr>
        <w:lastRenderedPageBreak/>
        <w:t>עמדה שמרנית על ידי כך ש</w:t>
      </w:r>
      <w:r w:rsidR="003343A0" w:rsidRPr="00333F8B">
        <w:rPr>
          <w:rFonts w:ascii="Arial" w:hAnsi="Arial" w:cs="David"/>
          <w:sz w:val="24"/>
          <w:szCs w:val="24"/>
          <w:shd w:val="clear" w:color="auto" w:fill="FFFFFF"/>
          <w:rtl/>
        </w:rPr>
        <w:t xml:space="preserve">"מסך הבערות" מסנן כל פרט מזהה ודעה קדומה שיש לאדם לרבות מידע כלכלי או חברתי שבעזרתו הוא יוכל לקבל החלטות על חלוקת המשאבים. </w:t>
      </w:r>
      <w:r w:rsidR="003343A0" w:rsidRPr="00333F8B">
        <w:rPr>
          <w:rFonts w:cs="David" w:hint="cs"/>
          <w:sz w:val="24"/>
          <w:szCs w:val="24"/>
          <w:rtl/>
        </w:rPr>
        <w:t xml:space="preserve">חוסר הידיעה מבטיח שהצדק ייעשה בתנאים הוגנים ושווים לכל אחד יש דעה ולכולם יש הבנה מוסרית. אנשים ינסו להשיג לעצמם מקסימום הישגים מתוך מחשבה שיקבלו את מינימום התנאים, זהו </w:t>
      </w:r>
      <w:r w:rsidR="003343A0" w:rsidRPr="00333F8B">
        <w:rPr>
          <w:rFonts w:cs="David" w:hint="cs"/>
          <w:b/>
          <w:bCs/>
          <w:sz w:val="24"/>
          <w:szCs w:val="24"/>
          <w:rtl/>
        </w:rPr>
        <w:t>כלל</w:t>
      </w:r>
      <w:r w:rsidR="003343A0" w:rsidRPr="00333F8B">
        <w:rPr>
          <w:rFonts w:cs="David" w:hint="cs"/>
          <w:sz w:val="24"/>
          <w:szCs w:val="24"/>
          <w:rtl/>
        </w:rPr>
        <w:t xml:space="preserve"> </w:t>
      </w:r>
      <w:r w:rsidR="003343A0" w:rsidRPr="00333F8B">
        <w:rPr>
          <w:rFonts w:cs="David" w:hint="cs"/>
          <w:b/>
          <w:bCs/>
          <w:sz w:val="24"/>
          <w:szCs w:val="24"/>
          <w:rtl/>
        </w:rPr>
        <w:t>המקסימין</w:t>
      </w:r>
      <w:r w:rsidR="003343A0" w:rsidRPr="00333F8B">
        <w:rPr>
          <w:rFonts w:cs="David" w:hint="cs"/>
          <w:sz w:val="24"/>
          <w:szCs w:val="24"/>
          <w:rtl/>
        </w:rPr>
        <w:t xml:space="preserve"> אשר קובע כי מבין האפשרויות השונות שעומדות לבחירה עליך לבחור באותה אפשרות שתוצאתה הגרועה ביותר היא הטובה ביותר מבין התוצאות הגרועות, ובהתאם לכך הם יבחרו בעקרונות צדק הוגנים לפי דעתו של רולס. </w:t>
      </w:r>
      <w:r w:rsidR="003343A0" w:rsidRPr="00333F8B">
        <w:rPr>
          <w:rFonts w:cs="David" w:hint="cs"/>
          <w:b/>
          <w:bCs/>
          <w:sz w:val="24"/>
          <w:szCs w:val="24"/>
          <w:rtl/>
        </w:rPr>
        <w:t>המייצגים הפוליטיים</w:t>
      </w:r>
      <w:r w:rsidR="003343A0" w:rsidRPr="00333F8B">
        <w:rPr>
          <w:rFonts w:cs="David" w:hint="cs"/>
          <w:sz w:val="24"/>
          <w:szCs w:val="24"/>
          <w:rtl/>
        </w:rPr>
        <w:t xml:space="preserve"> יהיו בכל זאת מצוידים</w:t>
      </w:r>
      <w:r w:rsidR="006A25BE" w:rsidRPr="00333F8B">
        <w:rPr>
          <w:rFonts w:cs="David" w:hint="cs"/>
          <w:sz w:val="24"/>
          <w:szCs w:val="24"/>
          <w:rtl/>
        </w:rPr>
        <w:t xml:space="preserve"> בשני כישורים:</w:t>
      </w:r>
      <w:r w:rsidR="003343A0" w:rsidRPr="00333F8B">
        <w:rPr>
          <w:rFonts w:cs="David" w:hint="cs"/>
          <w:sz w:val="24"/>
          <w:szCs w:val="24"/>
          <w:rtl/>
        </w:rPr>
        <w:t xml:space="preserve"> </w:t>
      </w:r>
      <w:r w:rsidR="003343A0" w:rsidRPr="00333F8B">
        <w:rPr>
          <w:rFonts w:cs="David" w:hint="cs"/>
          <w:b/>
          <w:bCs/>
          <w:sz w:val="24"/>
          <w:szCs w:val="24"/>
          <w:rtl/>
        </w:rPr>
        <w:t xml:space="preserve">1. </w:t>
      </w:r>
      <w:r w:rsidR="003343A0" w:rsidRPr="00333F8B">
        <w:rPr>
          <w:rFonts w:cs="David" w:hint="cs"/>
          <w:sz w:val="24"/>
          <w:szCs w:val="24"/>
          <w:rtl/>
        </w:rPr>
        <w:t xml:space="preserve">פלורליזם סביר: הכושר לחוש, להבין ולפעול על פי עקרונות של צדק תוך התחשבות באינטרסים של אחרים, כלומר להבין שיש דעות שונות. </w:t>
      </w:r>
      <w:r w:rsidR="003343A0" w:rsidRPr="00333F8B">
        <w:rPr>
          <w:rFonts w:cs="David" w:hint="cs"/>
          <w:b/>
          <w:bCs/>
          <w:sz w:val="24"/>
          <w:szCs w:val="24"/>
          <w:rtl/>
        </w:rPr>
        <w:t>2.</w:t>
      </w:r>
      <w:r w:rsidR="003343A0" w:rsidRPr="00333F8B">
        <w:rPr>
          <w:rFonts w:cs="David" w:hint="cs"/>
          <w:sz w:val="24"/>
          <w:szCs w:val="24"/>
          <w:rtl/>
        </w:rPr>
        <w:t xml:space="preserve">היכולת ליצור תפישה של טוב: שהיא מערכת של יעדים ותכליות המבטאים מהם החיים הטובים והראויים.  הצדק מאחורי מסך הבערות צריך להיות של אנשים חופשיים ושווים, אזרחים שווים כל אחד מהם ניחן בשני הכשריים המוסריים: פלורליזם סביר והיכולת ליצור תפישה של טוב. כלומר לכולם יש את אותה הבנה מוסרית. אזרחים חופשיים במובן שהם יכולים להפנות תביעות בעלות תוקף כלפי המוסדות הפוליטיים בחברה בכדי לקדם את תפישת הטוב שלהם. שנית, הם חופשיים לשנות את תפישת הטוב שלהם מבלי לפגוע במעמדם, כלומר לכל אחד יש דעה. </w:t>
      </w:r>
      <w:r w:rsidR="00114545" w:rsidRPr="00333F8B">
        <w:rPr>
          <w:rFonts w:cs="David" w:hint="cs"/>
          <w:sz w:val="24"/>
          <w:szCs w:val="24"/>
          <w:rtl/>
        </w:rPr>
        <w:t xml:space="preserve"> הטובין אשר עומדים לחלוקה מאחורי מסך הבערות הינם: </w:t>
      </w:r>
      <w:r w:rsidR="003343A0" w:rsidRPr="00333F8B">
        <w:rPr>
          <w:rFonts w:cs="David"/>
          <w:sz w:val="24"/>
          <w:szCs w:val="24"/>
          <w:rtl/>
        </w:rPr>
        <w:t>חירויות בסיסיות:</w:t>
      </w:r>
      <w:r w:rsidR="003343A0" w:rsidRPr="00333F8B">
        <w:rPr>
          <w:rFonts w:cs="David" w:hint="cs"/>
          <w:sz w:val="24"/>
          <w:szCs w:val="24"/>
          <w:rtl/>
        </w:rPr>
        <w:t xml:space="preserve"> זכויות אזרחיות, בעצם</w:t>
      </w:r>
      <w:r w:rsidR="003343A0" w:rsidRPr="00333F8B">
        <w:rPr>
          <w:rFonts w:cs="David"/>
          <w:sz w:val="24"/>
          <w:szCs w:val="24"/>
          <w:rtl/>
        </w:rPr>
        <w:t xml:space="preserve"> חירות המחשבה והמצפון, החירויות הפוליטיות (החירות לבחור ולהיבחר), חופש ההתאגדות, הזכות לפרטיות, החופש לשמור על של</w:t>
      </w:r>
      <w:r w:rsidR="003343A0" w:rsidRPr="00333F8B">
        <w:rPr>
          <w:rFonts w:cs="David" w:hint="cs"/>
          <w:sz w:val="24"/>
          <w:szCs w:val="24"/>
          <w:rtl/>
        </w:rPr>
        <w:t>מות</w:t>
      </w:r>
      <w:r w:rsidR="003343A0" w:rsidRPr="00333F8B">
        <w:rPr>
          <w:rFonts w:cs="David"/>
          <w:sz w:val="24"/>
          <w:szCs w:val="24"/>
          <w:rtl/>
        </w:rPr>
        <w:t xml:space="preserve"> גופנית ונפשית של האדם</w:t>
      </w:r>
      <w:r w:rsidR="003343A0" w:rsidRPr="00333F8B">
        <w:rPr>
          <w:rFonts w:cs="David" w:hint="cs"/>
          <w:sz w:val="24"/>
          <w:szCs w:val="24"/>
          <w:rtl/>
        </w:rPr>
        <w:t xml:space="preserve">. 2. </w:t>
      </w:r>
      <w:r w:rsidR="003343A0" w:rsidRPr="00333F8B">
        <w:rPr>
          <w:rFonts w:cs="David"/>
          <w:sz w:val="24"/>
          <w:szCs w:val="24"/>
          <w:rtl/>
        </w:rPr>
        <w:t>חירות התנועה וחופש העיסוק</w:t>
      </w:r>
      <w:r w:rsidR="003343A0" w:rsidRPr="00333F8B">
        <w:rPr>
          <w:rFonts w:cs="David" w:hint="cs"/>
          <w:sz w:val="24"/>
          <w:szCs w:val="24"/>
          <w:rtl/>
        </w:rPr>
        <w:t xml:space="preserve">. 3. </w:t>
      </w:r>
      <w:r w:rsidR="003343A0" w:rsidRPr="00333F8B">
        <w:rPr>
          <w:rFonts w:cs="David"/>
          <w:sz w:val="24"/>
          <w:szCs w:val="24"/>
          <w:rtl/>
        </w:rPr>
        <w:t>סמכויות ופריבילגיות של נושאי משרות ואחריות ציבורית</w:t>
      </w:r>
      <w:r w:rsidR="003343A0" w:rsidRPr="00333F8B">
        <w:rPr>
          <w:rFonts w:cs="David" w:hint="cs"/>
          <w:sz w:val="24"/>
          <w:szCs w:val="24"/>
          <w:rtl/>
        </w:rPr>
        <w:t xml:space="preserve">. 4. </w:t>
      </w:r>
      <w:r w:rsidR="003343A0" w:rsidRPr="00333F8B">
        <w:rPr>
          <w:rFonts w:cs="David"/>
          <w:sz w:val="24"/>
          <w:szCs w:val="24"/>
          <w:rtl/>
        </w:rPr>
        <w:t>הכנסה ועושר</w:t>
      </w:r>
      <w:r w:rsidR="003343A0" w:rsidRPr="00333F8B">
        <w:rPr>
          <w:rFonts w:cs="David" w:hint="cs"/>
          <w:sz w:val="24"/>
          <w:szCs w:val="24"/>
          <w:rtl/>
        </w:rPr>
        <w:t xml:space="preserve"> 5. </w:t>
      </w:r>
      <w:r w:rsidR="003343A0" w:rsidRPr="00333F8B">
        <w:rPr>
          <w:rFonts w:cs="David"/>
          <w:sz w:val="24"/>
          <w:szCs w:val="24"/>
          <w:rtl/>
        </w:rPr>
        <w:t xml:space="preserve">היסודות החברתיים המאפשרים </w:t>
      </w:r>
      <w:r w:rsidR="00114545" w:rsidRPr="00333F8B">
        <w:rPr>
          <w:rFonts w:cs="David" w:hint="cs"/>
          <w:sz w:val="24"/>
          <w:szCs w:val="24"/>
          <w:rtl/>
        </w:rPr>
        <w:t>תחושת ערך עצמי, כבוד וביטחון.</w:t>
      </w:r>
    </w:p>
    <w:p w14:paraId="069A36E4" w14:textId="033BB788" w:rsidR="00165070" w:rsidRPr="00333F8B" w:rsidRDefault="00165070" w:rsidP="00722028">
      <w:pPr>
        <w:spacing w:line="360" w:lineRule="auto"/>
        <w:ind w:left="-24"/>
        <w:jc w:val="both"/>
        <w:rPr>
          <w:rFonts w:cs="David"/>
          <w:sz w:val="24"/>
          <w:szCs w:val="24"/>
          <w:rtl/>
        </w:rPr>
      </w:pPr>
      <w:ins w:id="46" w:author="off ice" w:date="2020-05-12T09:51:00Z">
        <w:r>
          <w:rPr>
            <w:rFonts w:cs="David" w:hint="cs"/>
            <w:sz w:val="24"/>
            <w:szCs w:val="24"/>
            <w:rtl/>
          </w:rPr>
          <w:t>מפורט מאוד</w:t>
        </w:r>
      </w:ins>
      <w:ins w:id="47" w:author="off ice" w:date="2020-05-12T09:52:00Z">
        <w:r>
          <w:rPr>
            <w:rFonts w:cs="David" w:hint="cs"/>
            <w:sz w:val="24"/>
            <w:szCs w:val="24"/>
            <w:rtl/>
          </w:rPr>
          <w:t xml:space="preserve"> ומדוייק.</w:t>
        </w:r>
      </w:ins>
    </w:p>
    <w:p w14:paraId="6F7B6A08" w14:textId="77777777" w:rsidR="00461383" w:rsidRPr="00333F8B" w:rsidRDefault="00461383" w:rsidP="0054719E">
      <w:pPr>
        <w:ind w:left="-24"/>
        <w:jc w:val="both"/>
        <w:rPr>
          <w:rFonts w:cs="David"/>
          <w:b/>
          <w:bCs/>
          <w:sz w:val="24"/>
          <w:szCs w:val="24"/>
        </w:rPr>
      </w:pPr>
      <w:r w:rsidRPr="00333F8B">
        <w:rPr>
          <w:rFonts w:cs="David" w:hint="cs"/>
          <w:b/>
          <w:bCs/>
          <w:sz w:val="24"/>
          <w:szCs w:val="24"/>
          <w:rtl/>
        </w:rPr>
        <w:t>סעיף ב</w:t>
      </w:r>
      <w:r w:rsidR="00212773" w:rsidRPr="00333F8B">
        <w:rPr>
          <w:rFonts w:cs="David" w:hint="cs"/>
          <w:b/>
          <w:bCs/>
          <w:sz w:val="24"/>
          <w:szCs w:val="24"/>
          <w:rtl/>
        </w:rPr>
        <w:t>:</w:t>
      </w:r>
    </w:p>
    <w:p w14:paraId="6C9FB7F4" w14:textId="17447F88" w:rsidR="00F67D67" w:rsidRPr="00333F8B" w:rsidRDefault="00E46AD8" w:rsidP="0054719E">
      <w:pPr>
        <w:spacing w:line="360" w:lineRule="auto"/>
        <w:ind w:left="-24"/>
        <w:jc w:val="both"/>
        <w:rPr>
          <w:rFonts w:cs="David"/>
          <w:sz w:val="24"/>
          <w:szCs w:val="24"/>
          <w:rtl/>
        </w:rPr>
      </w:pPr>
      <w:r w:rsidRPr="00333F8B">
        <w:rPr>
          <w:rFonts w:cs="David"/>
          <w:sz w:val="24"/>
          <w:szCs w:val="24"/>
          <w:rtl/>
        </w:rPr>
        <w:t>החברה בימינו מורכבת מיחידים ומקבוצות שונות, המעוניינים לקדם ערכים ואינטרסים ש</w:t>
      </w:r>
      <w:r w:rsidR="005827E1">
        <w:rPr>
          <w:rFonts w:cs="David"/>
          <w:sz w:val="24"/>
          <w:szCs w:val="24"/>
          <w:rtl/>
        </w:rPr>
        <w:t>ונים</w:t>
      </w:r>
      <w:r w:rsidR="005827E1">
        <w:rPr>
          <w:rFonts w:cs="David" w:hint="cs"/>
          <w:sz w:val="24"/>
          <w:szCs w:val="24"/>
          <w:rtl/>
        </w:rPr>
        <w:t xml:space="preserve">, </w:t>
      </w:r>
      <w:r w:rsidRPr="00333F8B">
        <w:rPr>
          <w:rFonts w:cs="David"/>
          <w:sz w:val="24"/>
          <w:szCs w:val="24"/>
          <w:rtl/>
        </w:rPr>
        <w:t>לעיתים מימוש האינטרסים של אלה גורם לפגיעה באינטרסים של היחידים והקבוצות האחרות. כך למשל בעלי ההון שואפים לקדם מדיניות שבה ימקסמו רווחים</w:t>
      </w:r>
      <w:r w:rsidR="00461383" w:rsidRPr="00333F8B">
        <w:rPr>
          <w:rFonts w:cs="David" w:hint="cs"/>
          <w:sz w:val="24"/>
          <w:szCs w:val="24"/>
          <w:rtl/>
        </w:rPr>
        <w:t xml:space="preserve">, </w:t>
      </w:r>
      <w:r w:rsidRPr="00333F8B">
        <w:rPr>
          <w:rFonts w:cs="David"/>
          <w:sz w:val="24"/>
          <w:szCs w:val="24"/>
          <w:rtl/>
        </w:rPr>
        <w:t xml:space="preserve">לעומת העובדים שנאבקים על שכר שיאפשר להם קיום הוגן. אותה חלוקה של משאבים שנראית לנו נכונה ברגע נתון, יכולה להיות שונה לגמרי אם יחול שינוי במצבנו. לכן, כדי שכלל החברה תצא נשכרת, מוצע פתרון של חלוקת משאבים </w:t>
      </w:r>
      <w:r w:rsidR="00CA3D74" w:rsidRPr="00333F8B">
        <w:rPr>
          <w:rFonts w:cs="David"/>
          <w:sz w:val="24"/>
          <w:szCs w:val="24"/>
          <w:rtl/>
        </w:rPr>
        <w:t>הוגנת על פי הרעיון של רולס שנקרא "מסך הבערות". מסך</w:t>
      </w:r>
      <w:r w:rsidR="00CA3D74" w:rsidRPr="00333F8B">
        <w:rPr>
          <w:rFonts w:cs="David" w:hint="cs"/>
          <w:sz w:val="24"/>
          <w:szCs w:val="24"/>
          <w:rtl/>
        </w:rPr>
        <w:t xml:space="preserve"> </w:t>
      </w:r>
      <w:r w:rsidRPr="00333F8B">
        <w:rPr>
          <w:rFonts w:cs="David"/>
          <w:sz w:val="24"/>
          <w:szCs w:val="24"/>
          <w:rtl/>
        </w:rPr>
        <w:t xml:space="preserve">במובן של מסיכה ובערות במובן של חוסר ידיעה והתעלמות מהזהות בקבוצה. רעיון </w:t>
      </w:r>
      <w:r w:rsidR="00CA3D74" w:rsidRPr="00333F8B">
        <w:rPr>
          <w:rFonts w:cs="David" w:hint="cs"/>
          <w:sz w:val="24"/>
          <w:szCs w:val="24"/>
          <w:rtl/>
        </w:rPr>
        <w:t>תיאורטי</w:t>
      </w:r>
      <w:r w:rsidRPr="00333F8B">
        <w:rPr>
          <w:rFonts w:cs="David"/>
          <w:sz w:val="24"/>
          <w:szCs w:val="24"/>
          <w:rtl/>
        </w:rPr>
        <w:t xml:space="preserve"> </w:t>
      </w:r>
      <w:r w:rsidR="00CA3D74" w:rsidRPr="00333F8B">
        <w:rPr>
          <w:rFonts w:cs="David" w:hint="cs"/>
          <w:sz w:val="24"/>
          <w:szCs w:val="24"/>
          <w:rtl/>
        </w:rPr>
        <w:t>זה ביסודו</w:t>
      </w:r>
      <w:r w:rsidR="00CA3D74" w:rsidRPr="00333F8B">
        <w:rPr>
          <w:rFonts w:cs="David"/>
          <w:sz w:val="24"/>
          <w:szCs w:val="24"/>
          <w:rtl/>
        </w:rPr>
        <w:t xml:space="preserve"> ניסוי מחשבתי שעל פיו </w:t>
      </w:r>
      <w:r w:rsidRPr="00333F8B">
        <w:rPr>
          <w:rFonts w:cs="David"/>
          <w:sz w:val="24"/>
          <w:szCs w:val="24"/>
          <w:rtl/>
        </w:rPr>
        <w:t xml:space="preserve">איש אינו יודע מה מקומו בחברה, מה מיקומו המעמדי או </w:t>
      </w:r>
      <w:r w:rsidR="00CA3D74" w:rsidRPr="00333F8B">
        <w:rPr>
          <w:rFonts w:cs="David" w:hint="cs"/>
          <w:sz w:val="24"/>
          <w:szCs w:val="24"/>
          <w:rtl/>
        </w:rPr>
        <w:t>הסטאטוס</w:t>
      </w:r>
      <w:r w:rsidRPr="00333F8B">
        <w:rPr>
          <w:rFonts w:cs="David"/>
          <w:sz w:val="24"/>
          <w:szCs w:val="24"/>
          <w:rtl/>
        </w:rPr>
        <w:t xml:space="preserve"> החברתי שלו</w:t>
      </w:r>
      <w:r w:rsidR="00096F87" w:rsidRPr="00333F8B">
        <w:rPr>
          <w:rFonts w:cs="David" w:hint="cs"/>
          <w:sz w:val="24"/>
          <w:szCs w:val="24"/>
          <w:rtl/>
        </w:rPr>
        <w:t>.</w:t>
      </w:r>
      <w:r w:rsidRPr="00333F8B">
        <w:rPr>
          <w:rFonts w:cs="David"/>
          <w:sz w:val="24"/>
          <w:szCs w:val="24"/>
          <w:rtl/>
        </w:rPr>
        <w:t xml:space="preserve"> הרעיון נכון גם לבעלי תפקידים</w:t>
      </w:r>
      <w:r w:rsidR="00CA3D74" w:rsidRPr="00333F8B">
        <w:rPr>
          <w:rFonts w:cs="David" w:hint="cs"/>
          <w:sz w:val="24"/>
          <w:szCs w:val="24"/>
          <w:rtl/>
        </w:rPr>
        <w:t>, נב</w:t>
      </w:r>
      <w:r w:rsidRPr="00333F8B">
        <w:rPr>
          <w:rFonts w:cs="David"/>
          <w:sz w:val="24"/>
          <w:szCs w:val="24"/>
          <w:rtl/>
        </w:rPr>
        <w:t>חרי ציבור, שנבחרו על ידי קבוצה מסוימת לקידום האינטרסים שלהם, אבל ברגע שנבחרו הם חייבים לייצג את "הריבון"- האזרחים, ולא רק את מי שבחר אותם. כדי ל</w:t>
      </w:r>
      <w:r w:rsidR="00096F87" w:rsidRPr="00333F8B">
        <w:rPr>
          <w:rFonts w:cs="David"/>
          <w:sz w:val="24"/>
          <w:szCs w:val="24"/>
          <w:rtl/>
        </w:rPr>
        <w:t>עשות זאת הם חייבים להתעלם ממגדר</w:t>
      </w:r>
      <w:r w:rsidR="00096F87" w:rsidRPr="00333F8B">
        <w:rPr>
          <w:rFonts w:cs="David" w:hint="cs"/>
          <w:sz w:val="24"/>
          <w:szCs w:val="24"/>
          <w:rtl/>
        </w:rPr>
        <w:t xml:space="preserve">, </w:t>
      </w:r>
      <w:r w:rsidR="00096F87" w:rsidRPr="00333F8B">
        <w:rPr>
          <w:rFonts w:cs="David"/>
          <w:sz w:val="24"/>
          <w:szCs w:val="24"/>
          <w:rtl/>
        </w:rPr>
        <w:t>דת</w:t>
      </w:r>
      <w:r w:rsidR="00096F87" w:rsidRPr="00333F8B">
        <w:rPr>
          <w:rFonts w:cs="David" w:hint="cs"/>
          <w:sz w:val="24"/>
          <w:szCs w:val="24"/>
          <w:rtl/>
        </w:rPr>
        <w:t xml:space="preserve">, </w:t>
      </w:r>
      <w:r w:rsidR="00096F87" w:rsidRPr="00333F8B">
        <w:rPr>
          <w:rFonts w:cs="David"/>
          <w:sz w:val="24"/>
          <w:szCs w:val="24"/>
          <w:rtl/>
        </w:rPr>
        <w:t>גזע</w:t>
      </w:r>
      <w:r w:rsidR="00302DA1" w:rsidRPr="00333F8B">
        <w:rPr>
          <w:rFonts w:cs="David" w:hint="cs"/>
          <w:sz w:val="24"/>
          <w:szCs w:val="24"/>
          <w:rtl/>
        </w:rPr>
        <w:t xml:space="preserve"> </w:t>
      </w:r>
      <w:r w:rsidRPr="00333F8B">
        <w:rPr>
          <w:rFonts w:cs="David"/>
          <w:sz w:val="24"/>
          <w:szCs w:val="24"/>
          <w:rtl/>
        </w:rPr>
        <w:t>אליו הם שייכים ולפעול לתועלת החברה כולה</w:t>
      </w:r>
      <w:r w:rsidR="00096F87" w:rsidRPr="00333F8B">
        <w:rPr>
          <w:rFonts w:cs="David" w:hint="cs"/>
          <w:sz w:val="24"/>
          <w:szCs w:val="24"/>
          <w:rtl/>
        </w:rPr>
        <w:t>.</w:t>
      </w:r>
      <w:ins w:id="48" w:author="off ice" w:date="2020-05-12T09:52:00Z">
        <w:r w:rsidR="00165070">
          <w:rPr>
            <w:rFonts w:cs="David" w:hint="cs"/>
            <w:sz w:val="24"/>
            <w:szCs w:val="24"/>
            <w:rtl/>
          </w:rPr>
          <w:t xml:space="preserve"> יפה</w:t>
        </w:r>
      </w:ins>
    </w:p>
    <w:p w14:paraId="46610001" w14:textId="77777777" w:rsidR="00302DA1" w:rsidRPr="00333F8B" w:rsidRDefault="00740708" w:rsidP="0054719E">
      <w:pPr>
        <w:spacing w:line="360" w:lineRule="auto"/>
        <w:ind w:left="-24"/>
        <w:jc w:val="both"/>
        <w:rPr>
          <w:rFonts w:ascii="Times New Roman" w:eastAsia="Times New Roman" w:hAnsi="Times New Roman" w:cs="David"/>
          <w:sz w:val="24"/>
          <w:szCs w:val="24"/>
          <w:rtl/>
        </w:rPr>
      </w:pPr>
      <w:r w:rsidRPr="00333F8B">
        <w:rPr>
          <w:rFonts w:cs="David" w:hint="cs"/>
          <w:sz w:val="24"/>
          <w:szCs w:val="24"/>
          <w:rtl/>
        </w:rPr>
        <w:t>נ</w:t>
      </w:r>
      <w:r w:rsidR="00CA3D74" w:rsidRPr="00333F8B">
        <w:rPr>
          <w:rFonts w:cs="David" w:hint="cs"/>
          <w:sz w:val="24"/>
          <w:szCs w:val="24"/>
          <w:rtl/>
        </w:rPr>
        <w:t xml:space="preserve">שאלת השאלה האם "התרגיל המחשבתי" </w:t>
      </w:r>
      <w:r w:rsidR="00F67D67" w:rsidRPr="00333F8B">
        <w:rPr>
          <w:rFonts w:cs="David" w:hint="cs"/>
          <w:sz w:val="24"/>
          <w:szCs w:val="24"/>
          <w:rtl/>
        </w:rPr>
        <w:t>לפי</w:t>
      </w:r>
      <w:r w:rsidR="00096F87" w:rsidRPr="00333F8B">
        <w:rPr>
          <w:rFonts w:cs="David" w:hint="cs"/>
          <w:sz w:val="24"/>
          <w:szCs w:val="24"/>
          <w:rtl/>
        </w:rPr>
        <w:t xml:space="preserve"> רולס</w:t>
      </w:r>
      <w:r w:rsidR="00CA3D74" w:rsidRPr="00333F8B">
        <w:rPr>
          <w:rFonts w:cs="David" w:hint="cs"/>
          <w:sz w:val="24"/>
          <w:szCs w:val="24"/>
          <w:rtl/>
        </w:rPr>
        <w:t xml:space="preserve"> </w:t>
      </w:r>
      <w:r w:rsidR="00F67D67" w:rsidRPr="00333F8B">
        <w:rPr>
          <w:rFonts w:cs="David" w:hint="cs"/>
          <w:sz w:val="24"/>
          <w:szCs w:val="24"/>
          <w:rtl/>
        </w:rPr>
        <w:t>הינו</w:t>
      </w:r>
      <w:r w:rsidR="00CA3D74" w:rsidRPr="00333F8B">
        <w:rPr>
          <w:rFonts w:cs="David" w:hint="cs"/>
          <w:sz w:val="24"/>
          <w:szCs w:val="24"/>
          <w:rtl/>
        </w:rPr>
        <w:t xml:space="preserve"> אמצעי ראוי ונכון לגיבוש כללי הצדק. </w:t>
      </w:r>
      <w:r w:rsidR="00B77664" w:rsidRPr="00333F8B">
        <w:rPr>
          <w:rFonts w:ascii="Times New Roman" w:eastAsia="Times New Roman" w:hAnsi="Times New Roman" w:cs="David" w:hint="cs"/>
          <w:sz w:val="24"/>
          <w:szCs w:val="24"/>
          <w:rtl/>
        </w:rPr>
        <w:t>אם בוחנים את תיאוריית הצדק</w:t>
      </w:r>
      <w:r w:rsidR="00302DA1" w:rsidRPr="00333F8B">
        <w:rPr>
          <w:rFonts w:ascii="Times New Roman" w:eastAsia="Times New Roman" w:hAnsi="Times New Roman" w:cs="David" w:hint="cs"/>
          <w:sz w:val="24"/>
          <w:szCs w:val="24"/>
          <w:rtl/>
        </w:rPr>
        <w:t>,</w:t>
      </w:r>
      <w:r w:rsidR="00B77664" w:rsidRPr="00333F8B">
        <w:rPr>
          <w:rFonts w:ascii="Times New Roman" w:eastAsia="Times New Roman" w:hAnsi="Times New Roman" w:cs="David" w:hint="cs"/>
          <w:sz w:val="24"/>
          <w:szCs w:val="24"/>
          <w:rtl/>
        </w:rPr>
        <w:t xml:space="preserve"> המודל הקרוב ביותר ליישום עקרונות הצדק הן מדינות הרווחה הדמוקרטית</w:t>
      </w:r>
      <w:r w:rsidR="00DD5ABB" w:rsidRPr="00333F8B">
        <w:rPr>
          <w:rFonts w:ascii="Times New Roman" w:eastAsia="Times New Roman" w:hAnsi="Times New Roman" w:cs="David" w:hint="cs"/>
          <w:sz w:val="24"/>
          <w:szCs w:val="24"/>
          <w:rtl/>
        </w:rPr>
        <w:t>, אלו הדגישו את העדפת החירויות על פני זכו</w:t>
      </w:r>
      <w:r w:rsidR="00461383" w:rsidRPr="00333F8B">
        <w:rPr>
          <w:rFonts w:ascii="Times New Roman" w:eastAsia="Times New Roman" w:hAnsi="Times New Roman" w:cs="David" w:hint="cs"/>
          <w:sz w:val="24"/>
          <w:szCs w:val="24"/>
          <w:rtl/>
        </w:rPr>
        <w:t xml:space="preserve">יות סוציאליות, </w:t>
      </w:r>
      <w:r w:rsidR="00DD5ABB" w:rsidRPr="00333F8B">
        <w:rPr>
          <w:rFonts w:ascii="Times New Roman" w:eastAsia="Times New Roman" w:hAnsi="Times New Roman" w:cs="David" w:hint="cs"/>
          <w:sz w:val="24"/>
          <w:szCs w:val="24"/>
          <w:rtl/>
        </w:rPr>
        <w:t xml:space="preserve">ואילו </w:t>
      </w:r>
      <w:r w:rsidR="00461383" w:rsidRPr="00333F8B">
        <w:rPr>
          <w:rFonts w:ascii="Times New Roman" w:eastAsia="Times New Roman" w:hAnsi="Times New Roman" w:cs="David" w:hint="cs"/>
          <w:sz w:val="24"/>
          <w:szCs w:val="24"/>
          <w:rtl/>
        </w:rPr>
        <w:t xml:space="preserve">מנגד </w:t>
      </w:r>
      <w:r w:rsidR="00CA3D74" w:rsidRPr="00333F8B">
        <w:rPr>
          <w:rFonts w:ascii="Times New Roman" w:eastAsia="Times New Roman" w:hAnsi="Times New Roman" w:cs="David" w:hint="cs"/>
          <w:sz w:val="24"/>
          <w:szCs w:val="24"/>
          <w:rtl/>
        </w:rPr>
        <w:t>ה</w:t>
      </w:r>
      <w:r w:rsidR="00461383" w:rsidRPr="00333F8B">
        <w:rPr>
          <w:rFonts w:ascii="Times New Roman" w:eastAsia="Times New Roman" w:hAnsi="Times New Roman" w:cs="David" w:hint="cs"/>
          <w:sz w:val="24"/>
          <w:szCs w:val="24"/>
          <w:rtl/>
        </w:rPr>
        <w:t>ן ה</w:t>
      </w:r>
      <w:r w:rsidR="00B77664" w:rsidRPr="00333F8B">
        <w:rPr>
          <w:rFonts w:ascii="Times New Roman" w:eastAsia="Times New Roman" w:hAnsi="Times New Roman" w:cs="David" w:hint="cs"/>
          <w:sz w:val="24"/>
          <w:szCs w:val="24"/>
          <w:rtl/>
        </w:rPr>
        <w:t xml:space="preserve">מדינות </w:t>
      </w:r>
      <w:r w:rsidR="00CA3D74" w:rsidRPr="00333F8B">
        <w:rPr>
          <w:rFonts w:ascii="Times New Roman" w:eastAsia="Times New Roman" w:hAnsi="Times New Roman" w:cs="David" w:hint="cs"/>
          <w:sz w:val="24"/>
          <w:szCs w:val="24"/>
          <w:rtl/>
        </w:rPr>
        <w:t>ה</w:t>
      </w:r>
      <w:r w:rsidR="00B77664" w:rsidRPr="00333F8B">
        <w:rPr>
          <w:rFonts w:ascii="Times New Roman" w:eastAsia="Times New Roman" w:hAnsi="Times New Roman" w:cs="David" w:hint="cs"/>
          <w:sz w:val="24"/>
          <w:szCs w:val="24"/>
          <w:rtl/>
        </w:rPr>
        <w:t xml:space="preserve">קומוניסטיות </w:t>
      </w:r>
      <w:r w:rsidR="00DD5ABB" w:rsidRPr="00333F8B">
        <w:rPr>
          <w:rFonts w:ascii="Times New Roman" w:eastAsia="Times New Roman" w:hAnsi="Times New Roman" w:cs="David" w:hint="cs"/>
          <w:sz w:val="24"/>
          <w:szCs w:val="24"/>
          <w:rtl/>
        </w:rPr>
        <w:t>ו</w:t>
      </w:r>
      <w:r w:rsidR="00CA3D74" w:rsidRPr="00333F8B">
        <w:rPr>
          <w:rFonts w:ascii="Times New Roman" w:eastAsia="Times New Roman" w:hAnsi="Times New Roman" w:cs="David" w:hint="cs"/>
          <w:sz w:val="24"/>
          <w:szCs w:val="24"/>
          <w:rtl/>
        </w:rPr>
        <w:t>ה</w:t>
      </w:r>
      <w:r w:rsidR="00461383" w:rsidRPr="00333F8B">
        <w:rPr>
          <w:rFonts w:ascii="Times New Roman" w:eastAsia="Times New Roman" w:hAnsi="Times New Roman" w:cs="David" w:hint="cs"/>
          <w:sz w:val="24"/>
          <w:szCs w:val="24"/>
          <w:rtl/>
        </w:rPr>
        <w:t>ן ה</w:t>
      </w:r>
      <w:r w:rsidR="00B77664" w:rsidRPr="00333F8B">
        <w:rPr>
          <w:rFonts w:ascii="Times New Roman" w:eastAsia="Times New Roman" w:hAnsi="Times New Roman" w:cs="David" w:hint="cs"/>
          <w:sz w:val="24"/>
          <w:szCs w:val="24"/>
          <w:rtl/>
        </w:rPr>
        <w:t xml:space="preserve">מדינות </w:t>
      </w:r>
      <w:r w:rsidR="00CA3D74" w:rsidRPr="00333F8B">
        <w:rPr>
          <w:rFonts w:ascii="Times New Roman" w:eastAsia="Times New Roman" w:hAnsi="Times New Roman" w:cs="David" w:hint="cs"/>
          <w:sz w:val="24"/>
          <w:szCs w:val="24"/>
          <w:rtl/>
        </w:rPr>
        <w:t>ה</w:t>
      </w:r>
      <w:r w:rsidR="00B77664" w:rsidRPr="00333F8B">
        <w:rPr>
          <w:rFonts w:ascii="Times New Roman" w:eastAsia="Times New Roman" w:hAnsi="Times New Roman" w:cs="David" w:hint="cs"/>
          <w:sz w:val="24"/>
          <w:szCs w:val="24"/>
          <w:rtl/>
        </w:rPr>
        <w:t>קפיטליסטיות</w:t>
      </w:r>
      <w:r w:rsidR="00461383" w:rsidRPr="00333F8B">
        <w:rPr>
          <w:rFonts w:ascii="Times New Roman" w:eastAsia="Times New Roman" w:hAnsi="Times New Roman" w:cs="David" w:hint="cs"/>
          <w:sz w:val="24"/>
          <w:szCs w:val="24"/>
          <w:rtl/>
        </w:rPr>
        <w:t xml:space="preserve"> </w:t>
      </w:r>
      <w:r w:rsidR="00302DA1" w:rsidRPr="00333F8B">
        <w:rPr>
          <w:rFonts w:ascii="Times New Roman" w:eastAsia="Times New Roman" w:hAnsi="Times New Roman" w:cs="David" w:hint="cs"/>
          <w:sz w:val="24"/>
          <w:szCs w:val="24"/>
          <w:rtl/>
        </w:rPr>
        <w:t>אשר עקרונותי</w:t>
      </w:r>
      <w:r w:rsidR="00920B6D">
        <w:rPr>
          <w:rFonts w:ascii="Times New Roman" w:eastAsia="Times New Roman" w:hAnsi="Times New Roman" w:cs="David" w:hint="cs"/>
          <w:sz w:val="24"/>
          <w:szCs w:val="24"/>
          <w:rtl/>
        </w:rPr>
        <w:t>הן אינן עולות</w:t>
      </w:r>
      <w:r w:rsidR="00302DA1" w:rsidRPr="00333F8B">
        <w:rPr>
          <w:rFonts w:ascii="Times New Roman" w:eastAsia="Times New Roman" w:hAnsi="Times New Roman" w:cs="David" w:hint="cs"/>
          <w:sz w:val="24"/>
          <w:szCs w:val="24"/>
          <w:rtl/>
        </w:rPr>
        <w:t xml:space="preserve"> בקנה אחד עם </w:t>
      </w:r>
      <w:r w:rsidR="00461383" w:rsidRPr="00333F8B">
        <w:rPr>
          <w:rFonts w:ascii="Times New Roman" w:eastAsia="Times New Roman" w:hAnsi="Times New Roman" w:cs="David" w:hint="cs"/>
          <w:sz w:val="24"/>
          <w:szCs w:val="24"/>
          <w:rtl/>
        </w:rPr>
        <w:t>ה</w:t>
      </w:r>
      <w:r w:rsidR="00302DA1" w:rsidRPr="00333F8B">
        <w:rPr>
          <w:rFonts w:ascii="Times New Roman" w:eastAsia="Times New Roman" w:hAnsi="Times New Roman" w:cs="David" w:hint="cs"/>
          <w:sz w:val="24"/>
          <w:szCs w:val="24"/>
          <w:rtl/>
        </w:rPr>
        <w:t>מודל של רולס</w:t>
      </w:r>
      <w:r w:rsidR="00920B6D">
        <w:rPr>
          <w:rFonts w:ascii="Times New Roman" w:eastAsia="Times New Roman" w:hAnsi="Times New Roman" w:cs="David" w:hint="cs"/>
          <w:sz w:val="24"/>
          <w:szCs w:val="24"/>
          <w:rtl/>
        </w:rPr>
        <w:t>,</w:t>
      </w:r>
      <w:r w:rsidR="00E46AD8" w:rsidRPr="00333F8B">
        <w:rPr>
          <w:rFonts w:ascii="Times New Roman" w:eastAsia="Times New Roman" w:hAnsi="Times New Roman" w:cs="David" w:hint="cs"/>
          <w:sz w:val="24"/>
          <w:szCs w:val="24"/>
          <w:rtl/>
        </w:rPr>
        <w:t xml:space="preserve"> </w:t>
      </w:r>
      <w:r w:rsidR="00302DA1" w:rsidRPr="00333F8B">
        <w:rPr>
          <w:rFonts w:ascii="Times New Roman" w:eastAsia="Times New Roman" w:hAnsi="Times New Roman" w:cs="David" w:hint="cs"/>
          <w:sz w:val="24"/>
          <w:szCs w:val="24"/>
          <w:rtl/>
        </w:rPr>
        <w:t>יראו</w:t>
      </w:r>
      <w:r w:rsidR="00BC5803" w:rsidRPr="00333F8B">
        <w:rPr>
          <w:rFonts w:ascii="Times New Roman" w:eastAsia="Times New Roman" w:hAnsi="Times New Roman" w:cs="David" w:hint="cs"/>
          <w:sz w:val="24"/>
          <w:szCs w:val="24"/>
          <w:rtl/>
        </w:rPr>
        <w:t xml:space="preserve"> ב</w:t>
      </w:r>
      <w:r w:rsidR="00B77664" w:rsidRPr="00333F8B">
        <w:rPr>
          <w:rFonts w:ascii="Times New Roman" w:eastAsia="Times New Roman" w:hAnsi="Times New Roman" w:cs="David" w:hint="cs"/>
          <w:sz w:val="24"/>
          <w:szCs w:val="24"/>
          <w:rtl/>
        </w:rPr>
        <w:t>עקרונות השוויון</w:t>
      </w:r>
      <w:r w:rsidR="00BC5803" w:rsidRPr="00333F8B">
        <w:rPr>
          <w:rFonts w:ascii="Times New Roman" w:eastAsia="Times New Roman" w:hAnsi="Times New Roman" w:cs="David" w:hint="cs"/>
          <w:sz w:val="24"/>
          <w:szCs w:val="24"/>
          <w:rtl/>
        </w:rPr>
        <w:t xml:space="preserve"> </w:t>
      </w:r>
      <w:r w:rsidR="00B77664" w:rsidRPr="00333F8B">
        <w:rPr>
          <w:rFonts w:ascii="Times New Roman" w:eastAsia="Times New Roman" w:hAnsi="Times New Roman" w:cs="David" w:hint="cs"/>
          <w:sz w:val="24"/>
          <w:szCs w:val="24"/>
          <w:rtl/>
        </w:rPr>
        <w:t xml:space="preserve">כהגבלה על החופש הכלכלי </w:t>
      </w:r>
      <w:r w:rsidR="00BC5803" w:rsidRPr="00333F8B">
        <w:rPr>
          <w:rFonts w:ascii="Times New Roman" w:eastAsia="Times New Roman" w:hAnsi="Times New Roman" w:cs="David" w:hint="cs"/>
          <w:sz w:val="24"/>
          <w:szCs w:val="24"/>
          <w:rtl/>
        </w:rPr>
        <w:t>וזאת בעקבות</w:t>
      </w:r>
      <w:r w:rsidR="00302DA1" w:rsidRPr="00333F8B">
        <w:rPr>
          <w:rFonts w:ascii="Times New Roman" w:eastAsia="Times New Roman" w:hAnsi="Times New Roman" w:cs="David" w:hint="cs"/>
          <w:sz w:val="24"/>
          <w:szCs w:val="24"/>
          <w:rtl/>
        </w:rPr>
        <w:t xml:space="preserve"> העיק</w:t>
      </w:r>
      <w:r w:rsidR="00B77664" w:rsidRPr="00333F8B">
        <w:rPr>
          <w:rFonts w:ascii="Times New Roman" w:eastAsia="Times New Roman" w:hAnsi="Times New Roman" w:cs="David" w:hint="cs"/>
          <w:sz w:val="24"/>
          <w:szCs w:val="24"/>
          <w:rtl/>
        </w:rPr>
        <w:t>רון השני</w:t>
      </w:r>
      <w:r w:rsidR="00302DA1" w:rsidRPr="00333F8B">
        <w:rPr>
          <w:rFonts w:ascii="Times New Roman" w:eastAsia="Times New Roman" w:hAnsi="Times New Roman" w:cs="David" w:hint="cs"/>
          <w:sz w:val="24"/>
          <w:szCs w:val="24"/>
          <w:rtl/>
        </w:rPr>
        <w:t xml:space="preserve">: </w:t>
      </w:r>
      <w:r w:rsidR="00B576FC" w:rsidRPr="00333F8B">
        <w:rPr>
          <w:rFonts w:ascii="Times New Roman" w:eastAsia="Times New Roman" w:hAnsi="Times New Roman" w:cs="David" w:hint="cs"/>
          <w:sz w:val="24"/>
          <w:szCs w:val="24"/>
          <w:rtl/>
        </w:rPr>
        <w:t xml:space="preserve">עקרון ההפרשים, אשר </w:t>
      </w:r>
      <w:r w:rsidR="00302DA1" w:rsidRPr="00333F8B">
        <w:rPr>
          <w:rFonts w:ascii="Times New Roman" w:eastAsia="Times New Roman" w:hAnsi="Times New Roman" w:cs="David" w:hint="cs"/>
          <w:sz w:val="24"/>
          <w:szCs w:val="24"/>
          <w:rtl/>
        </w:rPr>
        <w:t>בבסיסו</w:t>
      </w:r>
      <w:r w:rsidR="00B576FC" w:rsidRPr="00333F8B">
        <w:rPr>
          <w:rFonts w:ascii="Times New Roman" w:eastAsia="Times New Roman" w:hAnsi="Times New Roman" w:cs="David" w:hint="cs"/>
          <w:sz w:val="24"/>
          <w:szCs w:val="24"/>
          <w:rtl/>
        </w:rPr>
        <w:t xml:space="preserve"> כי </w:t>
      </w:r>
      <w:r w:rsidR="00B576FC" w:rsidRPr="00333F8B">
        <w:rPr>
          <w:rFonts w:ascii="Times New Roman" w:eastAsia="Times New Roman" w:hAnsi="Times New Roman" w:cs="David"/>
          <w:sz w:val="24"/>
          <w:szCs w:val="24"/>
          <w:rtl/>
        </w:rPr>
        <w:t>פערים חברתיים וכלכליים (אי-שוויון) הינם מוצדקים רק אם מצבם של הנחשלים ביותר בחברה הוא הטוב ביותר בהשוואה למצב הנחשלים בכל חלוקה אפשרית אחרת</w:t>
      </w:r>
      <w:r w:rsidR="00B576FC" w:rsidRPr="00333F8B">
        <w:rPr>
          <w:rFonts w:ascii="Times New Roman" w:eastAsia="Times New Roman" w:hAnsi="Times New Roman" w:cs="David" w:hint="cs"/>
          <w:sz w:val="24"/>
          <w:szCs w:val="24"/>
          <w:rtl/>
        </w:rPr>
        <w:t>.</w:t>
      </w:r>
      <w:r w:rsidR="00302DA1" w:rsidRPr="00333F8B">
        <w:rPr>
          <w:rFonts w:ascii="Times New Roman" w:eastAsia="Times New Roman" w:hAnsi="Times New Roman" w:cs="David" w:hint="cs"/>
          <w:sz w:val="24"/>
          <w:szCs w:val="24"/>
          <w:rtl/>
        </w:rPr>
        <w:t xml:space="preserve"> כמו כן, יטענו כי "התרגיל המחשבתי" אינו אמצעי ראוי ונכון לגיבוש כללי הצדק.</w:t>
      </w:r>
      <w:r w:rsidR="00920B6D">
        <w:rPr>
          <w:rFonts w:cs="David" w:hint="cs"/>
          <w:sz w:val="24"/>
          <w:szCs w:val="24"/>
          <w:rtl/>
        </w:rPr>
        <w:t xml:space="preserve"> לטענתן</w:t>
      </w:r>
      <w:r w:rsidR="00F67D67" w:rsidRPr="00333F8B">
        <w:rPr>
          <w:rFonts w:cs="David" w:hint="cs"/>
          <w:sz w:val="24"/>
          <w:szCs w:val="24"/>
          <w:rtl/>
        </w:rPr>
        <w:t>, מסך הבערות לא יאפשר לאנשים להגיע לעקרונות על חיים משותפים, שכן המצב ההתחלתי הוא אידיאלי מדי וההסכם אמור לחול על מצב ממשי. כמו כן עקרון המקסימין, עקרון הזהירות, שעל פיו יערכו שיקולי הדעת מאחורי מסך הבערות, איננו סביר, משום שבהכרעותיהם של בני האדם יש לפעמים אלמנט של הימור.</w:t>
      </w:r>
    </w:p>
    <w:p w14:paraId="124A03A7" w14:textId="39DD3F27" w:rsidR="00114545" w:rsidRDefault="00740708" w:rsidP="00A7146B">
      <w:pPr>
        <w:spacing w:line="360" w:lineRule="auto"/>
        <w:ind w:left="-24"/>
        <w:jc w:val="both"/>
        <w:rPr>
          <w:ins w:id="49" w:author="off ice" w:date="2020-05-12T09:55:00Z"/>
          <w:rFonts w:cs="David"/>
          <w:sz w:val="24"/>
          <w:szCs w:val="24"/>
          <w:rtl/>
        </w:rPr>
      </w:pPr>
      <w:r w:rsidRPr="00333F8B">
        <w:rPr>
          <w:rFonts w:cs="David" w:hint="cs"/>
          <w:sz w:val="24"/>
          <w:szCs w:val="24"/>
          <w:rtl/>
        </w:rPr>
        <w:t xml:space="preserve">אלו המצדדים ב"תרגיל המחשבתי" שהציע רולס יטענו כי פשטותה של התיאוריה, והקלות באפשרות ליישמה מקנים לה עוצמה אדירה. </w:t>
      </w:r>
      <w:r w:rsidRPr="00333F8B">
        <w:rPr>
          <w:rFonts w:ascii="Times New Roman" w:eastAsia="Times New Roman" w:hAnsi="Times New Roman" w:cs="David" w:hint="cs"/>
          <w:sz w:val="24"/>
          <w:szCs w:val="24"/>
          <w:rtl/>
        </w:rPr>
        <w:t xml:space="preserve">לפי גישתו של רולס, השוויון מתבטא בשוויון בזכויות הבסיסיות, וכן בשוויון הייצוג של האנשים במצב ההתחלתי, כמו גם בעובדה שאי שוויון כלכלי חברתי חייב להיות מוצדק. החירות, באה לידי ביטוי בעיקרון הראשון המבטיח את החירות </w:t>
      </w:r>
      <w:r w:rsidRPr="00333F8B">
        <w:rPr>
          <w:rFonts w:cs="David" w:hint="cs"/>
          <w:sz w:val="24"/>
          <w:szCs w:val="24"/>
          <w:rtl/>
        </w:rPr>
        <w:t xml:space="preserve">הבסיסית הרחבה ביותר לכל. ואילו הסולידריות, האחווה, מתבטאת בעיקרון השני אשר מצדיק אי שוויון כלכלי חברתי, רק במידה והוא משפר את מעמדם של אלו הנמצאים במעמד הנמוך ביותר. בעצם, הצדק בחלוקה </w:t>
      </w:r>
      <w:r w:rsidRPr="00333F8B">
        <w:rPr>
          <w:rFonts w:cs="David" w:hint="cs"/>
          <w:sz w:val="24"/>
          <w:szCs w:val="24"/>
          <w:rtl/>
        </w:rPr>
        <w:lastRenderedPageBreak/>
        <w:t>נקבע על ידי אלה שנמצאים "למטה" </w:t>
      </w:r>
      <w:r w:rsidRPr="00333F8B">
        <w:rPr>
          <w:rFonts w:cs="David"/>
          <w:sz w:val="24"/>
          <w:szCs w:val="24"/>
        </w:rPr>
        <w:t>–</w:t>
      </w:r>
      <w:r w:rsidRPr="00333F8B">
        <w:rPr>
          <w:rFonts w:cs="David" w:hint="cs"/>
          <w:sz w:val="24"/>
          <w:szCs w:val="24"/>
          <w:rtl/>
        </w:rPr>
        <w:t xml:space="preserve"> הם שיתנו "חותמת" לאי שוויון כלכלי מוצדק, כזה שישפר את מעמדם בצורה משמעותית, והם יהיו אלה שלא יכשירו אי שוויון שבו העשירון העליון ישתכרו פי עשרות יותר מהעשירונים התחתונים. זו משמעותה של סולידריות חברתית, של ערבות הדדית. תיאוריה זו </w:t>
      </w:r>
      <w:r w:rsidR="00A7146B">
        <w:rPr>
          <w:rFonts w:cs="David" w:hint="cs"/>
          <w:sz w:val="24"/>
          <w:szCs w:val="24"/>
          <w:rtl/>
        </w:rPr>
        <w:t>אשר</w:t>
      </w:r>
      <w:r w:rsidR="00E20F66" w:rsidRPr="00333F8B">
        <w:rPr>
          <w:rFonts w:cs="David" w:hint="cs"/>
          <w:sz w:val="24"/>
          <w:szCs w:val="24"/>
          <w:rtl/>
        </w:rPr>
        <w:t xml:space="preserve"> באה</w:t>
      </w:r>
      <w:r w:rsidRPr="00333F8B">
        <w:rPr>
          <w:rFonts w:cs="David" w:hint="cs"/>
          <w:sz w:val="24"/>
          <w:szCs w:val="24"/>
          <w:rtl/>
        </w:rPr>
        <w:t xml:space="preserve"> להציג כיצד מגיעים להסכמה על עקרונות הצדק בחברה, אפשר להחיל על אפשרות אחרת הגלומה בה והיא האפשרות להתוות דרכים לפתרון של סכסוכים בין מדינות. למשל הסכסוך המתמשך </w:t>
      </w:r>
      <w:r w:rsidR="00A7146B">
        <w:rPr>
          <w:rFonts w:cs="David" w:hint="cs"/>
          <w:sz w:val="24"/>
          <w:szCs w:val="24"/>
          <w:rtl/>
        </w:rPr>
        <w:t>בין</w:t>
      </w:r>
      <w:r w:rsidRPr="00333F8B">
        <w:rPr>
          <w:rFonts w:cs="David" w:hint="cs"/>
          <w:sz w:val="24"/>
          <w:szCs w:val="24"/>
          <w:rtl/>
        </w:rPr>
        <w:t xml:space="preserve"> ישראל לפלשתינים, סכסוך רווי יצרים וערכים מתנגשים, ופר</w:t>
      </w:r>
      <w:r w:rsidRPr="00333F8B">
        <w:rPr>
          <w:rFonts w:ascii="Times New Roman" w:eastAsia="Times New Roman" w:hAnsi="Times New Roman" w:cs="David" w:hint="cs"/>
          <w:sz w:val="24"/>
          <w:szCs w:val="24"/>
          <w:rtl/>
        </w:rPr>
        <w:t>שנויות דתיות קוטביות, סכסוך שנראה חסר פתרון. אילו שני הצדדים היו עוטים על עצמם "מסכי בערות", ומאחוריו מנסים להציע את הפתרון ההוגן ביותר, שהוא גם הצודק ביותר.</w:t>
      </w:r>
      <w:r w:rsidRPr="00333F8B">
        <w:rPr>
          <w:rFonts w:cs="David" w:hint="cs"/>
          <w:sz w:val="24"/>
          <w:szCs w:val="24"/>
          <w:rtl/>
        </w:rPr>
        <w:t xml:space="preserve"> </w:t>
      </w:r>
      <w:r w:rsidR="00E20F66" w:rsidRPr="00333F8B">
        <w:rPr>
          <w:rFonts w:ascii="Times New Roman" w:eastAsia="Times New Roman" w:hAnsi="Times New Roman" w:cs="David" w:hint="cs"/>
          <w:b/>
          <w:bCs/>
          <w:sz w:val="24"/>
          <w:szCs w:val="24"/>
          <w:rtl/>
        </w:rPr>
        <w:t>לעניות דעתי ה</w:t>
      </w:r>
      <w:r w:rsidR="00BC5803" w:rsidRPr="00333F8B">
        <w:rPr>
          <w:rFonts w:ascii="Times New Roman" w:eastAsia="Times New Roman" w:hAnsi="Times New Roman" w:cs="David" w:hint="cs"/>
          <w:b/>
          <w:bCs/>
          <w:sz w:val="24"/>
          <w:szCs w:val="24"/>
          <w:rtl/>
        </w:rPr>
        <w:t>תיאוריה של רולס</w:t>
      </w:r>
      <w:r w:rsidR="00B77664" w:rsidRPr="00333F8B">
        <w:rPr>
          <w:rFonts w:ascii="Times New Roman" w:eastAsia="Times New Roman" w:hAnsi="Times New Roman" w:cs="David" w:hint="cs"/>
          <w:b/>
          <w:bCs/>
          <w:sz w:val="24"/>
          <w:szCs w:val="24"/>
          <w:rtl/>
        </w:rPr>
        <w:t xml:space="preserve"> </w:t>
      </w:r>
      <w:r w:rsidR="00E20F66" w:rsidRPr="00333F8B">
        <w:rPr>
          <w:rFonts w:ascii="Times New Roman" w:eastAsia="Times New Roman" w:hAnsi="Times New Roman" w:cs="David" w:hint="cs"/>
          <w:b/>
          <w:bCs/>
          <w:sz w:val="24"/>
          <w:szCs w:val="24"/>
          <w:rtl/>
        </w:rPr>
        <w:t>הינה</w:t>
      </w:r>
      <w:r w:rsidR="00B77664" w:rsidRPr="00333F8B">
        <w:rPr>
          <w:rFonts w:ascii="Times New Roman" w:eastAsia="Times New Roman" w:hAnsi="Times New Roman" w:cs="David" w:hint="cs"/>
          <w:b/>
          <w:bCs/>
          <w:sz w:val="24"/>
          <w:szCs w:val="24"/>
          <w:rtl/>
        </w:rPr>
        <w:t xml:space="preserve"> התיאוריה הפוליטית / מוסרית הנכונה ביותר, הטובה ביותר ו</w:t>
      </w:r>
      <w:r w:rsidR="00BC5803" w:rsidRPr="00333F8B">
        <w:rPr>
          <w:rFonts w:ascii="Times New Roman" w:eastAsia="Times New Roman" w:hAnsi="Times New Roman" w:cs="David" w:hint="cs"/>
          <w:b/>
          <w:bCs/>
          <w:sz w:val="24"/>
          <w:szCs w:val="24"/>
          <w:rtl/>
        </w:rPr>
        <w:t xml:space="preserve">אף </w:t>
      </w:r>
      <w:r w:rsidR="00B77664" w:rsidRPr="00333F8B">
        <w:rPr>
          <w:rFonts w:ascii="Times New Roman" w:eastAsia="Times New Roman" w:hAnsi="Times New Roman" w:cs="David" w:hint="cs"/>
          <w:b/>
          <w:bCs/>
          <w:sz w:val="24"/>
          <w:szCs w:val="24"/>
          <w:rtl/>
        </w:rPr>
        <w:t>היעילה ביותר</w:t>
      </w:r>
      <w:r w:rsidR="00E20F66" w:rsidRPr="00333F8B">
        <w:rPr>
          <w:rFonts w:ascii="Times New Roman" w:eastAsia="Times New Roman" w:hAnsi="Times New Roman" w:cs="David" w:hint="cs"/>
          <w:b/>
          <w:bCs/>
          <w:sz w:val="24"/>
          <w:szCs w:val="24"/>
          <w:rtl/>
        </w:rPr>
        <w:t>.</w:t>
      </w:r>
      <w:r w:rsidR="00302DA1" w:rsidRPr="00333F8B">
        <w:rPr>
          <w:rFonts w:ascii="Times New Roman" w:eastAsia="Times New Roman" w:hAnsi="Times New Roman" w:cs="David" w:hint="cs"/>
          <w:b/>
          <w:bCs/>
          <w:sz w:val="24"/>
          <w:szCs w:val="24"/>
          <w:rtl/>
        </w:rPr>
        <w:t xml:space="preserve"> השתתת הצדק על ההגינות נתפשת נכונה מבחינת האינטואיציות </w:t>
      </w:r>
      <w:r w:rsidR="00E20F66" w:rsidRPr="00333F8B">
        <w:rPr>
          <w:rFonts w:ascii="Times New Roman" w:eastAsia="Times New Roman" w:hAnsi="Times New Roman" w:cs="David" w:hint="cs"/>
          <w:b/>
          <w:bCs/>
          <w:sz w:val="24"/>
          <w:szCs w:val="24"/>
          <w:rtl/>
        </w:rPr>
        <w:t xml:space="preserve">ומפרידה בין </w:t>
      </w:r>
      <w:r w:rsidR="00302DA1" w:rsidRPr="00333F8B">
        <w:rPr>
          <w:rFonts w:ascii="Times New Roman" w:eastAsia="Times New Roman" w:hAnsi="Times New Roman" w:cs="David" w:hint="cs"/>
          <w:b/>
          <w:bCs/>
          <w:sz w:val="24"/>
          <w:szCs w:val="24"/>
          <w:rtl/>
        </w:rPr>
        <w:t>הערכים להשקפות</w:t>
      </w:r>
      <w:r w:rsidR="00B77664" w:rsidRPr="00333F8B">
        <w:rPr>
          <w:rFonts w:ascii="Times New Roman" w:eastAsia="Times New Roman" w:hAnsi="Times New Roman" w:cs="David" w:hint="cs"/>
          <w:b/>
          <w:bCs/>
          <w:sz w:val="24"/>
          <w:szCs w:val="24"/>
          <w:rtl/>
        </w:rPr>
        <w:t>.</w:t>
      </w:r>
      <w:r w:rsidR="00B77664" w:rsidRPr="00333F8B">
        <w:rPr>
          <w:rFonts w:ascii="Times New Roman" w:eastAsia="Times New Roman" w:hAnsi="Times New Roman" w:cs="David" w:hint="cs"/>
          <w:sz w:val="24"/>
          <w:szCs w:val="24"/>
          <w:rtl/>
        </w:rPr>
        <w:t> </w:t>
      </w:r>
    </w:p>
    <w:p w14:paraId="35A1D6D0" w14:textId="77777777" w:rsidR="00165070" w:rsidRDefault="00165070" w:rsidP="00A7146B">
      <w:pPr>
        <w:spacing w:line="360" w:lineRule="auto"/>
        <w:ind w:left="-24"/>
        <w:jc w:val="both"/>
        <w:rPr>
          <w:ins w:id="50" w:author="off ice" w:date="2020-05-12T09:57:00Z"/>
          <w:rFonts w:cs="David"/>
          <w:sz w:val="24"/>
          <w:szCs w:val="24"/>
          <w:rtl/>
        </w:rPr>
      </w:pPr>
      <w:ins w:id="51" w:author="off ice" w:date="2020-05-12T09:55:00Z">
        <w:r>
          <w:rPr>
            <w:rFonts w:cs="David" w:hint="cs"/>
            <w:sz w:val="24"/>
            <w:szCs w:val="24"/>
            <w:rtl/>
          </w:rPr>
          <w:t xml:space="preserve">נהניתי לקרוא. תשובה מלומדת, מעמיקה ומחושבת. </w:t>
        </w:r>
      </w:ins>
    </w:p>
    <w:p w14:paraId="77CC7E3A" w14:textId="44421163" w:rsidR="00165070" w:rsidRDefault="00165070" w:rsidP="00A7146B">
      <w:pPr>
        <w:spacing w:line="360" w:lineRule="auto"/>
        <w:ind w:left="-24"/>
        <w:jc w:val="both"/>
        <w:rPr>
          <w:ins w:id="52" w:author="off ice" w:date="2020-05-12T09:57:00Z"/>
          <w:rFonts w:cs="David"/>
          <w:sz w:val="24"/>
          <w:szCs w:val="24"/>
          <w:rtl/>
        </w:rPr>
      </w:pPr>
      <w:ins w:id="53" w:author="off ice" w:date="2020-05-12T09:55:00Z">
        <w:r>
          <w:rPr>
            <w:rFonts w:cs="David" w:hint="cs"/>
            <w:sz w:val="24"/>
            <w:szCs w:val="24"/>
            <w:rtl/>
          </w:rPr>
          <w:t>רעיון היישום למזרח התיכון ויישוב סכסוכים קיים ונחקר, אגב. יש מספר חוקרים ביחסים בינלאומיים שעוסקים ביישום תורתו של רולס ל</w:t>
        </w:r>
      </w:ins>
      <w:ins w:id="54" w:author="off ice" w:date="2020-05-12T09:56:00Z">
        <w:r>
          <w:rPr>
            <w:rFonts w:cs="David" w:hint="cs"/>
            <w:sz w:val="24"/>
            <w:szCs w:val="24"/>
            <w:rtl/>
          </w:rPr>
          <w:t xml:space="preserve">תחום. גם רולס עצמו כתב על כך. היה אף כנס באוניברסיטת תל אביב, בשלהי שנות ה-90' </w:t>
        </w:r>
      </w:ins>
      <w:ins w:id="55" w:author="off ice" w:date="2020-05-12T09:57:00Z">
        <w:r>
          <w:rPr>
            <w:rFonts w:cs="David" w:hint="cs"/>
            <w:sz w:val="24"/>
            <w:szCs w:val="24"/>
            <w:rtl/>
          </w:rPr>
          <w:t>ספציפית על יישום תורתו למזרח התיכון, שרולס עצמו השתתף בו.</w:t>
        </w:r>
      </w:ins>
    </w:p>
    <w:p w14:paraId="020CE7A2" w14:textId="12AE500F" w:rsidR="00165070" w:rsidRPr="00333F8B" w:rsidRDefault="00165070" w:rsidP="00A7146B">
      <w:pPr>
        <w:spacing w:line="360" w:lineRule="auto"/>
        <w:ind w:left="-24"/>
        <w:jc w:val="both"/>
        <w:rPr>
          <w:rFonts w:cs="David"/>
          <w:sz w:val="24"/>
          <w:szCs w:val="24"/>
          <w:rtl/>
        </w:rPr>
      </w:pPr>
      <w:ins w:id="56" w:author="off ice" w:date="2020-05-12T09:57:00Z">
        <w:r>
          <w:rPr>
            <w:rFonts w:cs="David" w:hint="cs"/>
            <w:sz w:val="24"/>
            <w:szCs w:val="24"/>
            <w:rtl/>
          </w:rPr>
          <w:t>20 נק'</w:t>
        </w:r>
      </w:ins>
    </w:p>
    <w:sectPr w:rsidR="00165070" w:rsidRPr="00333F8B" w:rsidSect="0054719E">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altName w:val="Malgun Gothic Semilight"/>
    <w:panose1 w:val="020E0502060401010101"/>
    <w:charset w:val="00"/>
    <w:family w:val="swiss"/>
    <w:pitch w:val="variable"/>
    <w:sig w:usb0="00000803" w:usb1="00000000" w:usb2="00000000" w:usb3="00000000" w:csb0="0000002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9639E9"/>
    <w:multiLevelType w:val="multilevel"/>
    <w:tmpl w:val="AC94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366692"/>
    <w:multiLevelType w:val="multilevel"/>
    <w:tmpl w:val="64B4C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ff ice">
    <w15:presenceInfo w15:providerId="Windows Live" w15:userId="9540b55d874b380f"/>
  </w15:person>
  <w15:person w15:author="נעה פדה">
    <w15:presenceInfo w15:providerId="Windows Live" w15:userId="36cf2f52557bd0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26C5C"/>
    <w:rsid w:val="00003B14"/>
    <w:rsid w:val="00025230"/>
    <w:rsid w:val="00025B41"/>
    <w:rsid w:val="00037CD4"/>
    <w:rsid w:val="00050F08"/>
    <w:rsid w:val="00055619"/>
    <w:rsid w:val="000659CA"/>
    <w:rsid w:val="00077BCE"/>
    <w:rsid w:val="00095F33"/>
    <w:rsid w:val="00096F87"/>
    <w:rsid w:val="000A4BC5"/>
    <w:rsid w:val="000C3D43"/>
    <w:rsid w:val="000C71E1"/>
    <w:rsid w:val="000F0556"/>
    <w:rsid w:val="00113FE0"/>
    <w:rsid w:val="001143F5"/>
    <w:rsid w:val="00114545"/>
    <w:rsid w:val="00121DD0"/>
    <w:rsid w:val="00125612"/>
    <w:rsid w:val="001410BB"/>
    <w:rsid w:val="00155AAB"/>
    <w:rsid w:val="00165070"/>
    <w:rsid w:val="001771CA"/>
    <w:rsid w:val="001B4861"/>
    <w:rsid w:val="001B62A0"/>
    <w:rsid w:val="001C12E4"/>
    <w:rsid w:val="001D5101"/>
    <w:rsid w:val="001F17C8"/>
    <w:rsid w:val="00200CC5"/>
    <w:rsid w:val="00212773"/>
    <w:rsid w:val="00222726"/>
    <w:rsid w:val="00225724"/>
    <w:rsid w:val="00226C5C"/>
    <w:rsid w:val="00242CC9"/>
    <w:rsid w:val="00243ED4"/>
    <w:rsid w:val="00257CB1"/>
    <w:rsid w:val="00260D44"/>
    <w:rsid w:val="0026727F"/>
    <w:rsid w:val="002703B2"/>
    <w:rsid w:val="00270864"/>
    <w:rsid w:val="002710CD"/>
    <w:rsid w:val="002723CC"/>
    <w:rsid w:val="002740B7"/>
    <w:rsid w:val="002A1861"/>
    <w:rsid w:val="002B187C"/>
    <w:rsid w:val="002B423C"/>
    <w:rsid w:val="002B6F59"/>
    <w:rsid w:val="002C1B0A"/>
    <w:rsid w:val="002C41B2"/>
    <w:rsid w:val="002C70D2"/>
    <w:rsid w:val="002E1F0A"/>
    <w:rsid w:val="002F02A5"/>
    <w:rsid w:val="00302DA1"/>
    <w:rsid w:val="00320E19"/>
    <w:rsid w:val="003237C9"/>
    <w:rsid w:val="00333F8B"/>
    <w:rsid w:val="003343A0"/>
    <w:rsid w:val="003417FB"/>
    <w:rsid w:val="0034309E"/>
    <w:rsid w:val="00375A4B"/>
    <w:rsid w:val="00384180"/>
    <w:rsid w:val="003850CD"/>
    <w:rsid w:val="003940C0"/>
    <w:rsid w:val="00394128"/>
    <w:rsid w:val="003D16BE"/>
    <w:rsid w:val="003D55F6"/>
    <w:rsid w:val="003D64CB"/>
    <w:rsid w:val="003F2230"/>
    <w:rsid w:val="004253B6"/>
    <w:rsid w:val="0043177D"/>
    <w:rsid w:val="00443111"/>
    <w:rsid w:val="0044643E"/>
    <w:rsid w:val="00461383"/>
    <w:rsid w:val="004A556E"/>
    <w:rsid w:val="004A74E7"/>
    <w:rsid w:val="004B053A"/>
    <w:rsid w:val="004B6C91"/>
    <w:rsid w:val="004E3DB7"/>
    <w:rsid w:val="004F2034"/>
    <w:rsid w:val="004F266E"/>
    <w:rsid w:val="00543DC2"/>
    <w:rsid w:val="0054719E"/>
    <w:rsid w:val="00576798"/>
    <w:rsid w:val="005827CF"/>
    <w:rsid w:val="005827E1"/>
    <w:rsid w:val="005A62BE"/>
    <w:rsid w:val="005B2F37"/>
    <w:rsid w:val="005B652B"/>
    <w:rsid w:val="005D59B7"/>
    <w:rsid w:val="005D733A"/>
    <w:rsid w:val="00603139"/>
    <w:rsid w:val="00611666"/>
    <w:rsid w:val="0061377B"/>
    <w:rsid w:val="00624E5A"/>
    <w:rsid w:val="006363FA"/>
    <w:rsid w:val="0065750D"/>
    <w:rsid w:val="00664780"/>
    <w:rsid w:val="00674E92"/>
    <w:rsid w:val="00675F2E"/>
    <w:rsid w:val="00695E22"/>
    <w:rsid w:val="00696A94"/>
    <w:rsid w:val="006A101A"/>
    <w:rsid w:val="006A25BE"/>
    <w:rsid w:val="006B35D7"/>
    <w:rsid w:val="006B52A8"/>
    <w:rsid w:val="006B5D0F"/>
    <w:rsid w:val="006E57AE"/>
    <w:rsid w:val="006F3B7F"/>
    <w:rsid w:val="007120A8"/>
    <w:rsid w:val="00714660"/>
    <w:rsid w:val="00722028"/>
    <w:rsid w:val="007266FA"/>
    <w:rsid w:val="00740708"/>
    <w:rsid w:val="00752E92"/>
    <w:rsid w:val="00770019"/>
    <w:rsid w:val="00771C98"/>
    <w:rsid w:val="0078295A"/>
    <w:rsid w:val="007852DB"/>
    <w:rsid w:val="007B20F5"/>
    <w:rsid w:val="007B49C9"/>
    <w:rsid w:val="007E75CA"/>
    <w:rsid w:val="00804C7A"/>
    <w:rsid w:val="008146F3"/>
    <w:rsid w:val="00824514"/>
    <w:rsid w:val="00830157"/>
    <w:rsid w:val="008454E9"/>
    <w:rsid w:val="00850719"/>
    <w:rsid w:val="008637D3"/>
    <w:rsid w:val="00875D80"/>
    <w:rsid w:val="008A03B1"/>
    <w:rsid w:val="008A0F18"/>
    <w:rsid w:val="008B5862"/>
    <w:rsid w:val="008C37F3"/>
    <w:rsid w:val="008D1484"/>
    <w:rsid w:val="008D3581"/>
    <w:rsid w:val="008E0E9D"/>
    <w:rsid w:val="00920B6D"/>
    <w:rsid w:val="00933F08"/>
    <w:rsid w:val="00961113"/>
    <w:rsid w:val="00966CA0"/>
    <w:rsid w:val="009A0881"/>
    <w:rsid w:val="009A6A7D"/>
    <w:rsid w:val="009B0D3B"/>
    <w:rsid w:val="009B31AD"/>
    <w:rsid w:val="009B7743"/>
    <w:rsid w:val="009C7A3E"/>
    <w:rsid w:val="009D4F13"/>
    <w:rsid w:val="009E0316"/>
    <w:rsid w:val="009E3D5F"/>
    <w:rsid w:val="009F0C67"/>
    <w:rsid w:val="00A01DD8"/>
    <w:rsid w:val="00A1409E"/>
    <w:rsid w:val="00A35B28"/>
    <w:rsid w:val="00A61493"/>
    <w:rsid w:val="00A7146B"/>
    <w:rsid w:val="00A85E29"/>
    <w:rsid w:val="00AA1802"/>
    <w:rsid w:val="00AA7350"/>
    <w:rsid w:val="00AE109C"/>
    <w:rsid w:val="00AE2322"/>
    <w:rsid w:val="00B022DC"/>
    <w:rsid w:val="00B200F4"/>
    <w:rsid w:val="00B20D9E"/>
    <w:rsid w:val="00B229A1"/>
    <w:rsid w:val="00B231E0"/>
    <w:rsid w:val="00B3251C"/>
    <w:rsid w:val="00B428E6"/>
    <w:rsid w:val="00B54775"/>
    <w:rsid w:val="00B5571F"/>
    <w:rsid w:val="00B576FC"/>
    <w:rsid w:val="00B57D9B"/>
    <w:rsid w:val="00B73EF2"/>
    <w:rsid w:val="00B77046"/>
    <w:rsid w:val="00B77664"/>
    <w:rsid w:val="00B923BF"/>
    <w:rsid w:val="00B934BF"/>
    <w:rsid w:val="00B968C4"/>
    <w:rsid w:val="00BB02D4"/>
    <w:rsid w:val="00BC13C3"/>
    <w:rsid w:val="00BC1B9B"/>
    <w:rsid w:val="00BC5803"/>
    <w:rsid w:val="00BE7526"/>
    <w:rsid w:val="00C0102D"/>
    <w:rsid w:val="00C0402E"/>
    <w:rsid w:val="00C056D5"/>
    <w:rsid w:val="00C2433A"/>
    <w:rsid w:val="00C27255"/>
    <w:rsid w:val="00C50F1D"/>
    <w:rsid w:val="00C533E2"/>
    <w:rsid w:val="00C56C86"/>
    <w:rsid w:val="00C645B2"/>
    <w:rsid w:val="00C7717D"/>
    <w:rsid w:val="00CA3D74"/>
    <w:rsid w:val="00CB00FB"/>
    <w:rsid w:val="00CE3F73"/>
    <w:rsid w:val="00D11B12"/>
    <w:rsid w:val="00D31189"/>
    <w:rsid w:val="00D438EE"/>
    <w:rsid w:val="00D566CA"/>
    <w:rsid w:val="00D6794E"/>
    <w:rsid w:val="00D74D47"/>
    <w:rsid w:val="00D81A9F"/>
    <w:rsid w:val="00D8609C"/>
    <w:rsid w:val="00DC2596"/>
    <w:rsid w:val="00DD55FD"/>
    <w:rsid w:val="00DD5ABB"/>
    <w:rsid w:val="00DD62EA"/>
    <w:rsid w:val="00DF519C"/>
    <w:rsid w:val="00DF7C36"/>
    <w:rsid w:val="00E1046D"/>
    <w:rsid w:val="00E12F26"/>
    <w:rsid w:val="00E20F66"/>
    <w:rsid w:val="00E25773"/>
    <w:rsid w:val="00E35A2B"/>
    <w:rsid w:val="00E4473E"/>
    <w:rsid w:val="00E46AD8"/>
    <w:rsid w:val="00E60D33"/>
    <w:rsid w:val="00E62FC5"/>
    <w:rsid w:val="00E817ED"/>
    <w:rsid w:val="00E8205F"/>
    <w:rsid w:val="00E873E1"/>
    <w:rsid w:val="00E90D6B"/>
    <w:rsid w:val="00EA432B"/>
    <w:rsid w:val="00EA7242"/>
    <w:rsid w:val="00EC0890"/>
    <w:rsid w:val="00EC0A94"/>
    <w:rsid w:val="00EC69F2"/>
    <w:rsid w:val="00ED7756"/>
    <w:rsid w:val="00EE1B77"/>
    <w:rsid w:val="00EE3117"/>
    <w:rsid w:val="00EE410E"/>
    <w:rsid w:val="00EF23C7"/>
    <w:rsid w:val="00F64B0C"/>
    <w:rsid w:val="00F67D67"/>
    <w:rsid w:val="00F70E02"/>
    <w:rsid w:val="00F77376"/>
    <w:rsid w:val="00F80E9C"/>
    <w:rsid w:val="00F9767D"/>
    <w:rsid w:val="00FA1E93"/>
    <w:rsid w:val="00FA3273"/>
    <w:rsid w:val="00FC0478"/>
    <w:rsid w:val="00FE4D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820AC"/>
  <w15:docId w15:val="{95C9F978-8E6E-4303-9358-8AC0183EC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6C5C"/>
    <w:pPr>
      <w:bidi/>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4A74E7"/>
    <w:rPr>
      <w:sz w:val="16"/>
      <w:szCs w:val="16"/>
    </w:rPr>
  </w:style>
  <w:style w:type="paragraph" w:styleId="a4">
    <w:name w:val="annotation text"/>
    <w:basedOn w:val="a"/>
    <w:link w:val="a5"/>
    <w:uiPriority w:val="99"/>
    <w:semiHidden/>
    <w:unhideWhenUsed/>
    <w:rsid w:val="004A74E7"/>
    <w:pPr>
      <w:spacing w:line="240" w:lineRule="auto"/>
    </w:pPr>
    <w:rPr>
      <w:sz w:val="20"/>
      <w:szCs w:val="20"/>
    </w:rPr>
  </w:style>
  <w:style w:type="character" w:customStyle="1" w:styleId="a5">
    <w:name w:val="טקסט הערה תו"/>
    <w:basedOn w:val="a0"/>
    <w:link w:val="a4"/>
    <w:uiPriority w:val="99"/>
    <w:semiHidden/>
    <w:rsid w:val="004A74E7"/>
    <w:rPr>
      <w:sz w:val="20"/>
      <w:szCs w:val="20"/>
    </w:rPr>
  </w:style>
  <w:style w:type="paragraph" w:styleId="a6">
    <w:name w:val="annotation subject"/>
    <w:basedOn w:val="a4"/>
    <w:next w:val="a4"/>
    <w:link w:val="a7"/>
    <w:uiPriority w:val="99"/>
    <w:semiHidden/>
    <w:unhideWhenUsed/>
    <w:rsid w:val="004A74E7"/>
    <w:rPr>
      <w:b/>
      <w:bCs/>
    </w:rPr>
  </w:style>
  <w:style w:type="character" w:customStyle="1" w:styleId="a7">
    <w:name w:val="נושא הערה תו"/>
    <w:basedOn w:val="a5"/>
    <w:link w:val="a6"/>
    <w:uiPriority w:val="99"/>
    <w:semiHidden/>
    <w:rsid w:val="004A74E7"/>
    <w:rPr>
      <w:b/>
      <w:bCs/>
      <w:sz w:val="20"/>
      <w:szCs w:val="20"/>
    </w:rPr>
  </w:style>
  <w:style w:type="paragraph" w:styleId="a8">
    <w:name w:val="Balloon Text"/>
    <w:basedOn w:val="a"/>
    <w:link w:val="a9"/>
    <w:uiPriority w:val="99"/>
    <w:semiHidden/>
    <w:unhideWhenUsed/>
    <w:rsid w:val="004A74E7"/>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4A74E7"/>
    <w:rPr>
      <w:rFonts w:ascii="Tahoma" w:hAnsi="Tahoma" w:cs="Tahoma"/>
      <w:sz w:val="16"/>
      <w:szCs w:val="16"/>
    </w:rPr>
  </w:style>
  <w:style w:type="paragraph" w:styleId="NormalWeb">
    <w:name w:val="Normal (Web)"/>
    <w:basedOn w:val="a"/>
    <w:uiPriority w:val="99"/>
    <w:semiHidden/>
    <w:unhideWhenUsed/>
    <w:rsid w:val="008D148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a">
    <w:name w:val="Emphasis"/>
    <w:basedOn w:val="a0"/>
    <w:uiPriority w:val="20"/>
    <w:qFormat/>
    <w:rsid w:val="008D1484"/>
    <w:rPr>
      <w:i/>
      <w:iCs/>
    </w:rPr>
  </w:style>
  <w:style w:type="character" w:styleId="Hyperlink">
    <w:name w:val="Hyperlink"/>
    <w:basedOn w:val="a0"/>
    <w:uiPriority w:val="99"/>
    <w:semiHidden/>
    <w:unhideWhenUsed/>
    <w:rsid w:val="008D1484"/>
    <w:rPr>
      <w:color w:val="0000FF"/>
      <w:u w:val="single"/>
    </w:rPr>
  </w:style>
  <w:style w:type="paragraph" w:styleId="2">
    <w:name w:val="Body Text 2"/>
    <w:basedOn w:val="a"/>
    <w:link w:val="20"/>
    <w:uiPriority w:val="99"/>
    <w:semiHidden/>
    <w:unhideWhenUsed/>
    <w:rsid w:val="00B7766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גוף טקסט 2 תו"/>
    <w:basedOn w:val="a0"/>
    <w:link w:val="2"/>
    <w:uiPriority w:val="99"/>
    <w:semiHidden/>
    <w:rsid w:val="00B7766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22979">
      <w:bodyDiv w:val="1"/>
      <w:marLeft w:val="0"/>
      <w:marRight w:val="0"/>
      <w:marTop w:val="0"/>
      <w:marBottom w:val="0"/>
      <w:divBdr>
        <w:top w:val="none" w:sz="0" w:space="0" w:color="auto"/>
        <w:left w:val="none" w:sz="0" w:space="0" w:color="auto"/>
        <w:bottom w:val="none" w:sz="0" w:space="0" w:color="auto"/>
        <w:right w:val="none" w:sz="0" w:space="0" w:color="auto"/>
      </w:divBdr>
    </w:div>
    <w:div w:id="270824124">
      <w:bodyDiv w:val="1"/>
      <w:marLeft w:val="0"/>
      <w:marRight w:val="0"/>
      <w:marTop w:val="0"/>
      <w:marBottom w:val="0"/>
      <w:divBdr>
        <w:top w:val="none" w:sz="0" w:space="0" w:color="auto"/>
        <w:left w:val="none" w:sz="0" w:space="0" w:color="auto"/>
        <w:bottom w:val="none" w:sz="0" w:space="0" w:color="auto"/>
        <w:right w:val="none" w:sz="0" w:space="0" w:color="auto"/>
      </w:divBdr>
    </w:div>
    <w:div w:id="374627089">
      <w:bodyDiv w:val="1"/>
      <w:marLeft w:val="0"/>
      <w:marRight w:val="0"/>
      <w:marTop w:val="0"/>
      <w:marBottom w:val="0"/>
      <w:divBdr>
        <w:top w:val="none" w:sz="0" w:space="0" w:color="auto"/>
        <w:left w:val="none" w:sz="0" w:space="0" w:color="auto"/>
        <w:bottom w:val="none" w:sz="0" w:space="0" w:color="auto"/>
        <w:right w:val="none" w:sz="0" w:space="0" w:color="auto"/>
      </w:divBdr>
    </w:div>
    <w:div w:id="631912132">
      <w:bodyDiv w:val="1"/>
      <w:marLeft w:val="0"/>
      <w:marRight w:val="0"/>
      <w:marTop w:val="0"/>
      <w:marBottom w:val="0"/>
      <w:divBdr>
        <w:top w:val="none" w:sz="0" w:space="0" w:color="auto"/>
        <w:left w:val="none" w:sz="0" w:space="0" w:color="auto"/>
        <w:bottom w:val="none" w:sz="0" w:space="0" w:color="auto"/>
        <w:right w:val="none" w:sz="0" w:space="0" w:color="auto"/>
      </w:divBdr>
    </w:div>
    <w:div w:id="895898705">
      <w:bodyDiv w:val="1"/>
      <w:marLeft w:val="0"/>
      <w:marRight w:val="0"/>
      <w:marTop w:val="0"/>
      <w:marBottom w:val="0"/>
      <w:divBdr>
        <w:top w:val="none" w:sz="0" w:space="0" w:color="auto"/>
        <w:left w:val="none" w:sz="0" w:space="0" w:color="auto"/>
        <w:bottom w:val="none" w:sz="0" w:space="0" w:color="auto"/>
        <w:right w:val="none" w:sz="0" w:space="0" w:color="auto"/>
      </w:divBdr>
    </w:div>
    <w:div w:id="1160999614">
      <w:bodyDiv w:val="1"/>
      <w:marLeft w:val="0"/>
      <w:marRight w:val="0"/>
      <w:marTop w:val="0"/>
      <w:marBottom w:val="0"/>
      <w:divBdr>
        <w:top w:val="none" w:sz="0" w:space="0" w:color="auto"/>
        <w:left w:val="none" w:sz="0" w:space="0" w:color="auto"/>
        <w:bottom w:val="none" w:sz="0" w:space="0" w:color="auto"/>
        <w:right w:val="none" w:sz="0" w:space="0" w:color="auto"/>
      </w:divBdr>
    </w:div>
    <w:div w:id="1166507911">
      <w:bodyDiv w:val="1"/>
      <w:marLeft w:val="0"/>
      <w:marRight w:val="0"/>
      <w:marTop w:val="0"/>
      <w:marBottom w:val="0"/>
      <w:divBdr>
        <w:top w:val="none" w:sz="0" w:space="0" w:color="auto"/>
        <w:left w:val="none" w:sz="0" w:space="0" w:color="auto"/>
        <w:bottom w:val="none" w:sz="0" w:space="0" w:color="auto"/>
        <w:right w:val="none" w:sz="0" w:space="0" w:color="auto"/>
      </w:divBdr>
    </w:div>
    <w:div w:id="1210261760">
      <w:bodyDiv w:val="1"/>
      <w:marLeft w:val="0"/>
      <w:marRight w:val="0"/>
      <w:marTop w:val="0"/>
      <w:marBottom w:val="0"/>
      <w:divBdr>
        <w:top w:val="none" w:sz="0" w:space="0" w:color="auto"/>
        <w:left w:val="none" w:sz="0" w:space="0" w:color="auto"/>
        <w:bottom w:val="none" w:sz="0" w:space="0" w:color="auto"/>
        <w:right w:val="none" w:sz="0" w:space="0" w:color="auto"/>
      </w:divBdr>
    </w:div>
    <w:div w:id="1570845948">
      <w:bodyDiv w:val="1"/>
      <w:marLeft w:val="0"/>
      <w:marRight w:val="0"/>
      <w:marTop w:val="0"/>
      <w:marBottom w:val="0"/>
      <w:divBdr>
        <w:top w:val="none" w:sz="0" w:space="0" w:color="auto"/>
        <w:left w:val="none" w:sz="0" w:space="0" w:color="auto"/>
        <w:bottom w:val="none" w:sz="0" w:space="0" w:color="auto"/>
        <w:right w:val="none" w:sz="0" w:space="0" w:color="auto"/>
      </w:divBdr>
    </w:div>
    <w:div w:id="1591350131">
      <w:bodyDiv w:val="1"/>
      <w:marLeft w:val="0"/>
      <w:marRight w:val="0"/>
      <w:marTop w:val="0"/>
      <w:marBottom w:val="0"/>
      <w:divBdr>
        <w:top w:val="none" w:sz="0" w:space="0" w:color="auto"/>
        <w:left w:val="none" w:sz="0" w:space="0" w:color="auto"/>
        <w:bottom w:val="none" w:sz="0" w:space="0" w:color="auto"/>
        <w:right w:val="none" w:sz="0" w:space="0" w:color="auto"/>
      </w:divBdr>
    </w:div>
    <w:div w:id="1756828012">
      <w:bodyDiv w:val="1"/>
      <w:marLeft w:val="0"/>
      <w:marRight w:val="0"/>
      <w:marTop w:val="0"/>
      <w:marBottom w:val="0"/>
      <w:divBdr>
        <w:top w:val="none" w:sz="0" w:space="0" w:color="auto"/>
        <w:left w:val="none" w:sz="0" w:space="0" w:color="auto"/>
        <w:bottom w:val="none" w:sz="0" w:space="0" w:color="auto"/>
        <w:right w:val="none" w:sz="0" w:space="0" w:color="auto"/>
      </w:divBdr>
      <w:divsChild>
        <w:div w:id="3746523">
          <w:marLeft w:val="0"/>
          <w:marRight w:val="0"/>
          <w:marTop w:val="0"/>
          <w:marBottom w:val="0"/>
          <w:divBdr>
            <w:top w:val="single" w:sz="4" w:space="9" w:color="DEDFE1"/>
            <w:left w:val="single" w:sz="4" w:space="10" w:color="DEDFE1"/>
            <w:bottom w:val="none" w:sz="0" w:space="9" w:color="auto"/>
            <w:right w:val="none" w:sz="0" w:space="10" w:color="auto"/>
          </w:divBdr>
        </w:div>
      </w:divsChild>
    </w:div>
    <w:div w:id="206695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10</Pages>
  <Words>5639</Words>
  <Characters>28199</Characters>
  <Application>Microsoft Office Word</Application>
  <DocSecurity>0</DocSecurity>
  <Lines>234</Lines>
  <Paragraphs>67</Paragraphs>
  <ScaleCrop>false</ScaleCrop>
  <HeadingPairs>
    <vt:vector size="2" baseType="variant">
      <vt:variant>
        <vt:lpstr>שם</vt:lpstr>
      </vt:variant>
      <vt:variant>
        <vt:i4>1</vt:i4>
      </vt:variant>
    </vt:vector>
  </HeadingPairs>
  <TitlesOfParts>
    <vt:vector size="1" baseType="lpstr">
      <vt:lpstr/>
    </vt:vector>
  </TitlesOfParts>
  <Company>Hewlett-Packard</Company>
  <LinksUpToDate>false</LinksUpToDate>
  <CharactersWithSpaces>33771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dc:creator>
  <cp:lastModifiedBy>off ice</cp:lastModifiedBy>
  <cp:revision>16</cp:revision>
  <dcterms:created xsi:type="dcterms:W3CDTF">2020-04-21T10:46:00Z</dcterms:created>
  <dcterms:modified xsi:type="dcterms:W3CDTF">2020-05-12T12:26:00Z</dcterms:modified>
</cp:coreProperties>
</file>