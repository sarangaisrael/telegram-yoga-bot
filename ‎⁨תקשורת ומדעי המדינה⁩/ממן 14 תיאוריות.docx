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50E8E" w14:textId="77777777" w:rsidR="00EE32B0" w:rsidRPr="00EE36D5" w:rsidRDefault="00EE32B0" w:rsidP="00567627">
      <w:pPr>
        <w:pStyle w:val="NormalWeb"/>
        <w:shd w:val="clear" w:color="auto" w:fill="FFFFFF"/>
        <w:bidi/>
        <w:spacing w:before="0" w:beforeAutospacing="0" w:after="120" w:afterAutospacing="0" w:line="360" w:lineRule="auto"/>
        <w:jc w:val="both"/>
        <w:textAlignment w:val="baseline"/>
        <w:rPr>
          <w:rFonts w:cs="David"/>
          <w:rtl/>
        </w:rPr>
      </w:pPr>
      <w:r w:rsidRPr="00EE36D5">
        <w:rPr>
          <w:rFonts w:cs="David" w:hint="cs"/>
          <w:highlight w:val="lightGray"/>
          <w:rtl/>
        </w:rPr>
        <w:t>שאלה 1:</w:t>
      </w:r>
    </w:p>
    <w:p w14:paraId="703C2E48" w14:textId="77777777" w:rsidR="00D6363D" w:rsidRPr="00EB0858" w:rsidRDefault="009500F2" w:rsidP="00567627">
      <w:pPr>
        <w:pStyle w:val="NormalWeb"/>
        <w:shd w:val="clear" w:color="auto" w:fill="FFFFFF"/>
        <w:bidi/>
        <w:spacing w:before="0" w:beforeAutospacing="0" w:after="120" w:afterAutospacing="0" w:line="360" w:lineRule="auto"/>
        <w:jc w:val="both"/>
        <w:textAlignment w:val="baseline"/>
        <w:rPr>
          <w:rFonts w:cs="David"/>
          <w:u w:val="single"/>
          <w:rtl/>
        </w:rPr>
      </w:pPr>
      <w:r w:rsidRPr="00EB0858">
        <w:rPr>
          <w:rFonts w:cs="David" w:hint="cs"/>
          <w:u w:val="single"/>
          <w:rtl/>
        </w:rPr>
        <w:t>סעיף א:</w:t>
      </w:r>
    </w:p>
    <w:p w14:paraId="4FC8720C" w14:textId="0DEF9AC1" w:rsidR="003D4CA2" w:rsidRPr="00EB0858" w:rsidRDefault="00335641" w:rsidP="00567627">
      <w:pPr>
        <w:spacing w:after="120" w:line="360" w:lineRule="auto"/>
        <w:jc w:val="both"/>
        <w:rPr>
          <w:rFonts w:cs="David"/>
          <w:sz w:val="24"/>
          <w:szCs w:val="24"/>
          <w:rtl/>
        </w:rPr>
      </w:pPr>
      <w:r w:rsidRPr="00EB0858">
        <w:rPr>
          <w:rFonts w:cs="David" w:hint="cs"/>
          <w:sz w:val="24"/>
          <w:szCs w:val="24"/>
          <w:rtl/>
        </w:rPr>
        <w:t>צ'ארלס טיילור</w:t>
      </w:r>
      <w:r w:rsidRPr="00EB0858">
        <w:rPr>
          <w:rFonts w:cs="David" w:hint="cs"/>
          <w:b/>
          <w:bCs/>
          <w:sz w:val="24"/>
          <w:szCs w:val="24"/>
          <w:rtl/>
        </w:rPr>
        <w:t xml:space="preserve"> </w:t>
      </w:r>
      <w:r w:rsidRPr="00EB0858">
        <w:rPr>
          <w:rFonts w:cs="David" w:hint="cs"/>
          <w:sz w:val="24"/>
          <w:szCs w:val="24"/>
          <w:rtl/>
        </w:rPr>
        <w:t>מחזיק</w:t>
      </w:r>
      <w:r w:rsidRPr="00EB0858">
        <w:rPr>
          <w:rFonts w:cs="David" w:hint="cs"/>
          <w:b/>
          <w:bCs/>
          <w:sz w:val="24"/>
          <w:szCs w:val="24"/>
          <w:rtl/>
        </w:rPr>
        <w:t xml:space="preserve"> ב</w:t>
      </w:r>
      <w:r w:rsidR="0078642B" w:rsidRPr="00EB0858">
        <w:rPr>
          <w:rFonts w:cs="David" w:hint="cs"/>
          <w:b/>
          <w:bCs/>
          <w:sz w:val="24"/>
          <w:szCs w:val="24"/>
          <w:rtl/>
        </w:rPr>
        <w:t>גישה הרב תרבותית</w:t>
      </w:r>
      <w:r w:rsidRPr="00EB0858">
        <w:rPr>
          <w:rFonts w:cs="David" w:hint="cs"/>
          <w:sz w:val="24"/>
          <w:szCs w:val="24"/>
          <w:rtl/>
        </w:rPr>
        <w:t xml:space="preserve">, </w:t>
      </w:r>
      <w:r w:rsidR="00990223" w:rsidRPr="00EB0858">
        <w:rPr>
          <w:rFonts w:cs="David"/>
          <w:sz w:val="24"/>
          <w:szCs w:val="24"/>
          <w:rtl/>
        </w:rPr>
        <w:t>מפעלו הפילוסופי וההיסטורי של טיילור נועד לבסס את ההבחנה בין החיוביות המוסרית שבאידיאל האותנטיות כשלעצמו לבין ביטוייו התרבותיים השליליים</w:t>
      </w:r>
      <w:r w:rsidR="00990223" w:rsidRPr="00EB0858">
        <w:rPr>
          <w:rFonts w:cs="David" w:hint="cs"/>
          <w:sz w:val="24"/>
          <w:szCs w:val="24"/>
          <w:rtl/>
        </w:rPr>
        <w:t xml:space="preserve">. </w:t>
      </w:r>
      <w:r w:rsidR="005D07B9" w:rsidRPr="007E20FA">
        <w:rPr>
          <w:rFonts w:cs="David" w:hint="cs"/>
          <w:sz w:val="24"/>
          <w:szCs w:val="24"/>
          <w:rtl/>
        </w:rPr>
        <w:t xml:space="preserve">טיילור טוען שיש לכבד את הזהויות התרבותיות הנבדלות בחברה ולתת להן הכרה. האדם מגבש זהות לפי ההשתייכות התרבותית שלו, ולטענתו אנשים צריכים לחיות את חייהם ללא חשש מהשפלה או נידוי </w:t>
      </w:r>
      <w:r w:rsidR="007E20FA" w:rsidRPr="007E20FA">
        <w:rPr>
          <w:rFonts w:cs="David" w:hint="cs"/>
          <w:sz w:val="24"/>
          <w:szCs w:val="24"/>
          <w:rtl/>
        </w:rPr>
        <w:t xml:space="preserve">בעקבות הערכים, התרבות </w:t>
      </w:r>
      <w:r w:rsidR="007E20FA">
        <w:rPr>
          <w:rFonts w:cs="David" w:hint="cs"/>
          <w:sz w:val="24"/>
          <w:szCs w:val="24"/>
          <w:rtl/>
        </w:rPr>
        <w:t>שממנה הוא מגיע.</w:t>
      </w:r>
      <w:r w:rsidR="007E20FA" w:rsidRPr="007E20FA">
        <w:rPr>
          <w:rFonts w:cs="David" w:hint="cs"/>
          <w:sz w:val="24"/>
          <w:szCs w:val="24"/>
          <w:rtl/>
        </w:rPr>
        <w:t xml:space="preserve"> </w:t>
      </w:r>
      <w:r w:rsidR="00630022" w:rsidRPr="00EB0858">
        <w:rPr>
          <w:rFonts w:cs="David" w:hint="cs"/>
          <w:sz w:val="24"/>
          <w:szCs w:val="24"/>
          <w:rtl/>
        </w:rPr>
        <w:t>ג</w:t>
      </w:r>
      <w:r w:rsidR="0078642B" w:rsidRPr="00EB0858">
        <w:rPr>
          <w:rFonts w:cs="David" w:hint="cs"/>
          <w:sz w:val="24"/>
          <w:szCs w:val="24"/>
          <w:rtl/>
        </w:rPr>
        <w:t>ישה</w:t>
      </w:r>
      <w:r w:rsidR="00630022" w:rsidRPr="00EB0858">
        <w:rPr>
          <w:rFonts w:cs="David" w:hint="cs"/>
          <w:sz w:val="24"/>
          <w:szCs w:val="24"/>
          <w:rtl/>
        </w:rPr>
        <w:t xml:space="preserve"> זו</w:t>
      </w:r>
      <w:r w:rsidRPr="00EB0858">
        <w:rPr>
          <w:rFonts w:cs="David" w:hint="cs"/>
          <w:sz w:val="24"/>
          <w:szCs w:val="24"/>
          <w:rtl/>
        </w:rPr>
        <w:t xml:space="preserve"> מבקשת לתקן </w:t>
      </w:r>
      <w:r w:rsidR="0078642B" w:rsidRPr="00EB0858">
        <w:rPr>
          <w:rFonts w:cs="David" w:hint="cs"/>
          <w:sz w:val="24"/>
          <w:szCs w:val="24"/>
          <w:rtl/>
        </w:rPr>
        <w:t>עוולת אך בבסיסה</w:t>
      </w:r>
      <w:r w:rsidR="00B32741" w:rsidRPr="00EB0858">
        <w:rPr>
          <w:rFonts w:cs="David" w:hint="cs"/>
          <w:sz w:val="24"/>
          <w:szCs w:val="24"/>
          <w:rtl/>
        </w:rPr>
        <w:t xml:space="preserve"> קיימת</w:t>
      </w:r>
      <w:r w:rsidR="0078642B" w:rsidRPr="00EB0858">
        <w:rPr>
          <w:rFonts w:cs="David" w:hint="cs"/>
          <w:sz w:val="24"/>
          <w:szCs w:val="24"/>
          <w:rtl/>
        </w:rPr>
        <w:t xml:space="preserve"> </w:t>
      </w:r>
      <w:r w:rsidR="00B32741" w:rsidRPr="00EB0858">
        <w:rPr>
          <w:rFonts w:cs="David" w:hint="cs"/>
          <w:sz w:val="24"/>
          <w:szCs w:val="24"/>
          <w:rtl/>
        </w:rPr>
        <w:t>ה</w:t>
      </w:r>
      <w:r w:rsidR="0078642B" w:rsidRPr="00EB0858">
        <w:rPr>
          <w:rFonts w:cs="David" w:hint="cs"/>
          <w:sz w:val="24"/>
          <w:szCs w:val="24"/>
          <w:rtl/>
        </w:rPr>
        <w:t xml:space="preserve">שאיפה, </w:t>
      </w:r>
      <w:r w:rsidR="00B32741" w:rsidRPr="00EB0858">
        <w:rPr>
          <w:rFonts w:cs="David" w:hint="cs"/>
          <w:sz w:val="24"/>
          <w:szCs w:val="24"/>
          <w:rtl/>
        </w:rPr>
        <w:t>ה</w:t>
      </w:r>
      <w:r w:rsidR="0078642B" w:rsidRPr="00EB0858">
        <w:rPr>
          <w:rFonts w:cs="David" w:hint="cs"/>
          <w:sz w:val="24"/>
          <w:szCs w:val="24"/>
          <w:rtl/>
        </w:rPr>
        <w:t xml:space="preserve">אידיאל </w:t>
      </w:r>
      <w:r w:rsidR="00B32741" w:rsidRPr="00EB0858">
        <w:rPr>
          <w:rFonts w:cs="David" w:hint="cs"/>
          <w:sz w:val="24"/>
          <w:szCs w:val="24"/>
          <w:rtl/>
        </w:rPr>
        <w:t>ה</w:t>
      </w:r>
      <w:r w:rsidR="0078642B" w:rsidRPr="00EB0858">
        <w:rPr>
          <w:rFonts w:cs="David" w:hint="cs"/>
          <w:sz w:val="24"/>
          <w:szCs w:val="24"/>
          <w:rtl/>
        </w:rPr>
        <w:t>רב תרבותי</w:t>
      </w:r>
      <w:r w:rsidR="003A2073">
        <w:rPr>
          <w:rFonts w:cs="David" w:hint="cs"/>
          <w:sz w:val="24"/>
          <w:szCs w:val="24"/>
          <w:rtl/>
        </w:rPr>
        <w:t xml:space="preserve"> </w:t>
      </w:r>
      <w:r w:rsidR="00AE7FEF">
        <w:rPr>
          <w:rFonts w:cs="David" w:hint="cs"/>
          <w:sz w:val="24"/>
          <w:szCs w:val="24"/>
          <w:rtl/>
        </w:rPr>
        <w:t>אשר</w:t>
      </w:r>
      <w:r w:rsidR="005E339B" w:rsidRPr="00EB0858">
        <w:rPr>
          <w:rFonts w:cs="David" w:hint="cs"/>
          <w:sz w:val="24"/>
          <w:szCs w:val="24"/>
          <w:rtl/>
        </w:rPr>
        <w:t xml:space="preserve"> טוענת כי יש להסתכל על זהויות, לכבד שונות ולהקצות על בסיס השונות</w:t>
      </w:r>
      <w:r w:rsidR="00AE7FEF">
        <w:rPr>
          <w:rFonts w:cs="David" w:hint="cs"/>
          <w:sz w:val="24"/>
          <w:szCs w:val="24"/>
          <w:rtl/>
        </w:rPr>
        <w:t xml:space="preserve"> התרבותית, עקרונות הרב תרבותיות</w:t>
      </w:r>
      <w:r w:rsidR="005E339B" w:rsidRPr="00EB0858">
        <w:rPr>
          <w:rFonts w:cs="David" w:hint="cs"/>
          <w:sz w:val="24"/>
          <w:szCs w:val="24"/>
          <w:rtl/>
        </w:rPr>
        <w:t xml:space="preserve"> כלומר </w:t>
      </w:r>
      <w:r w:rsidR="0078642B" w:rsidRPr="00EB0858">
        <w:rPr>
          <w:rFonts w:cs="David" w:hint="cs"/>
          <w:sz w:val="24"/>
          <w:szCs w:val="24"/>
          <w:rtl/>
        </w:rPr>
        <w:t>מ</w:t>
      </w:r>
      <w:r w:rsidR="005E339B" w:rsidRPr="00EB0858">
        <w:rPr>
          <w:rFonts w:cs="David" w:hint="cs"/>
          <w:sz w:val="24"/>
          <w:szCs w:val="24"/>
          <w:rtl/>
        </w:rPr>
        <w:t>עבר לתיקון הצורה הבסיסית שעליה מ</w:t>
      </w:r>
      <w:r w:rsidR="0078642B" w:rsidRPr="00EB0858">
        <w:rPr>
          <w:rFonts w:cs="David" w:hint="cs"/>
          <w:sz w:val="24"/>
          <w:szCs w:val="24"/>
          <w:rtl/>
        </w:rPr>
        <w:t xml:space="preserve">תנהל היא חלוקה לא על פי </w:t>
      </w:r>
      <w:r w:rsidR="0078642B" w:rsidRPr="00EB0858">
        <w:rPr>
          <w:rFonts w:cs="David" w:hint="eastAsia"/>
          <w:sz w:val="24"/>
          <w:szCs w:val="24"/>
          <w:rtl/>
        </w:rPr>
        <w:t>ניטרליות</w:t>
      </w:r>
      <w:r w:rsidR="005E339B" w:rsidRPr="00EB0858">
        <w:rPr>
          <w:rFonts w:cs="David" w:hint="cs"/>
          <w:sz w:val="24"/>
          <w:szCs w:val="24"/>
          <w:rtl/>
        </w:rPr>
        <w:t>, שוויון ועיוורון צבעים</w:t>
      </w:r>
      <w:r w:rsidR="003A2073">
        <w:rPr>
          <w:rFonts w:cs="David" w:hint="cs"/>
          <w:sz w:val="24"/>
          <w:szCs w:val="24"/>
          <w:rtl/>
        </w:rPr>
        <w:t xml:space="preserve">. כלומר </w:t>
      </w:r>
      <w:r w:rsidR="005F4434" w:rsidRPr="00EB0858">
        <w:rPr>
          <w:rFonts w:cs="David" w:hint="cs"/>
          <w:sz w:val="24"/>
          <w:szCs w:val="24"/>
          <w:rtl/>
        </w:rPr>
        <w:t>מדינה</w:t>
      </w:r>
      <w:r w:rsidR="0075112F" w:rsidRPr="00EB0858">
        <w:rPr>
          <w:rFonts w:cs="David"/>
          <w:sz w:val="24"/>
          <w:szCs w:val="24"/>
          <w:rtl/>
        </w:rPr>
        <w:t xml:space="preserve"> אוניברסאלית וניטראלית</w:t>
      </w:r>
      <w:r w:rsidR="0075112F" w:rsidRPr="00EB0858">
        <w:rPr>
          <w:rFonts w:cs="David" w:hint="cs"/>
          <w:sz w:val="24"/>
          <w:szCs w:val="24"/>
          <w:rtl/>
        </w:rPr>
        <w:t xml:space="preserve">, </w:t>
      </w:r>
      <w:r w:rsidR="0075112F" w:rsidRPr="00EB0858">
        <w:rPr>
          <w:rFonts w:cs="David"/>
          <w:sz w:val="24"/>
          <w:szCs w:val="24"/>
          <w:rtl/>
        </w:rPr>
        <w:t>אי</w:t>
      </w:r>
      <w:r w:rsidR="005F4434" w:rsidRPr="00EB0858">
        <w:rPr>
          <w:rFonts w:cs="David"/>
          <w:sz w:val="24"/>
          <w:szCs w:val="24"/>
          <w:rtl/>
        </w:rPr>
        <w:t>נה מחזיקה ב"תפיסת טוב" מסו</w:t>
      </w:r>
      <w:r w:rsidR="005F4434" w:rsidRPr="00EB0858">
        <w:rPr>
          <w:rFonts w:cs="David" w:hint="cs"/>
          <w:sz w:val="24"/>
          <w:szCs w:val="24"/>
          <w:rtl/>
        </w:rPr>
        <w:t>י</w:t>
      </w:r>
      <w:r w:rsidR="0075112F" w:rsidRPr="00EB0858">
        <w:rPr>
          <w:rFonts w:cs="David"/>
          <w:sz w:val="24"/>
          <w:szCs w:val="24"/>
          <w:rtl/>
        </w:rPr>
        <w:t>מת</w:t>
      </w:r>
      <w:r w:rsidR="0075112F" w:rsidRPr="00EB0858">
        <w:rPr>
          <w:rFonts w:cs="David" w:hint="cs"/>
          <w:sz w:val="24"/>
          <w:szCs w:val="24"/>
          <w:rtl/>
        </w:rPr>
        <w:t xml:space="preserve"> ו</w:t>
      </w:r>
      <w:r w:rsidR="005F4434" w:rsidRPr="00EB0858">
        <w:rPr>
          <w:rFonts w:cs="David"/>
          <w:sz w:val="24"/>
          <w:szCs w:val="24"/>
          <w:rtl/>
        </w:rPr>
        <w:t xml:space="preserve">שומרת על הפרדה בין </w:t>
      </w:r>
      <w:r w:rsidR="0075112F" w:rsidRPr="00EB0858">
        <w:rPr>
          <w:rFonts w:cs="David" w:hint="cs"/>
          <w:sz w:val="24"/>
          <w:szCs w:val="24"/>
          <w:rtl/>
        </w:rPr>
        <w:t xml:space="preserve">זהות המדינה </w:t>
      </w:r>
      <w:r w:rsidR="005F4434" w:rsidRPr="00EB0858">
        <w:rPr>
          <w:rFonts w:cs="David"/>
          <w:sz w:val="24"/>
          <w:szCs w:val="24"/>
          <w:rtl/>
        </w:rPr>
        <w:t>לזהות התרבותית של אזרחיה</w:t>
      </w:r>
      <w:r w:rsidR="005E339B" w:rsidRPr="00EB0858">
        <w:rPr>
          <w:rFonts w:cs="David" w:hint="cs"/>
          <w:sz w:val="24"/>
          <w:szCs w:val="24"/>
          <w:rtl/>
        </w:rPr>
        <w:t xml:space="preserve"> </w:t>
      </w:r>
      <w:r w:rsidR="0078642B" w:rsidRPr="00EB0858">
        <w:rPr>
          <w:rFonts w:cs="David" w:hint="cs"/>
          <w:sz w:val="24"/>
          <w:szCs w:val="24"/>
          <w:rtl/>
        </w:rPr>
        <w:t xml:space="preserve">כאשר </w:t>
      </w:r>
      <w:r w:rsidR="00AB1551" w:rsidRPr="00EB0858">
        <w:rPr>
          <w:rFonts w:cs="David" w:hint="cs"/>
          <w:sz w:val="24"/>
          <w:szCs w:val="24"/>
          <w:rtl/>
        </w:rPr>
        <w:t>דנים</w:t>
      </w:r>
      <w:r w:rsidR="0078642B" w:rsidRPr="00EB0858">
        <w:rPr>
          <w:rFonts w:cs="David" w:hint="cs"/>
          <w:sz w:val="24"/>
          <w:szCs w:val="24"/>
          <w:rtl/>
        </w:rPr>
        <w:t xml:space="preserve"> על הסדרים חברתיים, מבנה השוק</w:t>
      </w:r>
      <w:r w:rsidR="00630022" w:rsidRPr="00EB0858">
        <w:rPr>
          <w:rFonts w:cs="David" w:hint="cs"/>
          <w:sz w:val="24"/>
          <w:szCs w:val="24"/>
          <w:rtl/>
        </w:rPr>
        <w:t>, חלוקה של טובין ראשוניים ו</w:t>
      </w:r>
      <w:r w:rsidR="0078642B" w:rsidRPr="00EB0858">
        <w:rPr>
          <w:rFonts w:cs="David" w:hint="cs"/>
          <w:sz w:val="24"/>
          <w:szCs w:val="24"/>
          <w:rtl/>
        </w:rPr>
        <w:t xml:space="preserve">הקצאה צודקת של משאבים, </w:t>
      </w:r>
      <w:r w:rsidR="00B2130D" w:rsidRPr="00EB0858">
        <w:rPr>
          <w:rFonts w:cs="David" w:hint="cs"/>
          <w:sz w:val="24"/>
          <w:szCs w:val="24"/>
          <w:rtl/>
        </w:rPr>
        <w:t xml:space="preserve">השאלה הנשאלת </w:t>
      </w:r>
      <w:r w:rsidR="005B133A" w:rsidRPr="00EB0858">
        <w:rPr>
          <w:rFonts w:cs="David" w:hint="cs"/>
          <w:sz w:val="24"/>
          <w:szCs w:val="24"/>
          <w:rtl/>
        </w:rPr>
        <w:t>הינה</w:t>
      </w:r>
      <w:r w:rsidRPr="00EB0858">
        <w:rPr>
          <w:rFonts w:cs="David" w:hint="cs"/>
          <w:sz w:val="24"/>
          <w:szCs w:val="24"/>
          <w:rtl/>
        </w:rPr>
        <w:t xml:space="preserve"> </w:t>
      </w:r>
      <w:r w:rsidR="005B133A" w:rsidRPr="00EB0858">
        <w:rPr>
          <w:rFonts w:cs="David" w:hint="cs"/>
          <w:sz w:val="24"/>
          <w:szCs w:val="24"/>
          <w:rtl/>
        </w:rPr>
        <w:t>האם אנ</w:t>
      </w:r>
      <w:r w:rsidR="0078642B" w:rsidRPr="00EB0858">
        <w:rPr>
          <w:rFonts w:cs="David" w:hint="cs"/>
          <w:sz w:val="24"/>
          <w:szCs w:val="24"/>
          <w:rtl/>
        </w:rPr>
        <w:t xml:space="preserve">ו צריכים לתת מקום ובאיזה מידה לשאלה </w:t>
      </w:r>
      <w:r w:rsidR="0078642B" w:rsidRPr="00EB0858">
        <w:rPr>
          <w:rFonts w:cs="David" w:hint="eastAsia"/>
          <w:sz w:val="24"/>
          <w:szCs w:val="24"/>
          <w:rtl/>
        </w:rPr>
        <w:t>התרבותית</w:t>
      </w:r>
      <w:r w:rsidR="0078642B" w:rsidRPr="00EB0858">
        <w:rPr>
          <w:rFonts w:cs="David" w:hint="cs"/>
          <w:sz w:val="24"/>
          <w:szCs w:val="24"/>
          <w:rtl/>
        </w:rPr>
        <w:t xml:space="preserve">, כלומר </w:t>
      </w:r>
      <w:r w:rsidR="00B2130D" w:rsidRPr="00EB0858">
        <w:rPr>
          <w:rFonts w:cs="David" w:hint="cs"/>
          <w:sz w:val="24"/>
          <w:szCs w:val="24"/>
          <w:rtl/>
        </w:rPr>
        <w:t>האם צריך להתחשב בכך שחיים ב</w:t>
      </w:r>
      <w:r w:rsidR="0078642B" w:rsidRPr="00EB0858">
        <w:rPr>
          <w:rFonts w:cs="David" w:hint="cs"/>
          <w:sz w:val="24"/>
          <w:szCs w:val="24"/>
          <w:rtl/>
        </w:rPr>
        <w:t>מדינה אנשים מתרבויות שונות</w:t>
      </w:r>
      <w:r w:rsidRPr="00EB0858">
        <w:rPr>
          <w:rFonts w:cs="David" w:hint="cs"/>
          <w:sz w:val="24"/>
          <w:szCs w:val="24"/>
          <w:rtl/>
        </w:rPr>
        <w:t xml:space="preserve"> </w:t>
      </w:r>
      <w:r w:rsidR="005B133A" w:rsidRPr="00EB0858">
        <w:rPr>
          <w:rFonts w:cs="David" w:hint="cs"/>
          <w:sz w:val="24"/>
          <w:szCs w:val="24"/>
          <w:rtl/>
        </w:rPr>
        <w:t>ו</w:t>
      </w:r>
      <w:r w:rsidR="0078642B" w:rsidRPr="00EB0858">
        <w:rPr>
          <w:rFonts w:cs="David" w:hint="cs"/>
          <w:sz w:val="24"/>
          <w:szCs w:val="24"/>
          <w:rtl/>
        </w:rPr>
        <w:t>מה</w:t>
      </w:r>
      <w:r w:rsidR="005B133A" w:rsidRPr="00EB0858">
        <w:rPr>
          <w:rFonts w:cs="David" w:hint="cs"/>
          <w:sz w:val="24"/>
          <w:szCs w:val="24"/>
          <w:rtl/>
        </w:rPr>
        <w:t>ם</w:t>
      </w:r>
      <w:r w:rsidR="0078642B" w:rsidRPr="00EB0858">
        <w:rPr>
          <w:rFonts w:cs="David" w:hint="cs"/>
          <w:sz w:val="24"/>
          <w:szCs w:val="24"/>
          <w:rtl/>
        </w:rPr>
        <w:t xml:space="preserve"> המשמעות </w:t>
      </w:r>
      <w:r w:rsidR="005B133A" w:rsidRPr="00EB0858">
        <w:rPr>
          <w:rFonts w:cs="David" w:hint="cs"/>
          <w:sz w:val="24"/>
          <w:szCs w:val="24"/>
          <w:rtl/>
        </w:rPr>
        <w:t>המעשית של ה</w:t>
      </w:r>
      <w:r w:rsidR="000C7B4B" w:rsidRPr="00EB0858">
        <w:rPr>
          <w:rFonts w:cs="David" w:hint="cs"/>
          <w:sz w:val="24"/>
          <w:szCs w:val="24"/>
          <w:rtl/>
        </w:rPr>
        <w:t>ה</w:t>
      </w:r>
      <w:r w:rsidR="005B133A" w:rsidRPr="00EB0858">
        <w:rPr>
          <w:rFonts w:cs="David" w:hint="cs"/>
          <w:sz w:val="24"/>
          <w:szCs w:val="24"/>
          <w:rtl/>
        </w:rPr>
        <w:t xml:space="preserve">תחשבות במגוון </w:t>
      </w:r>
      <w:r w:rsidR="000C7B4B" w:rsidRPr="00EB0858">
        <w:rPr>
          <w:rFonts w:cs="David" w:hint="cs"/>
          <w:sz w:val="24"/>
          <w:szCs w:val="24"/>
          <w:rtl/>
        </w:rPr>
        <w:t>ה</w:t>
      </w:r>
      <w:r w:rsidR="005B133A" w:rsidRPr="00EB0858">
        <w:rPr>
          <w:rFonts w:cs="David" w:hint="cs"/>
          <w:sz w:val="24"/>
          <w:szCs w:val="24"/>
          <w:rtl/>
        </w:rPr>
        <w:t>תרבותי.</w:t>
      </w:r>
      <w:r w:rsidR="0078642B" w:rsidRPr="00EB0858">
        <w:rPr>
          <w:rFonts w:cs="David" w:hint="cs"/>
          <w:sz w:val="24"/>
          <w:szCs w:val="24"/>
          <w:rtl/>
        </w:rPr>
        <w:t xml:space="preserve"> מנגד</w:t>
      </w:r>
      <w:r w:rsidR="005B133A" w:rsidRPr="00EB0858">
        <w:rPr>
          <w:rFonts w:cs="David" w:hint="cs"/>
          <w:sz w:val="24"/>
          <w:szCs w:val="24"/>
          <w:rtl/>
        </w:rPr>
        <w:t>,</w:t>
      </w:r>
      <w:r w:rsidR="0078642B" w:rsidRPr="00EB0858">
        <w:rPr>
          <w:rFonts w:cs="David" w:hint="cs"/>
          <w:sz w:val="24"/>
          <w:szCs w:val="24"/>
          <w:rtl/>
        </w:rPr>
        <w:t xml:space="preserve"> מה</w:t>
      </w:r>
      <w:r w:rsidR="00B2130D" w:rsidRPr="00EB0858">
        <w:rPr>
          <w:rFonts w:cs="David" w:hint="cs"/>
          <w:sz w:val="24"/>
          <w:szCs w:val="24"/>
          <w:rtl/>
        </w:rPr>
        <w:t>י</w:t>
      </w:r>
      <w:r w:rsidR="005B133A" w:rsidRPr="00EB0858">
        <w:rPr>
          <w:rFonts w:cs="David" w:hint="cs"/>
          <w:sz w:val="24"/>
          <w:szCs w:val="24"/>
          <w:rtl/>
        </w:rPr>
        <w:t xml:space="preserve"> </w:t>
      </w:r>
      <w:r w:rsidR="0078642B" w:rsidRPr="00EB0858">
        <w:rPr>
          <w:rFonts w:cs="David" w:hint="cs"/>
          <w:sz w:val="24"/>
          <w:szCs w:val="24"/>
          <w:rtl/>
        </w:rPr>
        <w:t>משמעות</w:t>
      </w:r>
      <w:r w:rsidRPr="00EB0858">
        <w:rPr>
          <w:rFonts w:cs="David" w:hint="cs"/>
          <w:sz w:val="24"/>
          <w:szCs w:val="24"/>
          <w:rtl/>
        </w:rPr>
        <w:t xml:space="preserve"> פעולת ההתעלמות מהשוני התרבותי </w:t>
      </w:r>
      <w:r w:rsidR="005B133A" w:rsidRPr="00EB0858">
        <w:rPr>
          <w:rFonts w:cs="David" w:hint="cs"/>
          <w:sz w:val="24"/>
          <w:szCs w:val="24"/>
          <w:rtl/>
        </w:rPr>
        <w:t>והאופן שבו</w:t>
      </w:r>
      <w:r w:rsidRPr="00EB0858">
        <w:rPr>
          <w:rFonts w:cs="David" w:hint="cs"/>
          <w:sz w:val="24"/>
          <w:szCs w:val="24"/>
          <w:rtl/>
        </w:rPr>
        <w:t xml:space="preserve"> </w:t>
      </w:r>
      <w:r w:rsidR="005B133A" w:rsidRPr="00EB0858">
        <w:rPr>
          <w:rFonts w:cs="David" w:hint="cs"/>
          <w:sz w:val="24"/>
          <w:szCs w:val="24"/>
          <w:rtl/>
        </w:rPr>
        <w:t>נ</w:t>
      </w:r>
      <w:r w:rsidR="0078642B" w:rsidRPr="00EB0858">
        <w:rPr>
          <w:rFonts w:cs="David" w:hint="cs"/>
          <w:sz w:val="24"/>
          <w:szCs w:val="24"/>
          <w:rtl/>
        </w:rPr>
        <w:t>תייחס לכולם כשווים, מ</w:t>
      </w:r>
      <w:r w:rsidR="00630022" w:rsidRPr="00EB0858">
        <w:rPr>
          <w:rFonts w:cs="David" w:hint="cs"/>
          <w:sz w:val="24"/>
          <w:szCs w:val="24"/>
          <w:rtl/>
        </w:rPr>
        <w:t>ה שמכונה "עיוורון צבעים פוליטי"</w:t>
      </w:r>
      <w:r w:rsidR="0078642B" w:rsidRPr="00EB0858">
        <w:rPr>
          <w:rFonts w:cs="David" w:hint="cs"/>
          <w:sz w:val="24"/>
          <w:szCs w:val="24"/>
          <w:rtl/>
        </w:rPr>
        <w:t xml:space="preserve">. </w:t>
      </w:r>
      <w:r w:rsidR="002C4FDE">
        <w:rPr>
          <w:rFonts w:cs="David" w:hint="cs"/>
          <w:sz w:val="24"/>
          <w:szCs w:val="24"/>
          <w:rtl/>
        </w:rPr>
        <w:t xml:space="preserve"> </w:t>
      </w:r>
      <w:r w:rsidR="002C4FDE" w:rsidRPr="002C4FDE">
        <w:rPr>
          <w:rFonts w:cs="David" w:hint="cs"/>
          <w:sz w:val="24"/>
          <w:szCs w:val="24"/>
          <w:rtl/>
        </w:rPr>
        <w:t xml:space="preserve">העמדה </w:t>
      </w:r>
      <w:r w:rsidR="002C4FDE" w:rsidRPr="002C4FDE">
        <w:rPr>
          <w:rFonts w:cs="David"/>
          <w:sz w:val="24"/>
          <w:szCs w:val="24"/>
          <w:rtl/>
        </w:rPr>
        <w:t>הרב-תרבותית של טיילור איננה דוגלת ביחסיות תרבותית מוחלטת</w:t>
      </w:r>
      <w:r w:rsidR="002C4FDE">
        <w:rPr>
          <w:rFonts w:cs="David" w:hint="cs"/>
          <w:sz w:val="24"/>
          <w:szCs w:val="24"/>
          <w:rtl/>
        </w:rPr>
        <w:t xml:space="preserve">, </w:t>
      </w:r>
      <w:r w:rsidR="002C4FDE" w:rsidRPr="002C4FDE">
        <w:rPr>
          <w:rFonts w:cs="David" w:hint="cs"/>
          <w:sz w:val="24"/>
          <w:szCs w:val="24"/>
          <w:rtl/>
        </w:rPr>
        <w:t xml:space="preserve">בשל </w:t>
      </w:r>
      <w:r w:rsidR="002C4FDE" w:rsidRPr="002C4FDE">
        <w:rPr>
          <w:rFonts w:cs="David"/>
          <w:sz w:val="24"/>
          <w:szCs w:val="24"/>
          <w:rtl/>
        </w:rPr>
        <w:t>עקרון "הכבוד ה</w:t>
      </w:r>
      <w:r w:rsidR="002C4FDE">
        <w:rPr>
          <w:rFonts w:cs="David"/>
          <w:sz w:val="24"/>
          <w:szCs w:val="24"/>
          <w:rtl/>
        </w:rPr>
        <w:t>שוויוני" ו"הפוליטיקה של ההבדל"</w:t>
      </w:r>
      <w:r w:rsidR="002C4FDE">
        <w:rPr>
          <w:rFonts w:cs="David" w:hint="cs"/>
          <w:sz w:val="24"/>
          <w:szCs w:val="24"/>
          <w:rtl/>
        </w:rPr>
        <w:t xml:space="preserve"> </w:t>
      </w:r>
      <w:r w:rsidR="002C4FDE" w:rsidRPr="002C4FDE">
        <w:rPr>
          <w:rFonts w:cs="David"/>
          <w:sz w:val="24"/>
          <w:szCs w:val="24"/>
          <w:rtl/>
        </w:rPr>
        <w:t>כל בני האדם ראויים לערך</w:t>
      </w:r>
      <w:r w:rsidR="002C4FDE">
        <w:rPr>
          <w:rFonts w:cs="David"/>
          <w:sz w:val="24"/>
          <w:szCs w:val="24"/>
          <w:rtl/>
        </w:rPr>
        <w:t xml:space="preserve"> ולכבוד שווה</w:t>
      </w:r>
      <w:r w:rsidR="003D4CA2">
        <w:rPr>
          <w:rFonts w:cs="David" w:hint="cs"/>
          <w:sz w:val="24"/>
          <w:szCs w:val="24"/>
          <w:rtl/>
        </w:rPr>
        <w:t>.</w:t>
      </w:r>
      <w:r w:rsidR="002C4FDE" w:rsidRPr="002C4FDE">
        <w:rPr>
          <w:rFonts w:cs="David"/>
          <w:sz w:val="24"/>
          <w:szCs w:val="24"/>
          <w:rtl/>
        </w:rPr>
        <w:t xml:space="preserve"> אולם, פרקטיקות תרבותיות שעומדות בסתירה לעקרונות ליברליים בסיסיים של כבוד האדם, אינן לגיטימיות</w:t>
      </w:r>
      <w:r w:rsidR="002C4FDE" w:rsidRPr="002C4FDE">
        <w:rPr>
          <w:rFonts w:cs="David" w:hint="cs"/>
          <w:sz w:val="24"/>
          <w:szCs w:val="24"/>
          <w:rtl/>
        </w:rPr>
        <w:t>.</w:t>
      </w:r>
      <w:r w:rsidR="003D4CA2">
        <w:rPr>
          <w:rFonts w:cs="David" w:hint="cs"/>
          <w:sz w:val="24"/>
          <w:szCs w:val="24"/>
          <w:rtl/>
        </w:rPr>
        <w:t xml:space="preserve"> כלומר,</w:t>
      </w:r>
      <w:r w:rsidR="002C4FDE" w:rsidRPr="002C4FDE">
        <w:rPr>
          <w:rFonts w:cs="David" w:hint="cs"/>
          <w:sz w:val="24"/>
          <w:szCs w:val="24"/>
          <w:rtl/>
        </w:rPr>
        <w:t xml:space="preserve"> </w:t>
      </w:r>
      <w:r w:rsidR="003D4CA2" w:rsidRPr="003D6C73">
        <w:rPr>
          <w:rFonts w:cs="David" w:hint="cs"/>
          <w:sz w:val="24"/>
          <w:szCs w:val="24"/>
          <w:rtl/>
        </w:rPr>
        <w:t>על פי מש</w:t>
      </w:r>
      <w:r w:rsidR="00815F5D">
        <w:rPr>
          <w:rFonts w:cs="David" w:hint="cs"/>
          <w:sz w:val="24"/>
          <w:szCs w:val="24"/>
          <w:rtl/>
        </w:rPr>
        <w:t>נת</w:t>
      </w:r>
      <w:r w:rsidR="003D4CA2" w:rsidRPr="003D6C73">
        <w:rPr>
          <w:rFonts w:cs="David" w:hint="cs"/>
          <w:sz w:val="24"/>
          <w:szCs w:val="24"/>
          <w:rtl/>
        </w:rPr>
        <w:t xml:space="preserve">ו של טיילור ישנו איסור שהשוני התרבותי יהווה איום על זכויות אדם בסיסיות, כלומר </w:t>
      </w:r>
      <w:r w:rsidR="005C53E7">
        <w:rPr>
          <w:rFonts w:cs="David" w:hint="cs"/>
          <w:sz w:val="24"/>
          <w:szCs w:val="24"/>
          <w:rtl/>
        </w:rPr>
        <w:t xml:space="preserve">מערכת </w:t>
      </w:r>
      <w:r w:rsidR="005C53E7" w:rsidRPr="005C53E7">
        <w:rPr>
          <w:rFonts w:cs="David"/>
          <w:sz w:val="24"/>
          <w:szCs w:val="24"/>
          <w:rtl/>
        </w:rPr>
        <w:t>כללי הצדק צריכה להיות תלויה בהקשר החברתי-תרבותי שבתוכו היא מתקיימת</w:t>
      </w:r>
      <w:r w:rsidR="005C53E7">
        <w:rPr>
          <w:rFonts w:cs="David" w:hint="cs"/>
          <w:sz w:val="24"/>
          <w:szCs w:val="24"/>
          <w:rtl/>
        </w:rPr>
        <w:t xml:space="preserve"> ואינה דוגלת</w:t>
      </w:r>
      <w:r w:rsidR="0032589D">
        <w:rPr>
          <w:rFonts w:cs="David" w:hint="cs"/>
          <w:sz w:val="24"/>
          <w:szCs w:val="24"/>
          <w:rtl/>
        </w:rPr>
        <w:t xml:space="preserve"> </w:t>
      </w:r>
      <w:r w:rsidR="005C53E7">
        <w:rPr>
          <w:rFonts w:cs="David" w:hint="cs"/>
          <w:sz w:val="24"/>
          <w:szCs w:val="24"/>
          <w:rtl/>
        </w:rPr>
        <w:t>בקבלת</w:t>
      </w:r>
      <w:r w:rsidR="003D4CA2" w:rsidRPr="003D6C73">
        <w:rPr>
          <w:rFonts w:cs="David" w:hint="cs"/>
          <w:sz w:val="24"/>
          <w:szCs w:val="24"/>
          <w:rtl/>
        </w:rPr>
        <w:t xml:space="preserve"> עקרונות המנוגדים לעקרונות בסיסיים</w:t>
      </w:r>
      <w:r w:rsidR="005C53E7">
        <w:rPr>
          <w:rFonts w:cs="David" w:hint="cs"/>
          <w:sz w:val="24"/>
          <w:szCs w:val="24"/>
          <w:rtl/>
        </w:rPr>
        <w:t xml:space="preserve"> של זכויות </w:t>
      </w:r>
      <w:r w:rsidR="00A4705F">
        <w:rPr>
          <w:rFonts w:cs="David" w:hint="cs"/>
          <w:sz w:val="24"/>
          <w:szCs w:val="24"/>
          <w:rtl/>
        </w:rPr>
        <w:t>ה</w:t>
      </w:r>
      <w:r w:rsidR="005C53E7">
        <w:rPr>
          <w:rFonts w:cs="David" w:hint="cs"/>
          <w:sz w:val="24"/>
          <w:szCs w:val="24"/>
          <w:rtl/>
        </w:rPr>
        <w:t>אדם.</w:t>
      </w:r>
      <w:r w:rsidR="0032589D">
        <w:rPr>
          <w:rFonts w:cs="David" w:hint="cs"/>
          <w:sz w:val="24"/>
          <w:szCs w:val="24"/>
          <w:rtl/>
        </w:rPr>
        <w:t xml:space="preserve"> </w:t>
      </w:r>
      <w:ins w:id="0" w:author="נעה פדה" w:date="2020-07-05T18:32:00Z">
        <w:r w:rsidR="00D011B5">
          <w:rPr>
            <w:rFonts w:cs="David" w:hint="cs"/>
            <w:sz w:val="24"/>
            <w:szCs w:val="24"/>
            <w:rtl/>
          </w:rPr>
          <w:t>כתבת יפהפה</w:t>
        </w:r>
      </w:ins>
    </w:p>
    <w:p w14:paraId="57CC13CB" w14:textId="77777777" w:rsidR="00885010" w:rsidRPr="00EB0858" w:rsidRDefault="005B133A" w:rsidP="00567627">
      <w:pPr>
        <w:spacing w:after="120" w:line="360" w:lineRule="auto"/>
        <w:jc w:val="both"/>
        <w:rPr>
          <w:rFonts w:cs="David"/>
          <w:sz w:val="24"/>
          <w:szCs w:val="24"/>
          <w:rtl/>
          <w:lang w:val="ru-RU"/>
        </w:rPr>
      </w:pPr>
      <w:r w:rsidRPr="00EB0858">
        <w:rPr>
          <w:rFonts w:cs="David" w:hint="cs"/>
          <w:sz w:val="24"/>
          <w:szCs w:val="24"/>
          <w:rtl/>
        </w:rPr>
        <w:t>לפי הגישה ה</w:t>
      </w:r>
      <w:r w:rsidR="00C32C6D" w:rsidRPr="00EB0858">
        <w:rPr>
          <w:rFonts w:cs="David" w:hint="cs"/>
          <w:sz w:val="24"/>
          <w:szCs w:val="24"/>
          <w:rtl/>
        </w:rPr>
        <w:t>רב תרבותי</w:t>
      </w:r>
      <w:r w:rsidR="0078642B" w:rsidRPr="00EB0858">
        <w:rPr>
          <w:rFonts w:cs="David" w:hint="cs"/>
          <w:sz w:val="24"/>
          <w:szCs w:val="24"/>
          <w:rtl/>
        </w:rPr>
        <w:t>ת יש להבחין בין עובדת רב תרבותיות לבין רב תרבותיות כתפיסה נורמטיבית</w:t>
      </w:r>
      <w:r w:rsidR="005654E9" w:rsidRPr="00EB0858">
        <w:rPr>
          <w:rFonts w:cs="David" w:hint="cs"/>
          <w:sz w:val="24"/>
          <w:szCs w:val="24"/>
          <w:rtl/>
          <w:lang w:val="ru-RU"/>
        </w:rPr>
        <w:t>:</w:t>
      </w:r>
    </w:p>
    <w:p w14:paraId="4B203FFE" w14:textId="77777777" w:rsidR="00885010" w:rsidRPr="00EB0858" w:rsidRDefault="0078642B" w:rsidP="00567627">
      <w:pPr>
        <w:spacing w:after="120" w:line="360" w:lineRule="auto"/>
        <w:jc w:val="both"/>
        <w:rPr>
          <w:rFonts w:cs="David"/>
          <w:sz w:val="24"/>
          <w:szCs w:val="24"/>
          <w:rtl/>
          <w:lang w:val="ru-RU"/>
        </w:rPr>
      </w:pPr>
      <w:r w:rsidRPr="00EB0858">
        <w:rPr>
          <w:rFonts w:cs="David" w:hint="cs"/>
          <w:sz w:val="24"/>
          <w:szCs w:val="24"/>
          <w:rtl/>
          <w:lang w:val="ru-RU"/>
        </w:rPr>
        <w:t xml:space="preserve"> </w:t>
      </w:r>
      <w:r w:rsidRPr="00EB0858">
        <w:rPr>
          <w:rFonts w:cs="David" w:hint="cs"/>
          <w:sz w:val="24"/>
          <w:szCs w:val="24"/>
          <w:u w:val="single"/>
          <w:rtl/>
          <w:lang w:val="ru-RU"/>
        </w:rPr>
        <w:t>עובדת רב תרבותיות</w:t>
      </w:r>
      <w:r w:rsidRPr="00EB0858">
        <w:rPr>
          <w:rFonts w:cs="David" w:hint="cs"/>
          <w:sz w:val="24"/>
          <w:szCs w:val="24"/>
          <w:rtl/>
          <w:lang w:val="ru-RU"/>
        </w:rPr>
        <w:t xml:space="preserve"> </w:t>
      </w:r>
      <w:r w:rsidR="000C7B4B" w:rsidRPr="00EB0858">
        <w:rPr>
          <w:rFonts w:cs="David" w:hint="cs"/>
          <w:sz w:val="24"/>
          <w:szCs w:val="24"/>
          <w:rtl/>
          <w:lang w:val="ru-RU"/>
        </w:rPr>
        <w:t xml:space="preserve">הינה </w:t>
      </w:r>
      <w:r w:rsidRPr="00EB0858">
        <w:rPr>
          <w:rFonts w:cs="David" w:hint="cs"/>
          <w:sz w:val="24"/>
          <w:szCs w:val="24"/>
          <w:rtl/>
          <w:lang w:val="ru-RU"/>
        </w:rPr>
        <w:t>מציאות דמוגרפית, קיימות מדינות רבות הכ</w:t>
      </w:r>
      <w:r w:rsidR="00AF5889" w:rsidRPr="00EB0858">
        <w:rPr>
          <w:rFonts w:cs="David" w:hint="cs"/>
          <w:sz w:val="24"/>
          <w:szCs w:val="24"/>
          <w:rtl/>
          <w:lang w:val="ru-RU"/>
        </w:rPr>
        <w:t>וללות בתוכן קבוצות דתיות אתניות</w:t>
      </w:r>
      <w:r w:rsidRPr="00EB0858">
        <w:rPr>
          <w:rFonts w:cs="David" w:hint="cs"/>
          <w:sz w:val="24"/>
          <w:szCs w:val="24"/>
          <w:rtl/>
          <w:lang w:val="ru-RU"/>
        </w:rPr>
        <w:t xml:space="preserve"> ולשוניות מגוונות</w:t>
      </w:r>
      <w:r w:rsidR="000C7B4B" w:rsidRPr="00EB0858">
        <w:rPr>
          <w:rFonts w:cs="David" w:hint="cs"/>
          <w:sz w:val="24"/>
          <w:szCs w:val="24"/>
          <w:rtl/>
          <w:lang w:val="ru-RU"/>
        </w:rPr>
        <w:t>, הכוללת בתוכן</w:t>
      </w:r>
      <w:r w:rsidR="00C32C6D" w:rsidRPr="00EB0858">
        <w:rPr>
          <w:rFonts w:cs="David" w:hint="cs"/>
          <w:sz w:val="24"/>
          <w:szCs w:val="24"/>
          <w:rtl/>
          <w:lang w:val="ru-RU"/>
        </w:rPr>
        <w:t xml:space="preserve"> אנשים</w:t>
      </w:r>
      <w:r w:rsidRPr="00EB0858">
        <w:rPr>
          <w:rFonts w:cs="David" w:hint="cs"/>
          <w:sz w:val="24"/>
          <w:szCs w:val="24"/>
          <w:rtl/>
          <w:lang w:val="ru-RU"/>
        </w:rPr>
        <w:t xml:space="preserve"> </w:t>
      </w:r>
      <w:r w:rsidR="00C32C6D" w:rsidRPr="00EB0858">
        <w:rPr>
          <w:rFonts w:cs="David" w:hint="cs"/>
          <w:sz w:val="24"/>
          <w:szCs w:val="24"/>
          <w:rtl/>
          <w:lang w:val="ru-RU"/>
        </w:rPr>
        <w:t>ה</w:t>
      </w:r>
      <w:r w:rsidRPr="00EB0858">
        <w:rPr>
          <w:rFonts w:cs="David" w:hint="cs"/>
          <w:sz w:val="24"/>
          <w:szCs w:val="24"/>
          <w:rtl/>
          <w:lang w:val="ru-RU"/>
        </w:rPr>
        <w:t xml:space="preserve">מגיעים מרקע תרבותי שונה. </w:t>
      </w:r>
    </w:p>
    <w:p w14:paraId="2F43C6AC" w14:textId="77777777" w:rsidR="009A78E5" w:rsidRPr="00EB0858" w:rsidRDefault="0078642B" w:rsidP="00567627">
      <w:pPr>
        <w:spacing w:after="120" w:line="360" w:lineRule="auto"/>
        <w:jc w:val="both"/>
        <w:rPr>
          <w:rFonts w:cs="David"/>
          <w:sz w:val="24"/>
          <w:szCs w:val="24"/>
          <w:rtl/>
          <w:lang w:val="ru-RU"/>
        </w:rPr>
      </w:pPr>
      <w:r w:rsidRPr="00EB0858">
        <w:rPr>
          <w:rFonts w:cs="David" w:hint="cs"/>
          <w:sz w:val="24"/>
          <w:szCs w:val="24"/>
          <w:u w:val="single"/>
          <w:rtl/>
          <w:lang w:val="ru-RU"/>
        </w:rPr>
        <w:t>רב תרבותי כתפיסה נורמטיבית</w:t>
      </w:r>
      <w:r w:rsidRPr="00EB0858">
        <w:rPr>
          <w:rFonts w:cs="David" w:hint="cs"/>
          <w:sz w:val="24"/>
          <w:szCs w:val="24"/>
          <w:rtl/>
          <w:lang w:val="ru-RU"/>
        </w:rPr>
        <w:t xml:space="preserve"> </w:t>
      </w:r>
      <w:r w:rsidR="003B4981" w:rsidRPr="00EB0858">
        <w:rPr>
          <w:rFonts w:cs="David" w:hint="cs"/>
          <w:sz w:val="24"/>
          <w:szCs w:val="24"/>
          <w:rtl/>
          <w:lang w:val="ru-RU"/>
        </w:rPr>
        <w:t xml:space="preserve">גישה זו מכירה בשונות ולא מנסה לכפות על תרבויות שונות לכפות זהות אחידה. </w:t>
      </w:r>
      <w:r w:rsidRPr="00EB0858">
        <w:rPr>
          <w:rFonts w:cs="David" w:hint="cs"/>
          <w:sz w:val="24"/>
          <w:szCs w:val="24"/>
          <w:rtl/>
          <w:lang w:val="ru-RU"/>
        </w:rPr>
        <w:t xml:space="preserve">תפיסה </w:t>
      </w:r>
      <w:r w:rsidR="003B4981" w:rsidRPr="00EB0858">
        <w:rPr>
          <w:rFonts w:cs="David" w:hint="cs"/>
          <w:sz w:val="24"/>
          <w:szCs w:val="24"/>
          <w:rtl/>
          <w:lang w:val="ru-RU"/>
        </w:rPr>
        <w:t xml:space="preserve">זו הינה </w:t>
      </w:r>
      <w:r w:rsidRPr="00EB0858">
        <w:rPr>
          <w:rFonts w:cs="David"/>
          <w:sz w:val="24"/>
          <w:szCs w:val="24"/>
          <w:rtl/>
          <w:lang w:val="ru-RU"/>
        </w:rPr>
        <w:t>פוליטית ואידיאולוגית הדוגלת במתן הכרה וכבוד ל</w:t>
      </w:r>
      <w:r w:rsidR="000C7B4B" w:rsidRPr="00EB0858">
        <w:rPr>
          <w:rFonts w:cs="David"/>
          <w:sz w:val="24"/>
          <w:szCs w:val="24"/>
          <w:rtl/>
          <w:lang w:val="ru-RU"/>
        </w:rPr>
        <w:t xml:space="preserve">זהויות התרבותיות הנבדלות </w:t>
      </w:r>
      <w:r w:rsidR="0042569D" w:rsidRPr="00EB0858">
        <w:rPr>
          <w:rFonts w:cs="David"/>
          <w:sz w:val="24"/>
          <w:szCs w:val="24"/>
          <w:rtl/>
          <w:lang w:val="ru-RU"/>
        </w:rPr>
        <w:t>בחברה</w:t>
      </w:r>
      <w:r w:rsidRPr="00EB0858">
        <w:rPr>
          <w:rFonts w:cs="David"/>
          <w:sz w:val="24"/>
          <w:szCs w:val="24"/>
          <w:rtl/>
          <w:lang w:val="ru-RU"/>
        </w:rPr>
        <w:t xml:space="preserve"> ובזכות של קבוצות מיעוט לשמור על אוטונומיה תרבותית</w:t>
      </w:r>
      <w:r w:rsidR="00DF44C5" w:rsidRPr="00EB0858">
        <w:rPr>
          <w:rFonts w:cs="David" w:hint="cs"/>
          <w:sz w:val="24"/>
          <w:szCs w:val="24"/>
          <w:rtl/>
          <w:lang w:val="ru-RU"/>
        </w:rPr>
        <w:t xml:space="preserve">, </w:t>
      </w:r>
      <w:r w:rsidR="000C7B4B" w:rsidRPr="00EB0858">
        <w:rPr>
          <w:rFonts w:cs="David" w:hint="cs"/>
          <w:sz w:val="24"/>
          <w:szCs w:val="24"/>
          <w:rtl/>
          <w:lang w:val="ru-RU"/>
        </w:rPr>
        <w:t>מאפשרת ל</w:t>
      </w:r>
      <w:r w:rsidR="00895AD8" w:rsidRPr="00EB0858">
        <w:rPr>
          <w:rFonts w:cs="David" w:hint="cs"/>
          <w:sz w:val="24"/>
          <w:szCs w:val="24"/>
          <w:rtl/>
          <w:lang w:val="ru-RU"/>
        </w:rPr>
        <w:t xml:space="preserve">אותן </w:t>
      </w:r>
      <w:r w:rsidR="000C7B4B" w:rsidRPr="00EB0858">
        <w:rPr>
          <w:rFonts w:cs="David" w:hint="cs"/>
          <w:sz w:val="24"/>
          <w:szCs w:val="24"/>
          <w:rtl/>
          <w:lang w:val="ru-RU"/>
        </w:rPr>
        <w:t xml:space="preserve">קבוצות מיעוט </w:t>
      </w:r>
      <w:r w:rsidR="00423355" w:rsidRPr="00EB0858">
        <w:rPr>
          <w:rFonts w:cs="David" w:hint="cs"/>
          <w:sz w:val="24"/>
          <w:szCs w:val="24"/>
          <w:rtl/>
          <w:lang w:val="ru-RU"/>
        </w:rPr>
        <w:t xml:space="preserve">לשמור על </w:t>
      </w:r>
      <w:r w:rsidRPr="00EB0858">
        <w:rPr>
          <w:rFonts w:cs="David" w:hint="cs"/>
          <w:sz w:val="24"/>
          <w:szCs w:val="24"/>
          <w:rtl/>
          <w:lang w:val="ru-RU"/>
        </w:rPr>
        <w:t>תרבות</w:t>
      </w:r>
      <w:r w:rsidR="00895AD8" w:rsidRPr="00EB0858">
        <w:rPr>
          <w:rFonts w:cs="David" w:hint="cs"/>
          <w:sz w:val="24"/>
          <w:szCs w:val="24"/>
          <w:rtl/>
          <w:lang w:val="ru-RU"/>
        </w:rPr>
        <w:t>ם וערכיהם.</w:t>
      </w:r>
      <w:r w:rsidR="0005052D" w:rsidRPr="00EB0858">
        <w:rPr>
          <w:rFonts w:cs="David" w:hint="cs"/>
          <w:sz w:val="24"/>
          <w:szCs w:val="24"/>
          <w:rtl/>
          <w:lang w:val="ru-RU"/>
        </w:rPr>
        <w:t xml:space="preserve"> </w:t>
      </w:r>
      <w:r w:rsidR="00DF44C5" w:rsidRPr="00EB0858">
        <w:rPr>
          <w:rFonts w:cs="David" w:hint="cs"/>
          <w:sz w:val="24"/>
          <w:szCs w:val="24"/>
          <w:rtl/>
          <w:lang w:val="ru-RU"/>
        </w:rPr>
        <w:t xml:space="preserve">בבסיס תפיסה זו האמונה שהפעולה הצודקת הינה </w:t>
      </w:r>
      <w:r w:rsidR="007206E1" w:rsidRPr="00EB0858">
        <w:rPr>
          <w:rFonts w:cs="David" w:hint="cs"/>
          <w:sz w:val="24"/>
          <w:szCs w:val="24"/>
          <w:rtl/>
          <w:lang w:val="ru-RU"/>
        </w:rPr>
        <w:t>מתן משקל</w:t>
      </w:r>
      <w:r w:rsidRPr="00EB0858">
        <w:rPr>
          <w:rFonts w:cs="David" w:hint="cs"/>
          <w:sz w:val="24"/>
          <w:szCs w:val="24"/>
          <w:rtl/>
          <w:lang w:val="ru-RU"/>
        </w:rPr>
        <w:t xml:space="preserve"> וערך לתרבויות שונות בחברה</w:t>
      </w:r>
      <w:r w:rsidR="007206E1" w:rsidRPr="00EB0858">
        <w:rPr>
          <w:rFonts w:cs="David" w:hint="cs"/>
          <w:sz w:val="24"/>
          <w:szCs w:val="24"/>
          <w:rtl/>
          <w:lang w:val="ru-RU"/>
        </w:rPr>
        <w:t xml:space="preserve">, </w:t>
      </w:r>
      <w:r w:rsidRPr="00EB0858">
        <w:rPr>
          <w:rFonts w:cs="David" w:hint="cs"/>
          <w:sz w:val="24"/>
          <w:szCs w:val="24"/>
          <w:rtl/>
          <w:lang w:val="ru-RU"/>
        </w:rPr>
        <w:t>לכבד את הזהו</w:t>
      </w:r>
      <w:r w:rsidR="00423355" w:rsidRPr="00EB0858">
        <w:rPr>
          <w:rFonts w:cs="David" w:hint="cs"/>
          <w:sz w:val="24"/>
          <w:szCs w:val="24"/>
          <w:rtl/>
          <w:lang w:val="ru-RU"/>
        </w:rPr>
        <w:t>יו</w:t>
      </w:r>
      <w:r w:rsidRPr="00EB0858">
        <w:rPr>
          <w:rFonts w:cs="David" w:hint="cs"/>
          <w:sz w:val="24"/>
          <w:szCs w:val="24"/>
          <w:rtl/>
          <w:lang w:val="ru-RU"/>
        </w:rPr>
        <w:t>ת הנבדל</w:t>
      </w:r>
      <w:r w:rsidR="00423355" w:rsidRPr="00EB0858">
        <w:rPr>
          <w:rFonts w:cs="David" w:hint="cs"/>
          <w:sz w:val="24"/>
          <w:szCs w:val="24"/>
          <w:rtl/>
          <w:lang w:val="ru-RU"/>
        </w:rPr>
        <w:t>ו</w:t>
      </w:r>
      <w:r w:rsidRPr="00EB0858">
        <w:rPr>
          <w:rFonts w:cs="David" w:hint="cs"/>
          <w:sz w:val="24"/>
          <w:szCs w:val="24"/>
          <w:rtl/>
          <w:lang w:val="ru-RU"/>
        </w:rPr>
        <w:t>ת לקבוצות שונות על מנ</w:t>
      </w:r>
      <w:r w:rsidR="0005052D" w:rsidRPr="00EB0858">
        <w:rPr>
          <w:rFonts w:cs="David" w:hint="cs"/>
          <w:sz w:val="24"/>
          <w:szCs w:val="24"/>
          <w:rtl/>
          <w:lang w:val="ru-RU"/>
        </w:rPr>
        <w:t xml:space="preserve">ת שהן יוכלו לשמר את </w:t>
      </w:r>
      <w:r w:rsidR="00841E5B" w:rsidRPr="00EB0858">
        <w:rPr>
          <w:rFonts w:cs="David" w:hint="cs"/>
          <w:sz w:val="24"/>
          <w:szCs w:val="24"/>
          <w:rtl/>
          <w:lang w:val="ru-RU"/>
        </w:rPr>
        <w:t>זהותן, וזאת</w:t>
      </w:r>
      <w:r w:rsidR="0005052D" w:rsidRPr="00EB0858">
        <w:rPr>
          <w:rFonts w:cs="David" w:hint="cs"/>
          <w:sz w:val="24"/>
          <w:szCs w:val="24"/>
          <w:rtl/>
          <w:lang w:val="ru-RU"/>
        </w:rPr>
        <w:t xml:space="preserve"> </w:t>
      </w:r>
      <w:r w:rsidR="007206E1" w:rsidRPr="00EB0858">
        <w:rPr>
          <w:rFonts w:cs="David" w:hint="cs"/>
          <w:sz w:val="24"/>
          <w:szCs w:val="24"/>
          <w:rtl/>
          <w:lang w:val="ru-RU"/>
        </w:rPr>
        <w:t>מתוך התפיסה כי</w:t>
      </w:r>
      <w:r w:rsidR="00B07041" w:rsidRPr="00EB0858">
        <w:rPr>
          <w:rFonts w:cs="David" w:hint="cs"/>
          <w:sz w:val="24"/>
          <w:szCs w:val="24"/>
          <w:rtl/>
          <w:lang w:val="ru-RU"/>
        </w:rPr>
        <w:t xml:space="preserve"> </w:t>
      </w:r>
      <w:r w:rsidRPr="00EB0858">
        <w:rPr>
          <w:rFonts w:cs="David" w:hint="cs"/>
          <w:sz w:val="24"/>
          <w:szCs w:val="24"/>
          <w:rtl/>
          <w:lang w:val="ru-RU"/>
        </w:rPr>
        <w:t xml:space="preserve">לזהות יש משקל </w:t>
      </w:r>
      <w:r w:rsidR="0005052D" w:rsidRPr="00EB0858">
        <w:rPr>
          <w:rFonts w:cs="David" w:hint="cs"/>
          <w:sz w:val="24"/>
          <w:szCs w:val="24"/>
          <w:rtl/>
          <w:lang w:val="ru-RU"/>
        </w:rPr>
        <w:t xml:space="preserve">משמעותי </w:t>
      </w:r>
      <w:r w:rsidRPr="00EB0858">
        <w:rPr>
          <w:rFonts w:cs="David" w:hint="cs"/>
          <w:sz w:val="24"/>
          <w:szCs w:val="24"/>
          <w:rtl/>
          <w:lang w:val="ru-RU"/>
        </w:rPr>
        <w:t>בחיי האדם</w:t>
      </w:r>
      <w:r w:rsidR="003F1648" w:rsidRPr="00EB0858">
        <w:rPr>
          <w:rFonts w:cs="David" w:hint="cs"/>
          <w:sz w:val="24"/>
          <w:szCs w:val="24"/>
          <w:rtl/>
          <w:lang w:val="ru-RU"/>
        </w:rPr>
        <w:t>.</w:t>
      </w:r>
      <w:r w:rsidR="0005052D" w:rsidRPr="00EB0858">
        <w:rPr>
          <w:rFonts w:cs="David" w:hint="cs"/>
          <w:sz w:val="24"/>
          <w:szCs w:val="24"/>
          <w:rtl/>
          <w:lang w:val="ru-RU"/>
        </w:rPr>
        <w:t xml:space="preserve"> </w:t>
      </w:r>
    </w:p>
    <w:p w14:paraId="56296E54" w14:textId="77777777" w:rsidR="00624CC3" w:rsidRPr="00EB0858" w:rsidRDefault="009F219F" w:rsidP="00567627">
      <w:pPr>
        <w:spacing w:after="120" w:line="360" w:lineRule="auto"/>
        <w:jc w:val="both"/>
        <w:rPr>
          <w:rFonts w:cs="David"/>
          <w:sz w:val="24"/>
          <w:szCs w:val="24"/>
          <w:rtl/>
          <w:lang w:val="ru-RU"/>
        </w:rPr>
      </w:pPr>
      <w:r w:rsidRPr="00EB0858">
        <w:rPr>
          <w:rFonts w:cs="David"/>
          <w:sz w:val="24"/>
          <w:szCs w:val="24"/>
          <w:rtl/>
          <w:lang w:val="ru-RU"/>
        </w:rPr>
        <w:t>הסביבה החברתית-תרבותית הי</w:t>
      </w:r>
      <w:r w:rsidRPr="00EB0858">
        <w:rPr>
          <w:rFonts w:cs="David" w:hint="cs"/>
          <w:sz w:val="24"/>
          <w:szCs w:val="24"/>
          <w:rtl/>
          <w:lang w:val="ru-RU"/>
        </w:rPr>
        <w:t>נה</w:t>
      </w:r>
      <w:r w:rsidR="009A78E5" w:rsidRPr="00EB0858">
        <w:rPr>
          <w:rFonts w:cs="David"/>
          <w:sz w:val="24"/>
          <w:szCs w:val="24"/>
          <w:rtl/>
          <w:lang w:val="ru-RU"/>
        </w:rPr>
        <w:t xml:space="preserve"> המראה שדרכה משתקפת ול</w:t>
      </w:r>
      <w:r w:rsidR="003006AD" w:rsidRPr="00EB0858">
        <w:rPr>
          <w:rFonts w:cs="David" w:hint="cs"/>
          <w:sz w:val="24"/>
          <w:szCs w:val="24"/>
          <w:rtl/>
          <w:lang w:val="ru-RU"/>
        </w:rPr>
        <w:t>כ</w:t>
      </w:r>
      <w:r w:rsidR="009A78E5" w:rsidRPr="00EB0858">
        <w:rPr>
          <w:rFonts w:cs="David"/>
          <w:sz w:val="24"/>
          <w:szCs w:val="24"/>
          <w:rtl/>
          <w:lang w:val="ru-RU"/>
        </w:rPr>
        <w:t>אורה מעוצבת זהותו של האדם</w:t>
      </w:r>
      <w:r w:rsidR="00160EEE" w:rsidRPr="00EB0858">
        <w:rPr>
          <w:rFonts w:cs="David" w:hint="cs"/>
          <w:sz w:val="24"/>
          <w:szCs w:val="24"/>
          <w:rtl/>
          <w:lang w:val="ru-RU"/>
        </w:rPr>
        <w:t>, מפגש</w:t>
      </w:r>
      <w:r w:rsidR="00A37F67" w:rsidRPr="00EB0858">
        <w:rPr>
          <w:rFonts w:cs="David" w:hint="cs"/>
          <w:sz w:val="24"/>
          <w:szCs w:val="24"/>
          <w:rtl/>
          <w:lang w:val="ru-RU"/>
        </w:rPr>
        <w:t xml:space="preserve"> שבמסגרתו הפרט לומד על </w:t>
      </w:r>
      <w:r w:rsidR="00160EEE" w:rsidRPr="00EB0858">
        <w:rPr>
          <w:rFonts w:cs="David" w:hint="cs"/>
          <w:sz w:val="24"/>
          <w:szCs w:val="24"/>
          <w:rtl/>
          <w:lang w:val="ru-RU"/>
        </w:rPr>
        <w:t>זהות</w:t>
      </w:r>
      <w:r w:rsidR="00A37F67" w:rsidRPr="00EB0858">
        <w:rPr>
          <w:rFonts w:cs="David" w:hint="cs"/>
          <w:sz w:val="24"/>
          <w:szCs w:val="24"/>
          <w:rtl/>
          <w:lang w:val="ru-RU"/>
        </w:rPr>
        <w:t xml:space="preserve">ו. </w:t>
      </w:r>
      <w:r w:rsidR="00FC3687" w:rsidRPr="00EB0858">
        <w:rPr>
          <w:rFonts w:cs="David" w:hint="cs"/>
          <w:sz w:val="24"/>
          <w:szCs w:val="24"/>
          <w:rtl/>
          <w:lang w:val="ru-RU"/>
        </w:rPr>
        <w:t xml:space="preserve">חשיבותה </w:t>
      </w:r>
      <w:r w:rsidR="00FC3687" w:rsidRPr="00EB0858">
        <w:rPr>
          <w:rFonts w:cs="David"/>
          <w:sz w:val="24"/>
          <w:szCs w:val="24"/>
          <w:rtl/>
          <w:lang w:val="ru-RU"/>
        </w:rPr>
        <w:t>של ההכרה</w:t>
      </w:r>
      <w:r w:rsidR="00FC3687" w:rsidRPr="00EB0858">
        <w:rPr>
          <w:rFonts w:cs="David" w:hint="cs"/>
          <w:sz w:val="24"/>
          <w:szCs w:val="24"/>
          <w:rtl/>
          <w:lang w:val="ru-RU"/>
        </w:rPr>
        <w:t xml:space="preserve"> </w:t>
      </w:r>
      <w:r w:rsidR="00FC3687" w:rsidRPr="00EB0858">
        <w:rPr>
          <w:rFonts w:cs="David"/>
          <w:sz w:val="24"/>
          <w:szCs w:val="24"/>
          <w:rtl/>
          <w:lang w:val="ru-RU"/>
        </w:rPr>
        <w:t>-</w:t>
      </w:r>
      <w:r w:rsidR="00FC3687" w:rsidRPr="00EB0858">
        <w:rPr>
          <w:rFonts w:cs="David" w:hint="cs"/>
          <w:sz w:val="24"/>
          <w:szCs w:val="24"/>
          <w:rtl/>
          <w:lang w:val="ru-RU"/>
        </w:rPr>
        <w:t xml:space="preserve"> </w:t>
      </w:r>
      <w:r w:rsidR="00FC3687" w:rsidRPr="00EB0858">
        <w:rPr>
          <w:rFonts w:cs="David"/>
          <w:sz w:val="24"/>
          <w:szCs w:val="24"/>
          <w:rtl/>
          <w:lang w:val="ru-RU"/>
        </w:rPr>
        <w:t>הכרה ראויה איננה רק מחווה של אדיבות שאנו חייבים לזולת, זהו צורך חיים אנושי</w:t>
      </w:r>
      <w:r w:rsidR="00FC3687" w:rsidRPr="00EB0858">
        <w:rPr>
          <w:rFonts w:cs="David" w:hint="cs"/>
          <w:sz w:val="24"/>
          <w:szCs w:val="24"/>
          <w:rtl/>
          <w:lang w:val="ru-RU"/>
        </w:rPr>
        <w:t xml:space="preserve">. </w:t>
      </w:r>
      <w:r w:rsidR="00624CC3" w:rsidRPr="00EB0858">
        <w:rPr>
          <w:rFonts w:cs="David" w:hint="cs"/>
          <w:sz w:val="24"/>
          <w:szCs w:val="24"/>
          <w:rtl/>
          <w:lang w:val="ru-RU"/>
        </w:rPr>
        <w:t xml:space="preserve">כלומר, כיצד החברה משקפת את התרבות של הפרט ומשפיעה על תפיסתו של הפרט, זוהי קדימותה של ההכרה לזהות. </w:t>
      </w:r>
    </w:p>
    <w:p w14:paraId="0E7A6F0D" w14:textId="77777777" w:rsidR="001A2A31" w:rsidRDefault="00FC3687" w:rsidP="00567627">
      <w:pPr>
        <w:spacing w:after="120" w:line="360" w:lineRule="auto"/>
        <w:jc w:val="both"/>
        <w:rPr>
          <w:rFonts w:cs="David"/>
          <w:sz w:val="24"/>
          <w:szCs w:val="24"/>
          <w:rtl/>
          <w:lang w:val="ru-RU"/>
        </w:rPr>
      </w:pPr>
      <w:r w:rsidRPr="00EB0858">
        <w:rPr>
          <w:rFonts w:cs="David" w:hint="cs"/>
          <w:sz w:val="24"/>
          <w:szCs w:val="24"/>
          <w:rtl/>
        </w:rPr>
        <w:t xml:space="preserve">נשאלת השאלה האם יש להעניק אוטונומיה וכבוד לתביעה של קבוצת מיעוט תרבותית לא לחסן ילדים מסיבות דתיות </w:t>
      </w:r>
      <w:r w:rsidR="00C82FF3" w:rsidRPr="00EB0858">
        <w:rPr>
          <w:rFonts w:cs="David" w:hint="cs"/>
          <w:sz w:val="24"/>
          <w:szCs w:val="24"/>
          <w:rtl/>
        </w:rPr>
        <w:t>ואידיאולוגיות</w:t>
      </w:r>
      <w:r w:rsidRPr="00EB0858">
        <w:rPr>
          <w:rFonts w:cs="David" w:hint="cs"/>
          <w:sz w:val="24"/>
          <w:szCs w:val="24"/>
          <w:rtl/>
        </w:rPr>
        <w:t xml:space="preserve">. </w:t>
      </w:r>
      <w:r w:rsidR="00034265" w:rsidRPr="00EB0858">
        <w:rPr>
          <w:rFonts w:cs="David" w:hint="cs"/>
          <w:sz w:val="24"/>
          <w:szCs w:val="24"/>
          <w:rtl/>
          <w:lang w:val="ru-RU"/>
        </w:rPr>
        <w:t xml:space="preserve">לפי </w:t>
      </w:r>
      <w:r w:rsidR="00034265" w:rsidRPr="00EB0858">
        <w:rPr>
          <w:rFonts w:cs="David" w:hint="cs"/>
          <w:b/>
          <w:bCs/>
          <w:sz w:val="24"/>
          <w:szCs w:val="24"/>
          <w:rtl/>
          <w:lang w:val="ru-RU"/>
        </w:rPr>
        <w:t>טיילור</w:t>
      </w:r>
      <w:r w:rsidR="00B07041" w:rsidRPr="00EB0858">
        <w:rPr>
          <w:rFonts w:cs="David" w:hint="cs"/>
          <w:sz w:val="24"/>
          <w:szCs w:val="24"/>
          <w:rtl/>
          <w:lang w:val="ru-RU"/>
        </w:rPr>
        <w:t xml:space="preserve"> ישנה חשיבות </w:t>
      </w:r>
      <w:r w:rsidR="00B07041" w:rsidRPr="00002FB4">
        <w:rPr>
          <w:rFonts w:cs="David" w:hint="cs"/>
          <w:b/>
          <w:bCs/>
          <w:sz w:val="24"/>
          <w:szCs w:val="24"/>
          <w:rtl/>
          <w:lang w:val="ru-RU"/>
        </w:rPr>
        <w:t>להכרת</w:t>
      </w:r>
      <w:r w:rsidR="00560A32" w:rsidRPr="00002FB4">
        <w:rPr>
          <w:rFonts w:cs="David" w:hint="cs"/>
          <w:b/>
          <w:bCs/>
          <w:sz w:val="24"/>
          <w:szCs w:val="24"/>
          <w:rtl/>
          <w:lang w:val="ru-RU"/>
        </w:rPr>
        <w:t xml:space="preserve"> </w:t>
      </w:r>
      <w:r w:rsidR="00560A32" w:rsidRPr="00002FB4">
        <w:rPr>
          <w:rFonts w:cs="David"/>
          <w:b/>
          <w:bCs/>
          <w:sz w:val="24"/>
          <w:szCs w:val="24"/>
          <w:rtl/>
          <w:lang w:val="ru-RU"/>
        </w:rPr>
        <w:t>הזהות</w:t>
      </w:r>
      <w:r w:rsidR="00560A32" w:rsidRPr="00EB0858">
        <w:rPr>
          <w:rFonts w:cs="David"/>
          <w:sz w:val="24"/>
          <w:szCs w:val="24"/>
          <w:rtl/>
          <w:lang w:val="ru-RU"/>
        </w:rPr>
        <w:t xml:space="preserve"> </w:t>
      </w:r>
      <w:r w:rsidR="00560A32" w:rsidRPr="00002FB4">
        <w:rPr>
          <w:rFonts w:cs="David"/>
          <w:b/>
          <w:bCs/>
          <w:sz w:val="24"/>
          <w:szCs w:val="24"/>
          <w:rtl/>
          <w:lang w:val="ru-RU"/>
        </w:rPr>
        <w:t>העצמית</w:t>
      </w:r>
      <w:r w:rsidR="00560A32" w:rsidRPr="00EB0858">
        <w:rPr>
          <w:rFonts w:cs="David"/>
          <w:sz w:val="24"/>
          <w:szCs w:val="24"/>
          <w:rtl/>
          <w:lang w:val="ru-RU"/>
        </w:rPr>
        <w:t xml:space="preserve"> </w:t>
      </w:r>
      <w:r w:rsidR="00B07041" w:rsidRPr="00EB0858">
        <w:rPr>
          <w:rFonts w:cs="David" w:hint="cs"/>
          <w:sz w:val="24"/>
          <w:szCs w:val="24"/>
          <w:rtl/>
          <w:lang w:val="ru-RU"/>
        </w:rPr>
        <w:t xml:space="preserve">אשר </w:t>
      </w:r>
      <w:r w:rsidR="00560A32" w:rsidRPr="00EB0858">
        <w:rPr>
          <w:rFonts w:cs="David"/>
          <w:sz w:val="24"/>
          <w:szCs w:val="24"/>
          <w:rtl/>
          <w:lang w:val="ru-RU"/>
        </w:rPr>
        <w:t xml:space="preserve">מעוצבת בחלקה באמצעות </w:t>
      </w:r>
      <w:r w:rsidR="003006AD" w:rsidRPr="00EB0858">
        <w:rPr>
          <w:rFonts w:cs="David" w:hint="cs"/>
          <w:sz w:val="24"/>
          <w:szCs w:val="24"/>
          <w:rtl/>
          <w:lang w:val="ru-RU"/>
        </w:rPr>
        <w:t xml:space="preserve">הכרת התרבות </w:t>
      </w:r>
      <w:r w:rsidR="00D31C01" w:rsidRPr="00EB0858">
        <w:rPr>
          <w:rFonts w:cs="David" w:hint="cs"/>
          <w:sz w:val="24"/>
          <w:szCs w:val="24"/>
          <w:rtl/>
          <w:lang w:val="ru-RU"/>
        </w:rPr>
        <w:t xml:space="preserve">של הפרט </w:t>
      </w:r>
      <w:r w:rsidR="00E0487B" w:rsidRPr="00EB0858">
        <w:rPr>
          <w:rFonts w:cs="David" w:hint="cs"/>
          <w:sz w:val="24"/>
          <w:szCs w:val="24"/>
          <w:rtl/>
          <w:lang w:val="ru-RU"/>
        </w:rPr>
        <w:t>על ידי הקצאת משאבים סימבוליים</w:t>
      </w:r>
      <w:r w:rsidRPr="00EB0858">
        <w:rPr>
          <w:rFonts w:cs="David" w:hint="cs"/>
          <w:sz w:val="24"/>
          <w:szCs w:val="24"/>
          <w:rtl/>
          <w:lang w:val="ru-RU"/>
        </w:rPr>
        <w:t xml:space="preserve"> לאותה תרבות, באמצעות חלוקת טובין עבור אותה תרבות, כלומר</w:t>
      </w:r>
      <w:r w:rsidR="00E0487B" w:rsidRPr="00EB0858">
        <w:rPr>
          <w:rFonts w:cs="David" w:hint="cs"/>
          <w:sz w:val="24"/>
          <w:szCs w:val="24"/>
          <w:rtl/>
          <w:lang w:val="ru-RU"/>
        </w:rPr>
        <w:t xml:space="preserve"> מקצים לאותה תרבות מקום במדינה</w:t>
      </w:r>
      <w:r w:rsidR="00624CC3" w:rsidRPr="00EB0858">
        <w:rPr>
          <w:rFonts w:cs="David" w:hint="cs"/>
          <w:sz w:val="24"/>
          <w:szCs w:val="24"/>
          <w:rtl/>
          <w:lang w:val="ru-RU"/>
        </w:rPr>
        <w:t xml:space="preserve"> יחד עם זאת </w:t>
      </w:r>
      <w:r w:rsidR="00D31C01" w:rsidRPr="00EB0858">
        <w:rPr>
          <w:rFonts w:cs="David" w:hint="cs"/>
          <w:sz w:val="24"/>
          <w:szCs w:val="24"/>
          <w:rtl/>
          <w:lang w:val="ru-RU"/>
        </w:rPr>
        <w:t xml:space="preserve">לעיתים קיימת </w:t>
      </w:r>
      <w:r w:rsidR="00614535" w:rsidRPr="00EB0858">
        <w:rPr>
          <w:rFonts w:cs="David" w:hint="cs"/>
          <w:sz w:val="24"/>
          <w:szCs w:val="24"/>
          <w:rtl/>
          <w:lang w:val="ru-RU"/>
        </w:rPr>
        <w:t>הכרה</w:t>
      </w:r>
      <w:r w:rsidR="00624CC3" w:rsidRPr="00EB0858">
        <w:rPr>
          <w:rFonts w:cs="David" w:hint="cs"/>
          <w:sz w:val="24"/>
          <w:szCs w:val="24"/>
          <w:rtl/>
          <w:lang w:val="ru-RU"/>
        </w:rPr>
        <w:t xml:space="preserve"> </w:t>
      </w:r>
      <w:r w:rsidR="00560A32" w:rsidRPr="00EB0858">
        <w:rPr>
          <w:rFonts w:cs="David"/>
          <w:sz w:val="24"/>
          <w:szCs w:val="24"/>
          <w:rtl/>
          <w:lang w:val="ru-RU"/>
        </w:rPr>
        <w:t xml:space="preserve">שגויה מצד </w:t>
      </w:r>
      <w:r w:rsidR="00D31C01" w:rsidRPr="00EB0858">
        <w:rPr>
          <w:rFonts w:cs="David" w:hint="cs"/>
          <w:sz w:val="24"/>
          <w:szCs w:val="24"/>
          <w:rtl/>
          <w:lang w:val="ru-RU"/>
        </w:rPr>
        <w:t>הסביבה</w:t>
      </w:r>
      <w:r w:rsidR="00560A32" w:rsidRPr="00EB0858">
        <w:rPr>
          <w:rFonts w:cs="David" w:hint="cs"/>
          <w:sz w:val="24"/>
          <w:szCs w:val="24"/>
          <w:rtl/>
          <w:lang w:val="ru-RU"/>
        </w:rPr>
        <w:t xml:space="preserve">. </w:t>
      </w:r>
      <w:r w:rsidR="00746FCC" w:rsidRPr="006A7EA2">
        <w:rPr>
          <w:rFonts w:cs="David" w:hint="cs"/>
          <w:sz w:val="24"/>
          <w:szCs w:val="24"/>
          <w:rtl/>
          <w:lang w:val="ru-RU"/>
        </w:rPr>
        <w:t>חשיבות ההכרה</w:t>
      </w:r>
      <w:r w:rsidR="006A7EA2">
        <w:rPr>
          <w:rFonts w:cs="David" w:hint="cs"/>
          <w:sz w:val="24"/>
          <w:szCs w:val="24"/>
          <w:rtl/>
          <w:lang w:val="ru-RU"/>
        </w:rPr>
        <w:t xml:space="preserve"> על פי טיילור הינה </w:t>
      </w:r>
      <w:r w:rsidR="00746FCC" w:rsidRPr="006A7EA2">
        <w:rPr>
          <w:rFonts w:cs="David" w:hint="cs"/>
          <w:b/>
          <w:bCs/>
          <w:sz w:val="24"/>
          <w:szCs w:val="24"/>
          <w:rtl/>
          <w:lang w:val="ru-RU"/>
        </w:rPr>
        <w:t xml:space="preserve">הקשר </w:t>
      </w:r>
      <w:r w:rsidR="00746FCC" w:rsidRPr="006A7EA2">
        <w:rPr>
          <w:rFonts w:cs="David"/>
          <w:b/>
          <w:bCs/>
          <w:sz w:val="24"/>
          <w:szCs w:val="24"/>
          <w:rtl/>
          <w:lang w:val="ru-RU"/>
        </w:rPr>
        <w:t>שבין זהות והכרה</w:t>
      </w:r>
      <w:r w:rsidR="00746FCC" w:rsidRPr="006A7EA2">
        <w:rPr>
          <w:rFonts w:cs="David" w:hint="cs"/>
          <w:sz w:val="24"/>
          <w:szCs w:val="24"/>
          <w:rtl/>
          <w:lang w:val="ru-RU"/>
        </w:rPr>
        <w:t xml:space="preserve"> </w:t>
      </w:r>
      <w:r w:rsidR="00150A2B">
        <w:rPr>
          <w:rFonts w:cs="David" w:hint="cs"/>
          <w:sz w:val="24"/>
          <w:szCs w:val="24"/>
          <w:rtl/>
          <w:lang w:val="ru-RU"/>
        </w:rPr>
        <w:t>-</w:t>
      </w:r>
      <w:r w:rsidR="00053924" w:rsidRPr="006A7EA2">
        <w:rPr>
          <w:rFonts w:cs="David" w:hint="cs"/>
          <w:sz w:val="24"/>
          <w:szCs w:val="24"/>
          <w:rtl/>
          <w:lang w:val="ru-RU"/>
        </w:rPr>
        <w:t xml:space="preserve">הכרה </w:t>
      </w:r>
      <w:r w:rsidR="00A105D3">
        <w:rPr>
          <w:rFonts w:cs="David" w:hint="cs"/>
          <w:sz w:val="24"/>
          <w:szCs w:val="24"/>
          <w:rtl/>
          <w:lang w:val="ru-RU"/>
        </w:rPr>
        <w:t xml:space="preserve">באה לידי ביטוי </w:t>
      </w:r>
      <w:r w:rsidR="00150A2B">
        <w:rPr>
          <w:rFonts w:cs="David" w:hint="cs"/>
          <w:sz w:val="24"/>
          <w:szCs w:val="24"/>
          <w:rtl/>
          <w:lang w:val="ru-RU"/>
        </w:rPr>
        <w:t>באופן מעשי</w:t>
      </w:r>
      <w:r w:rsidR="00053924" w:rsidRPr="006A7EA2">
        <w:rPr>
          <w:rFonts w:cs="David" w:hint="cs"/>
          <w:sz w:val="24"/>
          <w:szCs w:val="24"/>
          <w:rtl/>
          <w:lang w:val="ru-RU"/>
        </w:rPr>
        <w:t xml:space="preserve"> </w:t>
      </w:r>
      <w:r w:rsidR="00150A2B">
        <w:rPr>
          <w:rFonts w:cs="David" w:hint="cs"/>
          <w:sz w:val="24"/>
          <w:szCs w:val="24"/>
          <w:rtl/>
          <w:lang w:val="ru-RU"/>
        </w:rPr>
        <w:t>ו</w:t>
      </w:r>
      <w:r w:rsidR="00053924" w:rsidRPr="006A7EA2">
        <w:rPr>
          <w:rFonts w:cs="David" w:hint="cs"/>
          <w:sz w:val="24"/>
          <w:szCs w:val="24"/>
          <w:rtl/>
          <w:lang w:val="ru-RU"/>
        </w:rPr>
        <w:t>ס</w:t>
      </w:r>
      <w:r w:rsidR="00121693">
        <w:rPr>
          <w:rFonts w:cs="David" w:hint="cs"/>
          <w:sz w:val="24"/>
          <w:szCs w:val="24"/>
          <w:rtl/>
          <w:lang w:val="ru-RU"/>
        </w:rPr>
        <w:t xml:space="preserve">מלי </w:t>
      </w:r>
      <w:r w:rsidR="00150A2B">
        <w:rPr>
          <w:rFonts w:cs="David" w:hint="cs"/>
          <w:sz w:val="24"/>
          <w:szCs w:val="24"/>
          <w:rtl/>
          <w:lang w:val="ru-RU"/>
        </w:rPr>
        <w:t>בתרבות</w:t>
      </w:r>
      <w:r w:rsidR="00121693">
        <w:rPr>
          <w:rFonts w:cs="David" w:hint="cs"/>
          <w:sz w:val="24"/>
          <w:szCs w:val="24"/>
          <w:rtl/>
          <w:lang w:val="ru-RU"/>
        </w:rPr>
        <w:t>, ה</w:t>
      </w:r>
      <w:r w:rsidR="00053924" w:rsidRPr="006A7EA2">
        <w:rPr>
          <w:rFonts w:cs="David" w:hint="cs"/>
          <w:sz w:val="24"/>
          <w:szCs w:val="24"/>
          <w:rtl/>
          <w:lang w:val="ru-RU"/>
        </w:rPr>
        <w:t>ח</w:t>
      </w:r>
      <w:r w:rsidR="00121693">
        <w:rPr>
          <w:rFonts w:cs="David" w:hint="cs"/>
          <w:sz w:val="24"/>
          <w:szCs w:val="24"/>
          <w:rtl/>
          <w:lang w:val="ru-RU"/>
        </w:rPr>
        <w:t>ב</w:t>
      </w:r>
      <w:r w:rsidR="00C82FF3">
        <w:rPr>
          <w:rFonts w:cs="David" w:hint="cs"/>
          <w:sz w:val="24"/>
          <w:szCs w:val="24"/>
          <w:rtl/>
          <w:lang w:val="ru-RU"/>
        </w:rPr>
        <w:t xml:space="preserve">רה שבתוכה אנו חייבים מכבדת את </w:t>
      </w:r>
      <w:r w:rsidR="00053924" w:rsidRPr="006A7EA2">
        <w:rPr>
          <w:rFonts w:cs="David" w:hint="cs"/>
          <w:sz w:val="24"/>
          <w:szCs w:val="24"/>
          <w:rtl/>
          <w:lang w:val="ru-RU"/>
        </w:rPr>
        <w:t>תרבות</w:t>
      </w:r>
      <w:r w:rsidR="00C82FF3">
        <w:rPr>
          <w:rFonts w:cs="David" w:hint="cs"/>
          <w:sz w:val="24"/>
          <w:szCs w:val="24"/>
          <w:rtl/>
          <w:lang w:val="ru-RU"/>
        </w:rPr>
        <w:t xml:space="preserve"> </w:t>
      </w:r>
      <w:r w:rsidR="00053924" w:rsidRPr="006A7EA2">
        <w:rPr>
          <w:rFonts w:cs="David" w:hint="cs"/>
          <w:sz w:val="24"/>
          <w:szCs w:val="24"/>
          <w:rtl/>
          <w:lang w:val="ru-RU"/>
        </w:rPr>
        <w:t xml:space="preserve"> המיעוט. טיילור</w:t>
      </w:r>
      <w:r w:rsidR="00C82FF3">
        <w:rPr>
          <w:rFonts w:cs="David" w:hint="cs"/>
          <w:sz w:val="24"/>
          <w:szCs w:val="24"/>
          <w:rtl/>
          <w:lang w:val="ru-RU"/>
        </w:rPr>
        <w:t xml:space="preserve"> שם </w:t>
      </w:r>
      <w:r w:rsidR="00053924" w:rsidRPr="00A105D3">
        <w:rPr>
          <w:rFonts w:cs="David" w:hint="cs"/>
          <w:sz w:val="24"/>
          <w:szCs w:val="24"/>
          <w:rtl/>
          <w:lang w:val="ru-RU"/>
        </w:rPr>
        <w:t>דגש על הזהות, התעצבות והתפתחות אישית של האדם, חלק מכך היא אופן ההתייחסות של הקהילה והחברה.</w:t>
      </w:r>
      <w:r w:rsidR="00053924">
        <w:rPr>
          <w:rFonts w:hint="cs"/>
          <w:sz w:val="14"/>
          <w:szCs w:val="14"/>
          <w:rtl/>
          <w:lang w:val="ru-RU"/>
        </w:rPr>
        <w:t xml:space="preserve"> </w:t>
      </w:r>
      <w:r w:rsidR="009A7DA8" w:rsidRPr="006A7EA2">
        <w:rPr>
          <w:rFonts w:cs="David"/>
          <w:sz w:val="24"/>
          <w:szCs w:val="24"/>
          <w:rtl/>
          <w:lang w:val="ru-RU"/>
        </w:rPr>
        <w:t>הזהות העצמית מעוצבת בחלקה באמצעות הכרה או ה</w:t>
      </w:r>
      <w:r w:rsidR="009A7DA8" w:rsidRPr="006A7EA2">
        <w:rPr>
          <w:rFonts w:cs="David" w:hint="cs"/>
          <w:sz w:val="24"/>
          <w:szCs w:val="24"/>
          <w:rtl/>
          <w:lang w:val="ru-RU"/>
        </w:rPr>
        <w:t>י</w:t>
      </w:r>
      <w:r w:rsidR="009A7DA8">
        <w:rPr>
          <w:rFonts w:cs="David"/>
          <w:sz w:val="24"/>
          <w:szCs w:val="24"/>
          <w:rtl/>
          <w:lang w:val="ru-RU"/>
        </w:rPr>
        <w:t>עדרה</w:t>
      </w:r>
      <w:r w:rsidR="009A7DA8" w:rsidRPr="006A7EA2">
        <w:rPr>
          <w:rFonts w:cs="David" w:hint="cs"/>
          <w:sz w:val="24"/>
          <w:szCs w:val="24"/>
          <w:rtl/>
          <w:lang w:val="ru-RU"/>
        </w:rPr>
        <w:t xml:space="preserve"> </w:t>
      </w:r>
      <w:r w:rsidR="009A7DA8" w:rsidRPr="006A7EA2">
        <w:rPr>
          <w:rFonts w:cs="David"/>
          <w:sz w:val="24"/>
          <w:szCs w:val="24"/>
          <w:rtl/>
          <w:lang w:val="ru-RU"/>
        </w:rPr>
        <w:t>ולעיתים באמצעות הכרה שגויה מצד אחרים</w:t>
      </w:r>
      <w:r w:rsidR="009A7DA8">
        <w:rPr>
          <w:rFonts w:cs="David" w:hint="cs"/>
          <w:sz w:val="24"/>
          <w:szCs w:val="24"/>
          <w:rtl/>
          <w:lang w:val="ru-RU"/>
        </w:rPr>
        <w:t>.</w:t>
      </w:r>
      <w:r w:rsidR="00F23FA1">
        <w:rPr>
          <w:rFonts w:cs="David" w:hint="cs"/>
          <w:sz w:val="24"/>
          <w:szCs w:val="24"/>
          <w:rtl/>
          <w:lang w:val="ru-RU"/>
        </w:rPr>
        <w:t xml:space="preserve"> </w:t>
      </w:r>
      <w:r w:rsidR="00053924" w:rsidRPr="00132A05">
        <w:rPr>
          <w:rFonts w:cs="David" w:hint="cs"/>
          <w:b/>
          <w:bCs/>
          <w:sz w:val="24"/>
          <w:szCs w:val="24"/>
          <w:rtl/>
          <w:lang w:val="ru-RU"/>
        </w:rPr>
        <w:t>הכרה שגויה</w:t>
      </w:r>
      <w:r w:rsidR="00053924" w:rsidRPr="00132A05">
        <w:rPr>
          <w:rFonts w:cs="David" w:hint="cs"/>
          <w:sz w:val="24"/>
          <w:szCs w:val="24"/>
          <w:rtl/>
          <w:lang w:val="ru-RU"/>
        </w:rPr>
        <w:t xml:space="preserve"> </w:t>
      </w:r>
      <w:r w:rsidR="00B57DC6">
        <w:rPr>
          <w:rFonts w:cs="David" w:hint="cs"/>
          <w:sz w:val="24"/>
          <w:szCs w:val="24"/>
          <w:rtl/>
          <w:lang w:val="ru-RU"/>
        </w:rPr>
        <w:t xml:space="preserve">הינה </w:t>
      </w:r>
      <w:r w:rsidR="002F6021" w:rsidRPr="00375E9F">
        <w:rPr>
          <w:rFonts w:cs="David" w:hint="cs"/>
          <w:sz w:val="24"/>
          <w:szCs w:val="24"/>
          <w:rtl/>
          <w:lang w:val="ru-RU"/>
        </w:rPr>
        <w:t xml:space="preserve">היעדר </w:t>
      </w:r>
      <w:r w:rsidR="002F6021" w:rsidRPr="00375E9F">
        <w:rPr>
          <w:rFonts w:cs="David"/>
          <w:sz w:val="24"/>
          <w:szCs w:val="24"/>
          <w:rtl/>
          <w:lang w:val="ru-RU"/>
        </w:rPr>
        <w:t>הכרה או הכרה שגויה של החברה,</w:t>
      </w:r>
      <w:r w:rsidR="004F18FF" w:rsidRPr="00375E9F">
        <w:rPr>
          <w:rFonts w:cs="David" w:hint="cs"/>
          <w:sz w:val="24"/>
          <w:szCs w:val="24"/>
          <w:rtl/>
          <w:lang w:val="ru-RU"/>
        </w:rPr>
        <w:t xml:space="preserve"> </w:t>
      </w:r>
      <w:r w:rsidR="003A7E92" w:rsidRPr="00375E9F">
        <w:rPr>
          <w:rFonts w:cs="David"/>
          <w:sz w:val="24"/>
          <w:szCs w:val="24"/>
          <w:rtl/>
          <w:lang w:val="ru-RU"/>
        </w:rPr>
        <w:t xml:space="preserve">מדובר בצורת דיכוי </w:t>
      </w:r>
      <w:r w:rsidR="003A7E92" w:rsidRPr="00375E9F">
        <w:rPr>
          <w:rFonts w:cs="David" w:hint="cs"/>
          <w:sz w:val="24"/>
          <w:szCs w:val="24"/>
          <w:rtl/>
          <w:lang w:val="ru-RU"/>
        </w:rPr>
        <w:t>ו</w:t>
      </w:r>
      <w:r w:rsidR="002F6021" w:rsidRPr="00375E9F">
        <w:rPr>
          <w:rFonts w:cs="David"/>
          <w:sz w:val="24"/>
          <w:szCs w:val="24"/>
          <w:rtl/>
          <w:lang w:val="ru-RU"/>
        </w:rPr>
        <w:t>בהצגת תמונה מצמצמת,</w:t>
      </w:r>
      <w:r w:rsidR="00411FDE" w:rsidRPr="00375E9F">
        <w:rPr>
          <w:rFonts w:cs="David" w:hint="cs"/>
          <w:sz w:val="24"/>
          <w:szCs w:val="24"/>
          <w:rtl/>
          <w:lang w:val="ru-RU"/>
        </w:rPr>
        <w:t xml:space="preserve"> </w:t>
      </w:r>
      <w:r w:rsidR="002F6021" w:rsidRPr="00375E9F">
        <w:rPr>
          <w:rFonts w:cs="David"/>
          <w:sz w:val="24"/>
          <w:szCs w:val="24"/>
          <w:rtl/>
          <w:lang w:val="ru-RU"/>
        </w:rPr>
        <w:t xml:space="preserve">משפילה או מבזה של </w:t>
      </w:r>
      <w:r w:rsidR="002F6021" w:rsidRPr="00375E9F">
        <w:rPr>
          <w:rFonts w:cs="David"/>
          <w:sz w:val="24"/>
          <w:szCs w:val="24"/>
          <w:rtl/>
          <w:lang w:val="ru-RU"/>
        </w:rPr>
        <w:lastRenderedPageBreak/>
        <w:t>האדם</w:t>
      </w:r>
      <w:r w:rsidR="003A7E92" w:rsidRPr="00375E9F">
        <w:rPr>
          <w:rFonts w:cs="David" w:hint="cs"/>
          <w:sz w:val="24"/>
          <w:szCs w:val="24"/>
          <w:rtl/>
          <w:lang w:val="ru-RU"/>
        </w:rPr>
        <w:t>. ההכרה השגויה</w:t>
      </w:r>
      <w:r w:rsidR="004F18FF" w:rsidRPr="00375E9F">
        <w:rPr>
          <w:rFonts w:cs="David" w:hint="cs"/>
          <w:sz w:val="24"/>
          <w:szCs w:val="24"/>
          <w:rtl/>
          <w:lang w:val="ru-RU"/>
        </w:rPr>
        <w:t xml:space="preserve"> </w:t>
      </w:r>
      <w:r w:rsidR="00A1457D" w:rsidRPr="00375E9F">
        <w:rPr>
          <w:rFonts w:cs="David" w:hint="cs"/>
          <w:sz w:val="24"/>
          <w:szCs w:val="24"/>
          <w:rtl/>
          <w:lang w:val="ru-RU"/>
        </w:rPr>
        <w:t>מובילה ל</w:t>
      </w:r>
      <w:r w:rsidR="002F6021" w:rsidRPr="00375E9F">
        <w:rPr>
          <w:rFonts w:cs="David"/>
          <w:sz w:val="24"/>
          <w:szCs w:val="24"/>
          <w:rtl/>
          <w:lang w:val="ru-RU"/>
        </w:rPr>
        <w:t>עיוות אמיתי של זהותו</w:t>
      </w:r>
      <w:r w:rsidR="004F18FF" w:rsidRPr="00375E9F">
        <w:rPr>
          <w:rFonts w:cs="David" w:hint="cs"/>
          <w:sz w:val="24"/>
          <w:szCs w:val="24"/>
          <w:rtl/>
          <w:lang w:val="ru-RU"/>
        </w:rPr>
        <w:t xml:space="preserve"> </w:t>
      </w:r>
      <w:r w:rsidR="003A7E92" w:rsidRPr="00375E9F">
        <w:rPr>
          <w:rFonts w:cs="David" w:hint="cs"/>
          <w:sz w:val="24"/>
          <w:szCs w:val="24"/>
          <w:rtl/>
          <w:lang w:val="ru-RU"/>
        </w:rPr>
        <w:t>של הפרט ואף</w:t>
      </w:r>
      <w:r w:rsidR="00A34092" w:rsidRPr="00375E9F">
        <w:rPr>
          <w:rFonts w:cs="David"/>
          <w:sz w:val="24"/>
          <w:szCs w:val="24"/>
          <w:rtl/>
          <w:lang w:val="ru-RU"/>
        </w:rPr>
        <w:t xml:space="preserve"> להביא לכליאתו</w:t>
      </w:r>
      <w:r w:rsidR="00A34092" w:rsidRPr="00375E9F">
        <w:rPr>
          <w:rFonts w:cs="David" w:hint="cs"/>
          <w:sz w:val="24"/>
          <w:szCs w:val="24"/>
          <w:rtl/>
          <w:lang w:val="ru-RU"/>
        </w:rPr>
        <w:t xml:space="preserve"> של הפרט </w:t>
      </w:r>
      <w:r w:rsidR="004F18FF" w:rsidRPr="00375E9F">
        <w:rPr>
          <w:rFonts w:cs="David"/>
          <w:sz w:val="24"/>
          <w:szCs w:val="24"/>
          <w:rtl/>
          <w:lang w:val="ru-RU"/>
        </w:rPr>
        <w:t>במצב כוזב,</w:t>
      </w:r>
      <w:r w:rsidR="004F18FF" w:rsidRPr="00375E9F">
        <w:rPr>
          <w:rFonts w:cs="David" w:hint="cs"/>
          <w:sz w:val="24"/>
          <w:szCs w:val="24"/>
          <w:rtl/>
          <w:lang w:val="ru-RU"/>
        </w:rPr>
        <w:t xml:space="preserve"> </w:t>
      </w:r>
      <w:r w:rsidR="004F18FF" w:rsidRPr="00375E9F">
        <w:rPr>
          <w:rFonts w:cs="David"/>
          <w:sz w:val="24"/>
          <w:szCs w:val="24"/>
          <w:rtl/>
          <w:lang w:val="ru-RU"/>
        </w:rPr>
        <w:t>מעוות ומצמצם של הוויית</w:t>
      </w:r>
      <w:r w:rsidR="004F18FF" w:rsidRPr="00375E9F">
        <w:rPr>
          <w:rFonts w:cs="David" w:hint="cs"/>
          <w:sz w:val="24"/>
          <w:szCs w:val="24"/>
          <w:rtl/>
          <w:lang w:val="ru-RU"/>
        </w:rPr>
        <w:t>ו</w:t>
      </w:r>
      <w:r w:rsidR="00A1457D" w:rsidRPr="00375E9F">
        <w:rPr>
          <w:rFonts w:cs="David" w:hint="cs"/>
          <w:sz w:val="24"/>
          <w:szCs w:val="24"/>
          <w:rtl/>
          <w:lang w:val="ru-RU"/>
        </w:rPr>
        <w:t xml:space="preserve">. </w:t>
      </w:r>
      <w:r w:rsidR="00E7340F" w:rsidRPr="00B13A6C">
        <w:rPr>
          <w:rFonts w:cs="David" w:hint="cs"/>
          <w:sz w:val="24"/>
          <w:szCs w:val="24"/>
          <w:rtl/>
          <w:lang w:val="ru-RU"/>
        </w:rPr>
        <w:t>אוכלוסיה שהתחסנה נגד המחלה</w:t>
      </w:r>
      <w:r w:rsidR="00E7340F" w:rsidRPr="00B13A6C">
        <w:rPr>
          <w:rFonts w:cs="David"/>
          <w:sz w:val="24"/>
          <w:szCs w:val="24"/>
          <w:rtl/>
          <w:lang w:val="ru-RU"/>
        </w:rPr>
        <w:t xml:space="preserve">, </w:t>
      </w:r>
      <w:r w:rsidR="00E7340F" w:rsidRPr="00B13A6C">
        <w:rPr>
          <w:rFonts w:cs="David" w:hint="cs"/>
          <w:sz w:val="24"/>
          <w:szCs w:val="24"/>
          <w:rtl/>
          <w:lang w:val="ru-RU"/>
        </w:rPr>
        <w:t>תמנע</w:t>
      </w:r>
      <w:r w:rsidR="00E7340F" w:rsidRPr="00B13A6C">
        <w:rPr>
          <w:rFonts w:cs="David"/>
          <w:sz w:val="24"/>
          <w:szCs w:val="24"/>
          <w:rtl/>
          <w:lang w:val="ru-RU"/>
        </w:rPr>
        <w:t xml:space="preserve"> ממפגש קרוב עם מי שלא התחסנו,</w:t>
      </w:r>
      <w:r w:rsidR="00E7340F" w:rsidRPr="00B13A6C">
        <w:rPr>
          <w:rFonts w:cs="David" w:hint="cs"/>
          <w:sz w:val="24"/>
          <w:szCs w:val="24"/>
          <w:rtl/>
          <w:lang w:val="ru-RU"/>
        </w:rPr>
        <w:t xml:space="preserve"> מבחינה אידיאולוגית ומוסרית וזאת</w:t>
      </w:r>
      <w:r w:rsidR="00E7340F" w:rsidRPr="00B13A6C">
        <w:rPr>
          <w:rFonts w:cs="David"/>
          <w:sz w:val="24"/>
          <w:szCs w:val="24"/>
          <w:rtl/>
          <w:lang w:val="ru-RU"/>
        </w:rPr>
        <w:t xml:space="preserve"> מחשש להדבקה.</w:t>
      </w:r>
      <w:r w:rsidR="00E7340F" w:rsidRPr="00B13A6C">
        <w:rPr>
          <w:rFonts w:cs="David" w:hint="cs"/>
          <w:sz w:val="24"/>
          <w:szCs w:val="24"/>
          <w:rtl/>
          <w:lang w:val="ru-RU"/>
        </w:rPr>
        <w:t xml:space="preserve"> בעקבות כך נוצרת</w:t>
      </w:r>
      <w:r w:rsidR="00E7340F" w:rsidRPr="00B13A6C">
        <w:rPr>
          <w:rFonts w:cs="David"/>
          <w:sz w:val="24"/>
          <w:szCs w:val="24"/>
          <w:rtl/>
          <w:lang w:val="ru-RU"/>
        </w:rPr>
        <w:t xml:space="preserve"> </w:t>
      </w:r>
      <w:r w:rsidR="00E7340F" w:rsidRPr="00B13A6C">
        <w:rPr>
          <w:rFonts w:cs="David" w:hint="cs"/>
          <w:sz w:val="24"/>
          <w:szCs w:val="24"/>
          <w:rtl/>
          <w:lang w:val="ru-RU"/>
        </w:rPr>
        <w:t xml:space="preserve">הדרה של האוכלוסייה </w:t>
      </w:r>
      <w:r w:rsidR="00E7340F" w:rsidRPr="00B13A6C">
        <w:rPr>
          <w:rFonts w:cs="David"/>
          <w:sz w:val="24"/>
          <w:szCs w:val="24"/>
          <w:rtl/>
          <w:lang w:val="ru-RU"/>
        </w:rPr>
        <w:t xml:space="preserve"> </w:t>
      </w:r>
      <w:r w:rsidR="00E7340F" w:rsidRPr="00B13A6C">
        <w:rPr>
          <w:rFonts w:cs="David" w:hint="cs"/>
          <w:sz w:val="24"/>
          <w:szCs w:val="24"/>
          <w:rtl/>
          <w:lang w:val="ru-RU"/>
        </w:rPr>
        <w:t>שאינה</w:t>
      </w:r>
      <w:r w:rsidR="00E7340F" w:rsidRPr="00B13A6C">
        <w:rPr>
          <w:rFonts w:cs="David"/>
          <w:sz w:val="24"/>
          <w:szCs w:val="24"/>
          <w:rtl/>
          <w:lang w:val="ru-RU"/>
        </w:rPr>
        <w:t xml:space="preserve"> </w:t>
      </w:r>
      <w:r w:rsidR="00E7340F" w:rsidRPr="00B13A6C">
        <w:rPr>
          <w:rFonts w:cs="David" w:hint="cs"/>
          <w:sz w:val="24"/>
          <w:szCs w:val="24"/>
          <w:rtl/>
          <w:lang w:val="ru-RU"/>
        </w:rPr>
        <w:t>מחוסנת</w:t>
      </w:r>
      <w:r w:rsidR="00E7340F" w:rsidRPr="00B13A6C">
        <w:rPr>
          <w:rFonts w:cs="David"/>
          <w:sz w:val="24"/>
          <w:szCs w:val="24"/>
          <w:rtl/>
          <w:lang w:val="ru-RU"/>
        </w:rPr>
        <w:t xml:space="preserve">, </w:t>
      </w:r>
      <w:r w:rsidR="001879BB">
        <w:rPr>
          <w:rFonts w:cs="David" w:hint="cs"/>
          <w:sz w:val="24"/>
          <w:szCs w:val="24"/>
          <w:rtl/>
          <w:lang w:val="ru-RU"/>
        </w:rPr>
        <w:t>שעשוי</w:t>
      </w:r>
      <w:r w:rsidR="00E7340F" w:rsidRPr="00B13A6C">
        <w:rPr>
          <w:rFonts w:cs="David" w:hint="cs"/>
          <w:sz w:val="24"/>
          <w:szCs w:val="24"/>
          <w:rtl/>
          <w:lang w:val="ru-RU"/>
        </w:rPr>
        <w:t xml:space="preserve"> </w:t>
      </w:r>
      <w:r w:rsidR="001879BB">
        <w:rPr>
          <w:rFonts w:cs="David" w:hint="cs"/>
          <w:sz w:val="24"/>
          <w:szCs w:val="24"/>
          <w:rtl/>
          <w:lang w:val="ru-RU"/>
        </w:rPr>
        <w:t>להוביל את</w:t>
      </w:r>
      <w:r w:rsidR="00E7340F" w:rsidRPr="00B13A6C">
        <w:rPr>
          <w:rFonts w:cs="David" w:hint="cs"/>
          <w:sz w:val="24"/>
          <w:szCs w:val="24"/>
          <w:rtl/>
          <w:lang w:val="ru-RU"/>
        </w:rPr>
        <w:t xml:space="preserve"> אותה אוכלוסיה</w:t>
      </w:r>
      <w:r w:rsidR="00E7340F" w:rsidRPr="00B13A6C">
        <w:rPr>
          <w:rFonts w:cs="David"/>
          <w:sz w:val="24"/>
          <w:szCs w:val="24"/>
          <w:rtl/>
          <w:lang w:val="ru-RU"/>
        </w:rPr>
        <w:t xml:space="preserve"> </w:t>
      </w:r>
      <w:r w:rsidR="00B157F6">
        <w:rPr>
          <w:rFonts w:cs="David" w:hint="cs"/>
          <w:sz w:val="24"/>
          <w:szCs w:val="24"/>
          <w:rtl/>
          <w:lang w:val="ru-RU"/>
        </w:rPr>
        <w:t>להיפגע</w:t>
      </w:r>
      <w:r w:rsidR="00E7340F" w:rsidRPr="00B13A6C">
        <w:rPr>
          <w:rFonts w:cs="David"/>
          <w:sz w:val="24"/>
          <w:szCs w:val="24"/>
          <w:rtl/>
          <w:lang w:val="ru-RU"/>
        </w:rPr>
        <w:t xml:space="preserve"> ולהתקומם. מדובר באידיאולוגיה לגיטימית, </w:t>
      </w:r>
      <w:r w:rsidR="00615AE3">
        <w:rPr>
          <w:rFonts w:cs="David" w:hint="cs"/>
          <w:sz w:val="24"/>
          <w:szCs w:val="24"/>
          <w:rtl/>
          <w:lang w:val="ru-RU"/>
        </w:rPr>
        <w:t>המתנגדים יטענו</w:t>
      </w:r>
      <w:r w:rsidR="00E7340F" w:rsidRPr="00B13A6C">
        <w:rPr>
          <w:rFonts w:cs="David"/>
          <w:sz w:val="24"/>
          <w:szCs w:val="24"/>
          <w:rtl/>
          <w:lang w:val="ru-RU"/>
        </w:rPr>
        <w:t xml:space="preserve"> </w:t>
      </w:r>
      <w:r w:rsidR="00D54FC3">
        <w:rPr>
          <w:rFonts w:cs="David" w:hint="cs"/>
          <w:sz w:val="24"/>
          <w:szCs w:val="24"/>
          <w:rtl/>
          <w:lang w:val="ru-RU"/>
        </w:rPr>
        <w:t xml:space="preserve">כי הדחייה אינה מעשה לגיטימי </w:t>
      </w:r>
      <w:r w:rsidR="009D5483">
        <w:rPr>
          <w:rFonts w:cs="David" w:hint="cs"/>
          <w:sz w:val="24"/>
          <w:szCs w:val="24"/>
          <w:rtl/>
          <w:lang w:val="ru-RU"/>
        </w:rPr>
        <w:t>לדחות אנשים מ</w:t>
      </w:r>
      <w:r w:rsidR="009D5483">
        <w:rPr>
          <w:rFonts w:cs="David" w:hint="cs"/>
          <w:sz w:val="24"/>
          <w:szCs w:val="24"/>
          <w:rtl/>
        </w:rPr>
        <w:t>טעמי הדת ו</w:t>
      </w:r>
      <w:r w:rsidR="009D5483" w:rsidRPr="00CF2732">
        <w:rPr>
          <w:rFonts w:cs="David" w:hint="cs"/>
          <w:sz w:val="24"/>
          <w:szCs w:val="24"/>
          <w:rtl/>
        </w:rPr>
        <w:t>איד</w:t>
      </w:r>
      <w:r w:rsidR="009D5483">
        <w:rPr>
          <w:rFonts w:cs="David" w:hint="cs"/>
          <w:sz w:val="24"/>
          <w:szCs w:val="24"/>
          <w:rtl/>
        </w:rPr>
        <w:t>יא</w:t>
      </w:r>
      <w:r w:rsidR="009D5483" w:rsidRPr="00CF2732">
        <w:rPr>
          <w:rFonts w:cs="David" w:hint="cs"/>
          <w:sz w:val="24"/>
          <w:szCs w:val="24"/>
          <w:rtl/>
        </w:rPr>
        <w:t>ולוגיות</w:t>
      </w:r>
      <w:r w:rsidR="009D5483">
        <w:rPr>
          <w:rFonts w:cs="David" w:hint="cs"/>
          <w:sz w:val="24"/>
          <w:szCs w:val="24"/>
          <w:rtl/>
        </w:rPr>
        <w:t>.</w:t>
      </w:r>
      <w:r w:rsidR="009D5483" w:rsidRPr="00CF2732">
        <w:rPr>
          <w:rFonts w:cs="David" w:hint="cs"/>
          <w:sz w:val="24"/>
          <w:szCs w:val="24"/>
          <w:rtl/>
        </w:rPr>
        <w:t xml:space="preserve"> </w:t>
      </w:r>
      <w:r w:rsidR="009D5483">
        <w:rPr>
          <w:rFonts w:cs="David" w:hint="cs"/>
          <w:sz w:val="24"/>
          <w:szCs w:val="24"/>
          <w:rtl/>
        </w:rPr>
        <w:t xml:space="preserve">עם זאת, הבחירה </w:t>
      </w:r>
      <w:r w:rsidR="009D5483">
        <w:rPr>
          <w:rFonts w:cs="David" w:hint="cs"/>
          <w:sz w:val="24"/>
          <w:szCs w:val="24"/>
          <w:rtl/>
          <w:lang w:val="ru-RU"/>
        </w:rPr>
        <w:t>לה</w:t>
      </w:r>
      <w:r w:rsidR="009D5483">
        <w:rPr>
          <w:rFonts w:cs="David"/>
          <w:sz w:val="24"/>
          <w:szCs w:val="24"/>
          <w:rtl/>
          <w:lang w:val="ru-RU"/>
        </w:rPr>
        <w:t xml:space="preserve">תחסן </w:t>
      </w:r>
      <w:r w:rsidR="009D5483">
        <w:rPr>
          <w:rFonts w:cs="David" w:hint="cs"/>
          <w:sz w:val="24"/>
          <w:szCs w:val="24"/>
          <w:rtl/>
          <w:lang w:val="ru-RU"/>
        </w:rPr>
        <w:t xml:space="preserve">אינה רק </w:t>
      </w:r>
      <w:r w:rsidR="001A2A31" w:rsidRPr="00B13A6C">
        <w:rPr>
          <w:rFonts w:cs="David"/>
          <w:sz w:val="24"/>
          <w:szCs w:val="24"/>
          <w:rtl/>
          <w:lang w:val="ru-RU"/>
        </w:rPr>
        <w:t>שאלה אידיאולוגית, זאת גם שאלה חברתית</w:t>
      </w:r>
      <w:r w:rsidR="001A2A31">
        <w:rPr>
          <w:rFonts w:cs="David" w:hint="cs"/>
          <w:sz w:val="24"/>
          <w:szCs w:val="24"/>
          <w:rtl/>
          <w:lang w:val="ru-RU"/>
        </w:rPr>
        <w:t xml:space="preserve">. </w:t>
      </w:r>
      <w:r w:rsidR="001A2A31" w:rsidRPr="00B13A6C">
        <w:rPr>
          <w:rFonts w:cs="David"/>
          <w:sz w:val="24"/>
          <w:szCs w:val="24"/>
          <w:rtl/>
          <w:lang w:val="ru-RU"/>
        </w:rPr>
        <w:t xml:space="preserve">לגיטימי לא לחסן, כל </w:t>
      </w:r>
      <w:r w:rsidR="000C1D64">
        <w:rPr>
          <w:rFonts w:cs="David"/>
          <w:sz w:val="24"/>
          <w:szCs w:val="24"/>
          <w:rtl/>
          <w:lang w:val="ru-RU"/>
        </w:rPr>
        <w:t>עוד ההחלטה נוגעת לאדם עצמו בלבד</w:t>
      </w:r>
      <w:r w:rsidR="000C1D64">
        <w:rPr>
          <w:rFonts w:cs="David" w:hint="cs"/>
          <w:sz w:val="24"/>
          <w:szCs w:val="24"/>
          <w:rtl/>
          <w:lang w:val="ru-RU"/>
        </w:rPr>
        <w:t>,</w:t>
      </w:r>
      <w:r w:rsidR="001A2A31" w:rsidRPr="00B13A6C">
        <w:rPr>
          <w:rFonts w:cs="David"/>
          <w:sz w:val="24"/>
          <w:szCs w:val="24"/>
          <w:rtl/>
          <w:lang w:val="ru-RU"/>
        </w:rPr>
        <w:t xml:space="preserve"> "בלבד" משמעו לא</w:t>
      </w:r>
      <w:r w:rsidR="000C1D64">
        <w:rPr>
          <w:rFonts w:cs="David" w:hint="cs"/>
          <w:sz w:val="24"/>
          <w:szCs w:val="24"/>
          <w:rtl/>
          <w:lang w:val="ru-RU"/>
        </w:rPr>
        <w:t xml:space="preserve"> לסביבתו. </w:t>
      </w:r>
      <w:r w:rsidR="001A2A31" w:rsidRPr="00B13A6C">
        <w:rPr>
          <w:rFonts w:cs="David"/>
          <w:sz w:val="24"/>
          <w:szCs w:val="24"/>
          <w:rtl/>
          <w:lang w:val="ru-RU"/>
        </w:rPr>
        <w:t>חוסר האחריות שאנשים נוטלים ל</w:t>
      </w:r>
      <w:r w:rsidR="000C1D64">
        <w:rPr>
          <w:rFonts w:cs="David"/>
          <w:sz w:val="24"/>
          <w:szCs w:val="24"/>
          <w:rtl/>
          <w:lang w:val="ru-RU"/>
        </w:rPr>
        <w:t>עצמם באצטלה של טבעיות הוא מקומם</w:t>
      </w:r>
      <w:r w:rsidR="001A2A31" w:rsidRPr="00B13A6C">
        <w:rPr>
          <w:rFonts w:cs="David"/>
          <w:sz w:val="24"/>
          <w:szCs w:val="24"/>
          <w:rtl/>
          <w:lang w:val="ru-RU"/>
        </w:rPr>
        <w:t xml:space="preserve"> כי</w:t>
      </w:r>
      <w:r w:rsidR="000C1D64">
        <w:rPr>
          <w:rFonts w:cs="David" w:hint="cs"/>
          <w:sz w:val="24"/>
          <w:szCs w:val="24"/>
          <w:rtl/>
          <w:lang w:val="ru-RU"/>
        </w:rPr>
        <w:t>ון</w:t>
      </w:r>
      <w:r w:rsidR="000C1D64">
        <w:rPr>
          <w:rFonts w:cs="David"/>
          <w:sz w:val="24"/>
          <w:szCs w:val="24"/>
          <w:rtl/>
          <w:lang w:val="ru-RU"/>
        </w:rPr>
        <w:t xml:space="preserve"> </w:t>
      </w:r>
      <w:r w:rsidR="000C1D64">
        <w:rPr>
          <w:rFonts w:cs="David" w:hint="cs"/>
          <w:sz w:val="24"/>
          <w:szCs w:val="24"/>
          <w:rtl/>
          <w:lang w:val="ru-RU"/>
        </w:rPr>
        <w:t>שאותו אדם</w:t>
      </w:r>
      <w:r w:rsidR="001A2A31" w:rsidRPr="00B13A6C">
        <w:rPr>
          <w:rFonts w:cs="David"/>
          <w:sz w:val="24"/>
          <w:szCs w:val="24"/>
          <w:rtl/>
          <w:lang w:val="ru-RU"/>
        </w:rPr>
        <w:t xml:space="preserve"> שלא מחסן את עצמו או את ילדיו </w:t>
      </w:r>
      <w:r w:rsidR="00515664">
        <w:rPr>
          <w:rFonts w:cs="David" w:hint="cs"/>
          <w:sz w:val="24"/>
          <w:szCs w:val="24"/>
          <w:rtl/>
          <w:lang w:val="ru-RU"/>
        </w:rPr>
        <w:t>ז</w:t>
      </w:r>
      <w:r w:rsidR="000C1D64">
        <w:rPr>
          <w:rFonts w:cs="David" w:hint="cs"/>
          <w:sz w:val="24"/>
          <w:szCs w:val="24"/>
          <w:rtl/>
          <w:lang w:val="ru-RU"/>
        </w:rPr>
        <w:t>ו</w:t>
      </w:r>
      <w:r w:rsidR="00515664">
        <w:rPr>
          <w:rFonts w:cs="David" w:hint="cs"/>
          <w:sz w:val="24"/>
          <w:szCs w:val="24"/>
          <w:rtl/>
          <w:lang w:val="ru-RU"/>
        </w:rPr>
        <w:t xml:space="preserve">הי אנוכיות, </w:t>
      </w:r>
      <w:r w:rsidR="006848A8">
        <w:rPr>
          <w:rFonts w:cs="David" w:hint="cs"/>
          <w:sz w:val="24"/>
          <w:szCs w:val="24"/>
          <w:rtl/>
          <w:lang w:val="ru-RU"/>
        </w:rPr>
        <w:t>ו</w:t>
      </w:r>
      <w:r w:rsidR="001A2A31" w:rsidRPr="00B13A6C">
        <w:rPr>
          <w:rFonts w:cs="David"/>
          <w:sz w:val="24"/>
          <w:szCs w:val="24"/>
          <w:rtl/>
          <w:lang w:val="ru-RU"/>
        </w:rPr>
        <w:t>כנראה לא יחלה, כי רוב האוכלוסייה עדיין מחוסנת</w:t>
      </w:r>
      <w:r w:rsidR="001A2A31" w:rsidRPr="00B13A6C">
        <w:rPr>
          <w:rFonts w:cs="David"/>
          <w:sz w:val="24"/>
          <w:szCs w:val="24"/>
          <w:lang w:val="ru-RU"/>
        </w:rPr>
        <w:t>.</w:t>
      </w:r>
      <w:r w:rsidR="001A2A31">
        <w:rPr>
          <w:rFonts w:cs="David" w:hint="cs"/>
          <w:sz w:val="24"/>
          <w:szCs w:val="24"/>
          <w:rtl/>
          <w:lang w:val="ru-RU"/>
        </w:rPr>
        <w:t xml:space="preserve"> </w:t>
      </w:r>
    </w:p>
    <w:p w14:paraId="0A02F3BB" w14:textId="77777777" w:rsidR="00746FCC" w:rsidRPr="00375E9F" w:rsidRDefault="00375E9F" w:rsidP="00567627">
      <w:pPr>
        <w:spacing w:after="120" w:line="360" w:lineRule="auto"/>
        <w:jc w:val="both"/>
        <w:rPr>
          <w:rFonts w:cs="David"/>
          <w:sz w:val="24"/>
          <w:szCs w:val="24"/>
          <w:rtl/>
          <w:lang w:val="ru-RU"/>
        </w:rPr>
      </w:pPr>
      <w:r w:rsidRPr="00375E9F">
        <w:rPr>
          <w:rFonts w:cs="David" w:hint="cs"/>
          <w:b/>
          <w:bCs/>
          <w:sz w:val="24"/>
          <w:szCs w:val="24"/>
          <w:rtl/>
          <w:lang w:val="ru-RU"/>
        </w:rPr>
        <w:t>קדימותה של ההכרה לזהות</w:t>
      </w:r>
      <w:r w:rsidR="00053924" w:rsidRPr="00375E9F">
        <w:rPr>
          <w:rFonts w:cs="David" w:hint="cs"/>
          <w:b/>
          <w:bCs/>
          <w:sz w:val="24"/>
          <w:szCs w:val="24"/>
          <w:rtl/>
          <w:lang w:val="ru-RU"/>
        </w:rPr>
        <w:t xml:space="preserve"> </w:t>
      </w:r>
      <w:r w:rsidR="00053924" w:rsidRPr="00375E9F">
        <w:rPr>
          <w:rFonts w:cs="David"/>
          <w:b/>
          <w:bCs/>
          <w:sz w:val="24"/>
          <w:szCs w:val="24"/>
          <w:rtl/>
          <w:lang w:val="ru-RU"/>
        </w:rPr>
        <w:t>–</w:t>
      </w:r>
      <w:r w:rsidR="00053924" w:rsidRPr="00375E9F">
        <w:rPr>
          <w:rFonts w:cs="David" w:hint="cs"/>
          <w:sz w:val="24"/>
          <w:szCs w:val="24"/>
          <w:rtl/>
          <w:lang w:val="ru-RU"/>
        </w:rPr>
        <w:t xml:space="preserve"> </w:t>
      </w:r>
      <w:r w:rsidR="00053924" w:rsidRPr="00375E9F">
        <w:rPr>
          <w:rFonts w:cs="David"/>
          <w:sz w:val="24"/>
          <w:szCs w:val="24"/>
          <w:rtl/>
          <w:lang w:val="ru-RU"/>
        </w:rPr>
        <w:t>הסביבה החברתית-תרבותית היא המראה שדרכה משתקפת ולאורה מעוצבת משמעות זהותו של האדם</w:t>
      </w:r>
      <w:r w:rsidR="00053924" w:rsidRPr="00375E9F">
        <w:rPr>
          <w:rFonts w:cs="David" w:hint="cs"/>
          <w:sz w:val="24"/>
          <w:szCs w:val="24"/>
          <w:rtl/>
          <w:lang w:val="ru-RU"/>
        </w:rPr>
        <w:t xml:space="preserve">. </w:t>
      </w:r>
      <w:r w:rsidR="00662AAC">
        <w:rPr>
          <w:rFonts w:cs="David" w:hint="cs"/>
          <w:sz w:val="24"/>
          <w:szCs w:val="24"/>
          <w:rtl/>
          <w:lang w:val="ru-RU"/>
        </w:rPr>
        <w:t>המפגש של הפרט עם הסביבה, המרחב</w:t>
      </w:r>
      <w:r w:rsidR="00053924" w:rsidRPr="00375E9F">
        <w:rPr>
          <w:rFonts w:cs="David" w:hint="cs"/>
          <w:sz w:val="24"/>
          <w:szCs w:val="24"/>
          <w:rtl/>
          <w:lang w:val="ru-RU"/>
        </w:rPr>
        <w:t xml:space="preserve"> הוא מפגש ש</w:t>
      </w:r>
      <w:r w:rsidR="00662AAC">
        <w:rPr>
          <w:rFonts w:cs="David" w:hint="cs"/>
          <w:sz w:val="24"/>
          <w:szCs w:val="24"/>
          <w:rtl/>
          <w:lang w:val="ru-RU"/>
        </w:rPr>
        <w:t xml:space="preserve">מסגרתו </w:t>
      </w:r>
      <w:r w:rsidR="00053924" w:rsidRPr="00375E9F">
        <w:rPr>
          <w:rFonts w:cs="David" w:hint="cs"/>
          <w:sz w:val="24"/>
          <w:szCs w:val="24"/>
          <w:rtl/>
          <w:lang w:val="ru-RU"/>
        </w:rPr>
        <w:t>לומד</w:t>
      </w:r>
      <w:r w:rsidR="00662AAC">
        <w:rPr>
          <w:rFonts w:cs="David" w:hint="cs"/>
          <w:sz w:val="24"/>
          <w:szCs w:val="24"/>
          <w:rtl/>
          <w:lang w:val="ru-RU"/>
        </w:rPr>
        <w:t xml:space="preserve"> הפרט</w:t>
      </w:r>
      <w:r w:rsidR="00053924" w:rsidRPr="00375E9F">
        <w:rPr>
          <w:rFonts w:cs="David" w:hint="cs"/>
          <w:sz w:val="24"/>
          <w:szCs w:val="24"/>
          <w:rtl/>
          <w:lang w:val="ru-RU"/>
        </w:rPr>
        <w:t xml:space="preserve"> על </w:t>
      </w:r>
      <w:r w:rsidR="00121693" w:rsidRPr="00375E9F">
        <w:rPr>
          <w:rFonts w:cs="David" w:hint="cs"/>
          <w:sz w:val="24"/>
          <w:szCs w:val="24"/>
          <w:rtl/>
          <w:lang w:val="ru-RU"/>
        </w:rPr>
        <w:t>זהותו על ידי כך שמשקפת את תרבותו ומשפיעה על תפיסתו</w:t>
      </w:r>
      <w:r w:rsidR="00053924" w:rsidRPr="00375E9F">
        <w:rPr>
          <w:rFonts w:cs="David" w:hint="cs"/>
          <w:sz w:val="24"/>
          <w:szCs w:val="24"/>
          <w:rtl/>
          <w:lang w:val="ru-RU"/>
        </w:rPr>
        <w:t xml:space="preserve">. </w:t>
      </w:r>
      <w:r w:rsidR="00053924" w:rsidRPr="00662AAC">
        <w:rPr>
          <w:rFonts w:cs="David" w:hint="cs"/>
          <w:b/>
          <w:bCs/>
          <w:sz w:val="24"/>
          <w:szCs w:val="24"/>
          <w:rtl/>
          <w:lang w:val="ru-RU"/>
        </w:rPr>
        <w:t xml:space="preserve">חשיבותה </w:t>
      </w:r>
      <w:r w:rsidR="00053924" w:rsidRPr="00662AAC">
        <w:rPr>
          <w:rFonts w:cs="David"/>
          <w:b/>
          <w:bCs/>
          <w:sz w:val="24"/>
          <w:szCs w:val="24"/>
          <w:rtl/>
          <w:lang w:val="ru-RU"/>
        </w:rPr>
        <w:t>של ההכרה</w:t>
      </w:r>
      <w:r w:rsidR="00053924" w:rsidRPr="00375E9F">
        <w:rPr>
          <w:rFonts w:cs="David" w:hint="cs"/>
          <w:i/>
          <w:iCs/>
          <w:sz w:val="24"/>
          <w:szCs w:val="24"/>
          <w:rtl/>
          <w:lang w:val="ru-RU"/>
        </w:rPr>
        <w:t xml:space="preserve"> </w:t>
      </w:r>
      <w:r w:rsidR="00053924" w:rsidRPr="00375E9F">
        <w:rPr>
          <w:rFonts w:cs="David"/>
          <w:sz w:val="24"/>
          <w:szCs w:val="24"/>
          <w:rtl/>
          <w:lang w:val="ru-RU"/>
        </w:rPr>
        <w:t>-</w:t>
      </w:r>
      <w:r w:rsidR="00053924" w:rsidRPr="00375E9F">
        <w:rPr>
          <w:rFonts w:cs="David" w:hint="cs"/>
          <w:sz w:val="24"/>
          <w:szCs w:val="24"/>
          <w:rtl/>
          <w:lang w:val="ru-RU"/>
        </w:rPr>
        <w:t xml:space="preserve"> </w:t>
      </w:r>
      <w:r w:rsidR="00053924" w:rsidRPr="00375E9F">
        <w:rPr>
          <w:rFonts w:cs="David"/>
          <w:sz w:val="24"/>
          <w:szCs w:val="24"/>
          <w:rtl/>
          <w:lang w:val="ru-RU"/>
        </w:rPr>
        <w:t>הכרה ראויה איננה רק מחווה של אדיבות שאנו חייבים לזולת, זהו צורך חיים אנושי</w:t>
      </w:r>
      <w:r w:rsidR="00132A05" w:rsidRPr="00375E9F">
        <w:rPr>
          <w:rFonts w:cs="David" w:hint="cs"/>
          <w:sz w:val="24"/>
          <w:szCs w:val="24"/>
          <w:rtl/>
          <w:lang w:val="ru-RU"/>
        </w:rPr>
        <w:t>.</w:t>
      </w:r>
      <w:r w:rsidR="00053924" w:rsidRPr="00375E9F">
        <w:rPr>
          <w:rFonts w:cs="David" w:hint="cs"/>
          <w:sz w:val="24"/>
          <w:szCs w:val="24"/>
          <w:rtl/>
          <w:lang w:val="ru-RU"/>
        </w:rPr>
        <w:t xml:space="preserve"> </w:t>
      </w:r>
      <w:r w:rsidR="00053924" w:rsidRPr="00375E9F">
        <w:rPr>
          <w:rFonts w:cs="David"/>
          <w:sz w:val="24"/>
          <w:szCs w:val="24"/>
          <w:rtl/>
          <w:lang w:val="ru-RU"/>
        </w:rPr>
        <w:t>דרך ההכרה אנו למדים מי אנו,</w:t>
      </w:r>
      <w:r w:rsidR="00053924" w:rsidRPr="00375E9F">
        <w:rPr>
          <w:rFonts w:cs="David" w:hint="cs"/>
          <w:sz w:val="24"/>
          <w:szCs w:val="24"/>
          <w:rtl/>
          <w:lang w:val="ru-RU"/>
        </w:rPr>
        <w:t xml:space="preserve"> </w:t>
      </w:r>
      <w:r w:rsidR="00053924" w:rsidRPr="00375E9F">
        <w:rPr>
          <w:rFonts w:cs="David"/>
          <w:sz w:val="24"/>
          <w:szCs w:val="24"/>
          <w:rtl/>
          <w:lang w:val="ru-RU"/>
        </w:rPr>
        <w:t>מעצבים ומגבשים את נטיותינו העצמיות ולומדים</w:t>
      </w:r>
      <w:r w:rsidR="00053924" w:rsidRPr="00375E9F">
        <w:rPr>
          <w:rFonts w:cs="David" w:hint="cs"/>
          <w:sz w:val="24"/>
          <w:szCs w:val="24"/>
          <w:rtl/>
          <w:lang w:val="ru-RU"/>
        </w:rPr>
        <w:t xml:space="preserve"> את  משמעותן.</w:t>
      </w:r>
    </w:p>
    <w:p w14:paraId="2E4D14A4" w14:textId="77777777" w:rsidR="00260874" w:rsidRPr="000E438E" w:rsidRDefault="0098072D" w:rsidP="00567627">
      <w:pPr>
        <w:spacing w:after="120" w:line="360" w:lineRule="auto"/>
        <w:jc w:val="both"/>
        <w:rPr>
          <w:rFonts w:cs="David"/>
          <w:sz w:val="24"/>
          <w:szCs w:val="24"/>
          <w:rtl/>
          <w:lang w:val="ru-RU"/>
        </w:rPr>
      </w:pPr>
      <w:r w:rsidRPr="00EB0858">
        <w:rPr>
          <w:rFonts w:cs="David" w:hint="cs"/>
          <w:sz w:val="24"/>
          <w:szCs w:val="24"/>
          <w:rtl/>
        </w:rPr>
        <w:t xml:space="preserve">לפי דעתו של </w:t>
      </w:r>
      <w:r w:rsidR="001340C3" w:rsidRPr="00EB0858">
        <w:rPr>
          <w:rFonts w:cs="David" w:hint="cs"/>
          <w:sz w:val="24"/>
          <w:szCs w:val="24"/>
          <w:rtl/>
        </w:rPr>
        <w:t>טיילור</w:t>
      </w:r>
      <w:r w:rsidRPr="00EB0858">
        <w:rPr>
          <w:rFonts w:cs="David" w:hint="cs"/>
          <w:sz w:val="24"/>
          <w:szCs w:val="24"/>
          <w:rtl/>
        </w:rPr>
        <w:t xml:space="preserve"> החוק החדש בגרמניה אשר יחייב את ההורים לחסן את ילדיהם </w:t>
      </w:r>
      <w:r w:rsidR="000E438E">
        <w:rPr>
          <w:rFonts w:cs="David" w:hint="cs"/>
          <w:sz w:val="24"/>
          <w:szCs w:val="24"/>
          <w:rtl/>
        </w:rPr>
        <w:t xml:space="preserve">תפגע </w:t>
      </w:r>
      <w:r w:rsidRPr="00EB0858">
        <w:rPr>
          <w:rFonts w:cs="David" w:hint="cs"/>
          <w:sz w:val="24"/>
          <w:szCs w:val="24"/>
          <w:rtl/>
        </w:rPr>
        <w:t xml:space="preserve"> </w:t>
      </w:r>
      <w:r w:rsidR="000E438E">
        <w:rPr>
          <w:rFonts w:cs="David" w:hint="cs"/>
          <w:sz w:val="24"/>
          <w:szCs w:val="24"/>
          <w:rtl/>
        </w:rPr>
        <w:t>ב</w:t>
      </w:r>
      <w:r w:rsidRPr="00EB0858">
        <w:rPr>
          <w:rFonts w:cs="David" w:hint="cs"/>
          <w:sz w:val="24"/>
          <w:szCs w:val="24"/>
          <w:rtl/>
        </w:rPr>
        <w:t>תפיסת האינדיבידואציה של הורים המגיעים מתרבויות שאינן תומכות במתן חיסונים</w:t>
      </w:r>
      <w:r w:rsidR="006515DE" w:rsidRPr="00EB0858">
        <w:rPr>
          <w:rFonts w:cs="David" w:hint="cs"/>
          <w:sz w:val="24"/>
          <w:szCs w:val="24"/>
          <w:rtl/>
        </w:rPr>
        <w:t>, חלקם מטעמים דתיים</w:t>
      </w:r>
      <w:r w:rsidRPr="00EB0858">
        <w:rPr>
          <w:rFonts w:cs="David" w:hint="cs"/>
          <w:sz w:val="24"/>
          <w:szCs w:val="24"/>
          <w:rtl/>
        </w:rPr>
        <w:t xml:space="preserve"> וחלקם מחשש לא מוצדק מפני קשר שבין חיסונים למחלות. </w:t>
      </w:r>
      <w:r w:rsidR="00CE62AA">
        <w:rPr>
          <w:rFonts w:cs="David" w:hint="cs"/>
          <w:sz w:val="24"/>
          <w:szCs w:val="24"/>
          <w:rtl/>
        </w:rPr>
        <w:t>ה</w:t>
      </w:r>
      <w:r w:rsidRPr="00EB0858">
        <w:rPr>
          <w:rFonts w:cs="David" w:hint="cs"/>
          <w:sz w:val="24"/>
          <w:szCs w:val="24"/>
          <w:rtl/>
        </w:rPr>
        <w:t xml:space="preserve">אדם לפי טיילור בונה את אישיותו ואת העדפותיו </w:t>
      </w:r>
      <w:r w:rsidR="004A1E5A">
        <w:rPr>
          <w:rFonts w:cs="David" w:hint="cs"/>
          <w:sz w:val="24"/>
          <w:szCs w:val="24"/>
          <w:rtl/>
        </w:rPr>
        <w:t xml:space="preserve">על פי תפיסתו </w:t>
      </w:r>
      <w:r w:rsidR="00CE62AA">
        <w:rPr>
          <w:rFonts w:cs="David" w:hint="cs"/>
          <w:sz w:val="24"/>
          <w:szCs w:val="24"/>
          <w:rtl/>
        </w:rPr>
        <w:t xml:space="preserve">האישית </w:t>
      </w:r>
      <w:r w:rsidR="00E71CAB">
        <w:rPr>
          <w:rFonts w:cs="David" w:hint="cs"/>
          <w:sz w:val="24"/>
          <w:szCs w:val="24"/>
          <w:rtl/>
        </w:rPr>
        <w:t>ו</w:t>
      </w:r>
      <w:r w:rsidR="00CE62AA">
        <w:rPr>
          <w:rFonts w:cs="David" w:hint="cs"/>
          <w:sz w:val="24"/>
          <w:szCs w:val="24"/>
          <w:rtl/>
        </w:rPr>
        <w:t xml:space="preserve">על לפי </w:t>
      </w:r>
      <w:r w:rsidR="00AF1AA6">
        <w:rPr>
          <w:rFonts w:cs="David" w:hint="cs"/>
          <w:sz w:val="24"/>
          <w:szCs w:val="24"/>
          <w:rtl/>
        </w:rPr>
        <w:t xml:space="preserve">מנהגי החברה </w:t>
      </w:r>
      <w:r w:rsidRPr="00EB0858">
        <w:rPr>
          <w:rFonts w:cs="David" w:hint="cs"/>
          <w:sz w:val="24"/>
          <w:szCs w:val="24"/>
          <w:rtl/>
        </w:rPr>
        <w:t xml:space="preserve">ממנה </w:t>
      </w:r>
      <w:r w:rsidR="00AF1AA6">
        <w:rPr>
          <w:rFonts w:cs="David" w:hint="cs"/>
          <w:sz w:val="24"/>
          <w:szCs w:val="24"/>
          <w:rtl/>
        </w:rPr>
        <w:t>הוא בא</w:t>
      </w:r>
      <w:r w:rsidRPr="00EB0858">
        <w:rPr>
          <w:rFonts w:cs="David" w:hint="cs"/>
          <w:sz w:val="24"/>
          <w:szCs w:val="24"/>
          <w:rtl/>
        </w:rPr>
        <w:t>,</w:t>
      </w:r>
      <w:r w:rsidR="00AF1AA6">
        <w:rPr>
          <w:rFonts w:cs="David" w:hint="cs"/>
          <w:sz w:val="24"/>
          <w:szCs w:val="24"/>
          <w:rtl/>
        </w:rPr>
        <w:t xml:space="preserve"> זהו</w:t>
      </w:r>
      <w:r w:rsidRPr="00EB0858">
        <w:rPr>
          <w:rFonts w:cs="David" w:hint="cs"/>
          <w:sz w:val="24"/>
          <w:szCs w:val="24"/>
          <w:rtl/>
        </w:rPr>
        <w:t xml:space="preserve"> </w:t>
      </w:r>
      <w:r w:rsidRPr="00EB0858">
        <w:rPr>
          <w:rFonts w:cs="David" w:hint="cs"/>
          <w:b/>
          <w:bCs/>
          <w:sz w:val="24"/>
          <w:szCs w:val="24"/>
          <w:rtl/>
        </w:rPr>
        <w:t>טבעו הדיאלוגי</w:t>
      </w:r>
      <w:r w:rsidRPr="00EB0858">
        <w:rPr>
          <w:rFonts w:cs="David" w:hint="cs"/>
          <w:sz w:val="24"/>
          <w:szCs w:val="24"/>
          <w:rtl/>
        </w:rPr>
        <w:t xml:space="preserve"> של האדם.</w:t>
      </w:r>
      <w:r w:rsidR="006515DE" w:rsidRPr="00EB0858">
        <w:rPr>
          <w:rFonts w:cs="David" w:hint="cs"/>
          <w:sz w:val="24"/>
          <w:szCs w:val="24"/>
          <w:rtl/>
        </w:rPr>
        <w:t xml:space="preserve"> אם התרבות החזקה אינה מי</w:t>
      </w:r>
      <w:r w:rsidR="00AE4103">
        <w:rPr>
          <w:rFonts w:cs="David" w:hint="cs"/>
          <w:sz w:val="24"/>
          <w:szCs w:val="24"/>
          <w:rtl/>
        </w:rPr>
        <w:t>י</w:t>
      </w:r>
      <w:r w:rsidR="006515DE" w:rsidRPr="00EB0858">
        <w:rPr>
          <w:rFonts w:cs="David" w:hint="cs"/>
          <w:sz w:val="24"/>
          <w:szCs w:val="24"/>
          <w:rtl/>
        </w:rPr>
        <w:t xml:space="preserve">חסת חשיבות לאלו שבוחרים לא לחסן את ילדיהם, החברה למעשה נותנת לאותה קבוצת אוכלוסייה את התחושה שתרבותו נחותה ואז הבחירה שלו מוגבלת </w:t>
      </w:r>
      <w:r w:rsidR="006515DE" w:rsidRPr="00EB0858">
        <w:rPr>
          <w:rFonts w:cs="David"/>
          <w:sz w:val="24"/>
          <w:szCs w:val="24"/>
          <w:rtl/>
        </w:rPr>
        <w:t>–</w:t>
      </w:r>
      <w:r w:rsidR="006515DE" w:rsidRPr="00EB0858">
        <w:rPr>
          <w:rFonts w:cs="David" w:hint="cs"/>
          <w:sz w:val="24"/>
          <w:szCs w:val="24"/>
          <w:rtl/>
        </w:rPr>
        <w:t xml:space="preserve"> אם ירצה להתעלות ממעמדו ולהצליח בחברה הכללית יצטרך להתנכר לתרבותו או </w:t>
      </w:r>
      <w:r w:rsidR="006F0046" w:rsidRPr="00EB0858">
        <w:rPr>
          <w:rFonts w:cs="David" w:hint="cs"/>
          <w:sz w:val="24"/>
          <w:szCs w:val="24"/>
          <w:rtl/>
        </w:rPr>
        <w:t xml:space="preserve">שמא </w:t>
      </w:r>
      <w:r w:rsidR="006515DE" w:rsidRPr="00EB0858">
        <w:rPr>
          <w:rFonts w:cs="David" w:hint="cs"/>
          <w:sz w:val="24"/>
          <w:szCs w:val="24"/>
          <w:rtl/>
        </w:rPr>
        <w:t>יבחר להישאר במעמדו ובתרבותו. התפיסה העצמית של אדם לפי טיילור נבנית גם מתוך היחסים שלו עם משפחתו ועם התרבות שממנה משפחתו מגיעה.</w:t>
      </w:r>
      <w:r w:rsidR="002F76ED" w:rsidRPr="00EB0858">
        <w:rPr>
          <w:rFonts w:cs="David" w:hint="cs"/>
          <w:sz w:val="24"/>
          <w:szCs w:val="24"/>
          <w:rtl/>
        </w:rPr>
        <w:t xml:space="preserve"> </w:t>
      </w:r>
    </w:p>
    <w:p w14:paraId="5E1DAAE6" w14:textId="77777777" w:rsidR="00DA2CFF" w:rsidRPr="001B00E5" w:rsidRDefault="007420AB" w:rsidP="00984B4E">
      <w:pPr>
        <w:spacing w:after="120" w:line="360" w:lineRule="auto"/>
        <w:jc w:val="both"/>
        <w:rPr>
          <w:rFonts w:cs="David"/>
          <w:color w:val="FF0000"/>
          <w:sz w:val="24"/>
          <w:szCs w:val="24"/>
          <w:rtl/>
        </w:rPr>
      </w:pPr>
      <w:r w:rsidRPr="006D6245">
        <w:rPr>
          <w:rFonts w:cs="David" w:hint="cs"/>
          <w:sz w:val="24"/>
          <w:szCs w:val="24"/>
          <w:rtl/>
        </w:rPr>
        <w:t xml:space="preserve">נשאלת השאלה האם </w:t>
      </w:r>
      <w:r w:rsidR="00B3747C">
        <w:rPr>
          <w:rFonts w:cs="David" w:hint="cs"/>
          <w:sz w:val="24"/>
          <w:szCs w:val="24"/>
          <w:rtl/>
        </w:rPr>
        <w:t xml:space="preserve">יש מקום </w:t>
      </w:r>
      <w:r w:rsidR="00B3747C" w:rsidRPr="006D6245">
        <w:rPr>
          <w:rFonts w:cs="David" w:hint="cs"/>
          <w:sz w:val="24"/>
          <w:szCs w:val="24"/>
          <w:rtl/>
        </w:rPr>
        <w:t>לכבד את אותה קבוצת מיעוט</w:t>
      </w:r>
      <w:r w:rsidR="00EE1FFA">
        <w:rPr>
          <w:rFonts w:cs="David" w:hint="cs"/>
          <w:sz w:val="24"/>
          <w:szCs w:val="24"/>
          <w:rtl/>
        </w:rPr>
        <w:t xml:space="preserve"> תרבותיות</w:t>
      </w:r>
      <w:r w:rsidR="00B3747C">
        <w:rPr>
          <w:rFonts w:cs="David" w:hint="cs"/>
          <w:sz w:val="24"/>
          <w:szCs w:val="24"/>
          <w:rtl/>
        </w:rPr>
        <w:t xml:space="preserve"> שמונעת מתוך </w:t>
      </w:r>
      <w:r w:rsidR="00B3747C" w:rsidRPr="006D6245">
        <w:rPr>
          <w:rFonts w:cs="David" w:hint="cs"/>
          <w:sz w:val="24"/>
          <w:szCs w:val="24"/>
          <w:rtl/>
        </w:rPr>
        <w:t>צו מצפוני</w:t>
      </w:r>
      <w:r w:rsidR="00AD72AF">
        <w:rPr>
          <w:rFonts w:cs="David" w:hint="cs"/>
          <w:sz w:val="24"/>
          <w:szCs w:val="24"/>
          <w:rtl/>
        </w:rPr>
        <w:t xml:space="preserve"> ה</w:t>
      </w:r>
      <w:r w:rsidR="009B2A96">
        <w:rPr>
          <w:rFonts w:cs="David" w:hint="cs"/>
          <w:sz w:val="24"/>
          <w:szCs w:val="24"/>
          <w:rtl/>
        </w:rPr>
        <w:t>מסרבות</w:t>
      </w:r>
      <w:r w:rsidR="009B2A96" w:rsidRPr="006D6245">
        <w:rPr>
          <w:rFonts w:cs="David" w:hint="cs"/>
          <w:sz w:val="24"/>
          <w:szCs w:val="24"/>
          <w:rtl/>
        </w:rPr>
        <w:t xml:space="preserve"> למתן החיסונים מסיבות שונות כמו א</w:t>
      </w:r>
      <w:r w:rsidR="009B2A96" w:rsidRPr="006D6245">
        <w:rPr>
          <w:rFonts w:cs="David"/>
          <w:sz w:val="24"/>
          <w:szCs w:val="24"/>
          <w:rtl/>
        </w:rPr>
        <w:t>מונה דתית או בעיה פילוסופית, גרימת כאב לילד עקב החיסון או אמונה שמתן החיסון אינה מצדיקה את הסיכון שיכל לנבוע ממנו</w:t>
      </w:r>
      <w:r w:rsidR="00260874">
        <w:rPr>
          <w:rFonts w:cs="David" w:hint="cs"/>
          <w:sz w:val="24"/>
          <w:szCs w:val="24"/>
          <w:rtl/>
        </w:rPr>
        <w:t>,</w:t>
      </w:r>
      <w:r w:rsidR="009B2A96" w:rsidRPr="006D6245">
        <w:rPr>
          <w:rFonts w:cs="David" w:hint="cs"/>
          <w:sz w:val="24"/>
          <w:szCs w:val="24"/>
          <w:rtl/>
        </w:rPr>
        <w:t xml:space="preserve"> </w:t>
      </w:r>
      <w:r w:rsidR="00373898">
        <w:rPr>
          <w:rFonts w:cs="David" w:hint="cs"/>
          <w:sz w:val="24"/>
          <w:szCs w:val="24"/>
          <w:rtl/>
        </w:rPr>
        <w:t>ו</w:t>
      </w:r>
      <w:r w:rsidRPr="006D6245">
        <w:rPr>
          <w:rFonts w:cs="David" w:hint="cs"/>
          <w:sz w:val="24"/>
          <w:szCs w:val="24"/>
          <w:rtl/>
        </w:rPr>
        <w:t xml:space="preserve">האם </w:t>
      </w:r>
      <w:r w:rsidR="00C07A78" w:rsidRPr="006D6245">
        <w:rPr>
          <w:rFonts w:cs="David" w:hint="cs"/>
          <w:sz w:val="24"/>
          <w:szCs w:val="24"/>
          <w:rtl/>
        </w:rPr>
        <w:t xml:space="preserve">העוגן של תביעתם </w:t>
      </w:r>
      <w:r w:rsidR="00C07A78" w:rsidRPr="00984B4E">
        <w:rPr>
          <w:rFonts w:cs="David" w:hint="cs"/>
          <w:sz w:val="24"/>
          <w:szCs w:val="24"/>
          <w:rtl/>
        </w:rPr>
        <w:t>המוסרית נגד מתן החיסונים ו</w:t>
      </w:r>
      <w:r w:rsidR="00C07A78" w:rsidRPr="00984B4E">
        <w:rPr>
          <w:rFonts w:cs="David"/>
          <w:sz w:val="24"/>
          <w:szCs w:val="24"/>
          <w:rtl/>
        </w:rPr>
        <w:t>הבעיה של העדר חיסון משליכה מעבר לסיכון שיש לילד הבודד שאינו מחוסן ללקות במחלה קשה</w:t>
      </w:r>
      <w:r w:rsidR="00C07A78" w:rsidRPr="00984B4E">
        <w:rPr>
          <w:rFonts w:cs="David" w:hint="cs"/>
          <w:sz w:val="24"/>
          <w:szCs w:val="24"/>
          <w:rtl/>
        </w:rPr>
        <w:t xml:space="preserve"> </w:t>
      </w:r>
      <w:r w:rsidR="004A2D96" w:rsidRPr="00984B4E">
        <w:rPr>
          <w:rFonts w:cs="David" w:hint="cs"/>
          <w:sz w:val="24"/>
          <w:szCs w:val="24"/>
          <w:rtl/>
        </w:rPr>
        <w:t xml:space="preserve">ולהדביק את </w:t>
      </w:r>
      <w:r w:rsidR="00C07A78" w:rsidRPr="00984B4E">
        <w:rPr>
          <w:rFonts w:cs="David" w:hint="cs"/>
          <w:sz w:val="24"/>
          <w:szCs w:val="24"/>
          <w:rtl/>
        </w:rPr>
        <w:t>סביבתו</w:t>
      </w:r>
      <w:r w:rsidR="008A4749" w:rsidRPr="00984B4E">
        <w:rPr>
          <w:rFonts w:cs="David" w:hint="cs"/>
          <w:sz w:val="24"/>
          <w:szCs w:val="24"/>
          <w:rtl/>
        </w:rPr>
        <w:t>.</w:t>
      </w:r>
      <w:r w:rsidR="00483878" w:rsidRPr="00984B4E">
        <w:rPr>
          <w:rFonts w:cs="David" w:hint="cs"/>
          <w:sz w:val="24"/>
          <w:szCs w:val="24"/>
          <w:rtl/>
        </w:rPr>
        <w:t xml:space="preserve"> </w:t>
      </w:r>
      <w:r w:rsidR="008A4749" w:rsidRPr="00984B4E">
        <w:rPr>
          <w:rFonts w:cs="David" w:hint="cs"/>
          <w:sz w:val="24"/>
          <w:szCs w:val="24"/>
          <w:rtl/>
        </w:rPr>
        <w:t>קיימות השלכות רבות ל</w:t>
      </w:r>
      <w:r w:rsidR="000545B6" w:rsidRPr="00984B4E">
        <w:rPr>
          <w:rFonts w:cs="David" w:hint="cs"/>
          <w:sz w:val="24"/>
          <w:szCs w:val="24"/>
          <w:rtl/>
        </w:rPr>
        <w:t>היעדר החיסון</w:t>
      </w:r>
      <w:r w:rsidR="00D876A8" w:rsidRPr="00984B4E">
        <w:rPr>
          <w:rFonts w:cs="David" w:hint="cs"/>
          <w:sz w:val="24"/>
          <w:szCs w:val="24"/>
          <w:rtl/>
        </w:rPr>
        <w:t>, כך</w:t>
      </w:r>
      <w:r w:rsidR="000545B6" w:rsidRPr="00984B4E">
        <w:rPr>
          <w:rFonts w:cs="David" w:hint="cs"/>
          <w:sz w:val="24"/>
          <w:szCs w:val="24"/>
          <w:rtl/>
        </w:rPr>
        <w:t xml:space="preserve"> </w:t>
      </w:r>
      <w:r w:rsidR="00D876A8" w:rsidRPr="00984B4E">
        <w:rPr>
          <w:rFonts w:cs="David"/>
          <w:sz w:val="24"/>
          <w:szCs w:val="24"/>
          <w:rtl/>
        </w:rPr>
        <w:t>באוכלוסי</w:t>
      </w:r>
      <w:r w:rsidR="00D876A8" w:rsidRPr="00984B4E">
        <w:rPr>
          <w:rFonts w:cs="David" w:hint="cs"/>
          <w:sz w:val="24"/>
          <w:szCs w:val="24"/>
          <w:rtl/>
        </w:rPr>
        <w:t>ה</w:t>
      </w:r>
      <w:r w:rsidR="000545B6" w:rsidRPr="00984B4E">
        <w:rPr>
          <w:rFonts w:cs="David" w:hint="cs"/>
          <w:sz w:val="24"/>
          <w:szCs w:val="24"/>
          <w:rtl/>
        </w:rPr>
        <w:t xml:space="preserve"> </w:t>
      </w:r>
      <w:r w:rsidR="00483878" w:rsidRPr="00984B4E">
        <w:rPr>
          <w:rFonts w:cs="David"/>
          <w:sz w:val="24"/>
          <w:szCs w:val="24"/>
          <w:rtl/>
        </w:rPr>
        <w:t xml:space="preserve">מחוסנת </w:t>
      </w:r>
      <w:r w:rsidR="00483878" w:rsidRPr="00984B4E">
        <w:rPr>
          <w:rFonts w:cs="David" w:hint="cs"/>
          <w:sz w:val="24"/>
          <w:szCs w:val="24"/>
          <w:rtl/>
        </w:rPr>
        <w:t>קיים</w:t>
      </w:r>
      <w:r w:rsidR="00483878" w:rsidRPr="00984B4E">
        <w:rPr>
          <w:rFonts w:cs="David"/>
          <w:sz w:val="24"/>
          <w:szCs w:val="24"/>
          <w:rtl/>
        </w:rPr>
        <w:t xml:space="preserve"> אחוז קטן של </w:t>
      </w:r>
      <w:r w:rsidR="00483878" w:rsidRPr="00984B4E">
        <w:rPr>
          <w:rFonts w:cs="David" w:hint="cs"/>
          <w:sz w:val="24"/>
          <w:szCs w:val="24"/>
          <w:rtl/>
        </w:rPr>
        <w:t>כשל</w:t>
      </w:r>
      <w:r w:rsidR="00483878" w:rsidRPr="00984B4E">
        <w:rPr>
          <w:rFonts w:cs="David"/>
          <w:sz w:val="24"/>
          <w:szCs w:val="24"/>
          <w:rtl/>
        </w:rPr>
        <w:t xml:space="preserve"> חיסו</w:t>
      </w:r>
      <w:r w:rsidR="00483878" w:rsidRPr="00984B4E">
        <w:rPr>
          <w:rFonts w:cs="David" w:hint="cs"/>
          <w:sz w:val="24"/>
          <w:szCs w:val="24"/>
          <w:rtl/>
        </w:rPr>
        <w:t>ני</w:t>
      </w:r>
      <w:r w:rsidR="00483878" w:rsidRPr="00984B4E">
        <w:rPr>
          <w:rFonts w:cs="David"/>
          <w:sz w:val="24"/>
          <w:szCs w:val="24"/>
          <w:rtl/>
        </w:rPr>
        <w:t xml:space="preserve"> מסיבות שונות ואותם ילדים </w:t>
      </w:r>
      <w:r w:rsidR="00483878" w:rsidRPr="00984B4E">
        <w:rPr>
          <w:rFonts w:cs="David" w:hint="cs"/>
          <w:sz w:val="24"/>
          <w:szCs w:val="24"/>
          <w:rtl/>
        </w:rPr>
        <w:t xml:space="preserve">עשויים </w:t>
      </w:r>
      <w:r w:rsidR="00483878" w:rsidRPr="00984B4E">
        <w:rPr>
          <w:rFonts w:cs="David"/>
          <w:sz w:val="24"/>
          <w:szCs w:val="24"/>
          <w:rtl/>
        </w:rPr>
        <w:t>להידבק במחלה מאותו הילד שלא חוסן</w:t>
      </w:r>
      <w:r w:rsidR="00D876A8" w:rsidRPr="00984B4E">
        <w:rPr>
          <w:rFonts w:cs="David" w:hint="cs"/>
          <w:sz w:val="24"/>
          <w:szCs w:val="24"/>
          <w:rtl/>
        </w:rPr>
        <w:t>.</w:t>
      </w:r>
      <w:r w:rsidR="00483878" w:rsidRPr="00984B4E">
        <w:rPr>
          <w:rFonts w:cs="David" w:hint="cs"/>
          <w:sz w:val="24"/>
          <w:szCs w:val="24"/>
          <w:rtl/>
        </w:rPr>
        <w:t xml:space="preserve"> </w:t>
      </w:r>
      <w:r w:rsidR="000545B6" w:rsidRPr="00984B4E">
        <w:rPr>
          <w:rFonts w:cs="David" w:hint="cs"/>
          <w:sz w:val="24"/>
          <w:szCs w:val="24"/>
          <w:rtl/>
        </w:rPr>
        <w:t>כמו כן</w:t>
      </w:r>
      <w:r w:rsidR="00D876A8" w:rsidRPr="00984B4E">
        <w:rPr>
          <w:rFonts w:cs="David" w:hint="cs"/>
          <w:sz w:val="24"/>
          <w:szCs w:val="24"/>
          <w:rtl/>
        </w:rPr>
        <w:t>,</w:t>
      </w:r>
      <w:r w:rsidR="000545B6" w:rsidRPr="00984B4E">
        <w:rPr>
          <w:rFonts w:cs="David" w:hint="cs"/>
          <w:sz w:val="24"/>
          <w:szCs w:val="24"/>
          <w:rtl/>
        </w:rPr>
        <w:t xml:space="preserve"> </w:t>
      </w:r>
      <w:r w:rsidR="00483878" w:rsidRPr="00984B4E">
        <w:rPr>
          <w:rFonts w:cs="David"/>
          <w:sz w:val="24"/>
          <w:szCs w:val="24"/>
          <w:rtl/>
        </w:rPr>
        <w:t xml:space="preserve">ילדים </w:t>
      </w:r>
      <w:r w:rsidR="00483878" w:rsidRPr="00984B4E">
        <w:rPr>
          <w:rFonts w:cs="David" w:hint="cs"/>
          <w:sz w:val="24"/>
          <w:szCs w:val="24"/>
          <w:rtl/>
        </w:rPr>
        <w:t xml:space="preserve">אשר </w:t>
      </w:r>
      <w:r w:rsidR="00483878" w:rsidRPr="00984B4E">
        <w:rPr>
          <w:rFonts w:cs="David"/>
          <w:sz w:val="24"/>
          <w:szCs w:val="24"/>
          <w:rtl/>
        </w:rPr>
        <w:t>מסיבות שונות כמו מחלות</w:t>
      </w:r>
      <w:r w:rsidR="00483878" w:rsidRPr="00984B4E">
        <w:rPr>
          <w:rFonts w:cs="David" w:hint="cs"/>
          <w:sz w:val="24"/>
          <w:szCs w:val="24"/>
          <w:rtl/>
        </w:rPr>
        <w:t>,</w:t>
      </w:r>
      <w:r w:rsidR="00483878" w:rsidRPr="00984B4E">
        <w:rPr>
          <w:rFonts w:cs="David"/>
          <w:sz w:val="24"/>
          <w:szCs w:val="24"/>
          <w:rtl/>
        </w:rPr>
        <w:t xml:space="preserve"> ח</w:t>
      </w:r>
      <w:r w:rsidR="00483878" w:rsidRPr="00984B4E">
        <w:rPr>
          <w:rFonts w:cs="David" w:hint="cs"/>
          <w:sz w:val="24"/>
          <w:szCs w:val="24"/>
          <w:rtl/>
        </w:rPr>
        <w:t>ו</w:t>
      </w:r>
      <w:r w:rsidR="00483878" w:rsidRPr="00984B4E">
        <w:rPr>
          <w:rFonts w:cs="David"/>
          <w:sz w:val="24"/>
          <w:szCs w:val="24"/>
          <w:rtl/>
        </w:rPr>
        <w:t>סר חיסוני שאינם יכולים עקב כך להתחסן גם הם בסיכון ל</w:t>
      </w:r>
      <w:r w:rsidR="00483878" w:rsidRPr="00984B4E">
        <w:rPr>
          <w:rFonts w:cs="David" w:hint="cs"/>
          <w:sz w:val="24"/>
          <w:szCs w:val="24"/>
          <w:rtl/>
        </w:rPr>
        <w:t>הידבק</w:t>
      </w:r>
      <w:r w:rsidR="008A4749" w:rsidRPr="00984B4E">
        <w:rPr>
          <w:rFonts w:cs="David" w:hint="cs"/>
          <w:sz w:val="24"/>
          <w:szCs w:val="24"/>
          <w:rtl/>
        </w:rPr>
        <w:t xml:space="preserve">. </w:t>
      </w:r>
      <w:r w:rsidR="00D876A8" w:rsidRPr="00984B4E">
        <w:rPr>
          <w:rFonts w:cs="David" w:hint="cs"/>
          <w:sz w:val="24"/>
          <w:szCs w:val="24"/>
          <w:rtl/>
        </w:rPr>
        <w:t xml:space="preserve">בפן הכלכלי, </w:t>
      </w:r>
      <w:r w:rsidR="00D876A8" w:rsidRPr="00984B4E">
        <w:rPr>
          <w:rFonts w:cs="David"/>
          <w:sz w:val="24"/>
          <w:szCs w:val="24"/>
          <w:rtl/>
        </w:rPr>
        <w:t xml:space="preserve">קיימת בעיה </w:t>
      </w:r>
      <w:r w:rsidR="00D876A8" w:rsidRPr="00984B4E">
        <w:rPr>
          <w:rFonts w:cs="David" w:hint="cs"/>
          <w:sz w:val="24"/>
          <w:szCs w:val="24"/>
          <w:rtl/>
        </w:rPr>
        <w:t xml:space="preserve">של </w:t>
      </w:r>
      <w:r w:rsidR="00D876A8" w:rsidRPr="00984B4E">
        <w:rPr>
          <w:rFonts w:cs="David"/>
          <w:sz w:val="24"/>
          <w:szCs w:val="24"/>
          <w:rtl/>
        </w:rPr>
        <w:t xml:space="preserve">עלות תועלת </w:t>
      </w:r>
      <w:r w:rsidR="00483878" w:rsidRPr="00984B4E">
        <w:rPr>
          <w:rFonts w:cs="David"/>
          <w:sz w:val="24"/>
          <w:szCs w:val="24"/>
          <w:rtl/>
        </w:rPr>
        <w:t>על פיה כל ילד שלא חוסן ונדבק במחלה גורם להוצאה כספית ניכרת</w:t>
      </w:r>
      <w:r w:rsidR="00483878" w:rsidRPr="00984B4E">
        <w:rPr>
          <w:rFonts w:cs="David" w:hint="cs"/>
          <w:sz w:val="24"/>
          <w:szCs w:val="24"/>
          <w:rtl/>
        </w:rPr>
        <w:t xml:space="preserve"> על מערכת הרפואה</w:t>
      </w:r>
      <w:r w:rsidR="00483878" w:rsidRPr="00984B4E">
        <w:rPr>
          <w:rFonts w:cs="David"/>
          <w:sz w:val="24"/>
          <w:szCs w:val="24"/>
          <w:rtl/>
        </w:rPr>
        <w:t>, לעומת ההוצאה הזניחה על החיסון.</w:t>
      </w:r>
      <w:r w:rsidR="00483878" w:rsidRPr="001B00E5">
        <w:rPr>
          <w:rFonts w:cs="David"/>
          <w:color w:val="FF0000"/>
          <w:sz w:val="24"/>
          <w:szCs w:val="24"/>
          <w:rtl/>
        </w:rPr>
        <w:t xml:space="preserve"> </w:t>
      </w:r>
      <w:r w:rsidR="00B66926">
        <w:rPr>
          <w:rFonts w:cs="David" w:hint="cs"/>
          <w:sz w:val="24"/>
          <w:szCs w:val="24"/>
          <w:rtl/>
        </w:rPr>
        <w:t xml:space="preserve"> </w:t>
      </w:r>
    </w:p>
    <w:p w14:paraId="333212CC" w14:textId="52E09E15" w:rsidR="009D7AD0" w:rsidRDefault="00CF2732" w:rsidP="00567627">
      <w:pPr>
        <w:spacing w:after="120" w:line="360" w:lineRule="auto"/>
        <w:jc w:val="both"/>
        <w:rPr>
          <w:rFonts w:cs="David"/>
          <w:sz w:val="24"/>
          <w:szCs w:val="24"/>
          <w:rtl/>
          <w:lang w:val="ru-RU"/>
        </w:rPr>
      </w:pPr>
      <w:r w:rsidRPr="00CF2732">
        <w:rPr>
          <w:rFonts w:cs="David" w:hint="cs"/>
          <w:sz w:val="24"/>
          <w:szCs w:val="24"/>
          <w:rtl/>
          <w:lang w:val="ru-RU"/>
        </w:rPr>
        <w:t xml:space="preserve">ניתן לראות כי </w:t>
      </w:r>
      <w:r w:rsidR="002F76ED" w:rsidRPr="00CF2732">
        <w:rPr>
          <w:rFonts w:cs="David" w:hint="cs"/>
          <w:sz w:val="24"/>
          <w:szCs w:val="24"/>
          <w:rtl/>
        </w:rPr>
        <w:t>טעמי הדת והאידולוגיות של קבוצות אלו, ביטוייה המוצעים</w:t>
      </w:r>
      <w:r w:rsidR="0091627F">
        <w:rPr>
          <w:rFonts w:cs="David" w:hint="cs"/>
          <w:sz w:val="24"/>
          <w:szCs w:val="24"/>
          <w:rtl/>
        </w:rPr>
        <w:t>,</w:t>
      </w:r>
      <w:r w:rsidR="002F76ED" w:rsidRPr="00CF2732">
        <w:rPr>
          <w:rFonts w:cs="David" w:hint="cs"/>
          <w:sz w:val="24"/>
          <w:szCs w:val="24"/>
          <w:rtl/>
        </w:rPr>
        <w:t xml:space="preserve"> עשויים להתנגש עם ערכים אחרים של קבוצות תרבותיות</w:t>
      </w:r>
      <w:r w:rsidR="002F76ED" w:rsidRPr="00EB0858">
        <w:rPr>
          <w:rFonts w:cs="David" w:hint="cs"/>
          <w:sz w:val="24"/>
          <w:szCs w:val="24"/>
          <w:rtl/>
        </w:rPr>
        <w:t xml:space="preserve"> שונות, </w:t>
      </w:r>
      <w:r w:rsidR="001567D4" w:rsidRPr="00EB0858">
        <w:rPr>
          <w:rFonts w:cs="David" w:hint="cs"/>
          <w:sz w:val="24"/>
          <w:szCs w:val="24"/>
          <w:rtl/>
        </w:rPr>
        <w:t>למקרים אלו טיילור הציע</w:t>
      </w:r>
      <w:r w:rsidR="003F1648" w:rsidRPr="00EB0858">
        <w:rPr>
          <w:rFonts w:cs="David" w:hint="cs"/>
          <w:sz w:val="24"/>
          <w:szCs w:val="24"/>
          <w:rtl/>
        </w:rPr>
        <w:t xml:space="preserve"> את </w:t>
      </w:r>
      <w:r w:rsidR="00CB7E95" w:rsidRPr="00EB0858">
        <w:rPr>
          <w:rFonts w:cs="David" w:hint="cs"/>
          <w:b/>
          <w:bCs/>
          <w:sz w:val="24"/>
          <w:szCs w:val="24"/>
          <w:rtl/>
          <w:lang w:val="ru-RU"/>
        </w:rPr>
        <w:t xml:space="preserve">מיזוג </w:t>
      </w:r>
      <w:r w:rsidR="003F1648" w:rsidRPr="00EB0858">
        <w:rPr>
          <w:rFonts w:cs="David" w:hint="cs"/>
          <w:b/>
          <w:bCs/>
          <w:sz w:val="24"/>
          <w:szCs w:val="24"/>
          <w:rtl/>
          <w:lang w:val="ru-RU"/>
        </w:rPr>
        <w:t>ה</w:t>
      </w:r>
      <w:r w:rsidR="00CB7E95" w:rsidRPr="00EB0858">
        <w:rPr>
          <w:rFonts w:cs="David" w:hint="cs"/>
          <w:b/>
          <w:bCs/>
          <w:sz w:val="24"/>
          <w:szCs w:val="24"/>
          <w:rtl/>
          <w:lang w:val="ru-RU"/>
        </w:rPr>
        <w:t>אופקים</w:t>
      </w:r>
      <w:r w:rsidR="0091627F">
        <w:rPr>
          <w:rFonts w:cs="David" w:hint="cs"/>
          <w:sz w:val="24"/>
          <w:szCs w:val="24"/>
          <w:rtl/>
          <w:lang w:val="ru-RU"/>
        </w:rPr>
        <w:t>. מיזוג האופקים</w:t>
      </w:r>
      <w:r w:rsidR="00CB7E95" w:rsidRPr="00EB0858">
        <w:rPr>
          <w:rFonts w:cs="David" w:hint="cs"/>
          <w:sz w:val="24"/>
          <w:szCs w:val="24"/>
          <w:rtl/>
          <w:lang w:val="ru-RU"/>
        </w:rPr>
        <w:t xml:space="preserve"> הינו </w:t>
      </w:r>
      <w:r w:rsidR="004104D2" w:rsidRPr="00EB0858">
        <w:rPr>
          <w:rFonts w:cs="David" w:hint="cs"/>
          <w:sz w:val="24"/>
          <w:szCs w:val="24"/>
          <w:rtl/>
          <w:lang w:val="ru-RU"/>
        </w:rPr>
        <w:t xml:space="preserve">הניסיון </w:t>
      </w:r>
      <w:r w:rsidR="004104D2" w:rsidRPr="00EB0858">
        <w:rPr>
          <w:rFonts w:cs="David"/>
          <w:sz w:val="24"/>
          <w:szCs w:val="24"/>
          <w:rtl/>
          <w:lang w:val="ru-RU"/>
        </w:rPr>
        <w:t xml:space="preserve">לשפוט באופן אמפטי ככל הניתן את התרבות האחרת דרך אמות המידה </w:t>
      </w:r>
      <w:r w:rsidR="003F1648" w:rsidRPr="00EB0858">
        <w:rPr>
          <w:rFonts w:cs="David"/>
          <w:sz w:val="24"/>
          <w:szCs w:val="24"/>
          <w:rtl/>
          <w:lang w:val="ru-RU"/>
        </w:rPr>
        <w:t>התרבותיות שלה עצמ</w:t>
      </w:r>
      <w:r w:rsidR="003F1648" w:rsidRPr="00EB0858">
        <w:rPr>
          <w:rFonts w:cs="David" w:hint="cs"/>
          <w:sz w:val="24"/>
          <w:szCs w:val="24"/>
          <w:rtl/>
          <w:lang w:val="ru-RU"/>
        </w:rPr>
        <w:t>ה</w:t>
      </w:r>
      <w:r w:rsidR="00AB4739">
        <w:rPr>
          <w:rFonts w:cs="David" w:hint="cs"/>
          <w:sz w:val="24"/>
          <w:szCs w:val="24"/>
          <w:rtl/>
          <w:lang w:val="ru-RU"/>
        </w:rPr>
        <w:t xml:space="preserve"> דרך נקודת</w:t>
      </w:r>
      <w:r w:rsidR="00AB4739" w:rsidRPr="00EB0858">
        <w:rPr>
          <w:rFonts w:cs="David" w:hint="cs"/>
          <w:sz w:val="24"/>
          <w:szCs w:val="24"/>
          <w:rtl/>
          <w:lang w:val="ru-RU"/>
        </w:rPr>
        <w:t xml:space="preserve"> מבטה </w:t>
      </w:r>
      <w:r w:rsidR="00AB4739">
        <w:rPr>
          <w:rFonts w:cs="David" w:hint="cs"/>
          <w:sz w:val="24"/>
          <w:szCs w:val="24"/>
          <w:rtl/>
          <w:lang w:val="ru-RU"/>
        </w:rPr>
        <w:t>ועולמה</w:t>
      </w:r>
      <w:r w:rsidR="00AB4739" w:rsidRPr="00EB0858">
        <w:rPr>
          <w:rFonts w:cs="David" w:hint="cs"/>
          <w:sz w:val="24"/>
          <w:szCs w:val="24"/>
          <w:rtl/>
          <w:lang w:val="ru-RU"/>
        </w:rPr>
        <w:t xml:space="preserve"> הערכי</w:t>
      </w:r>
      <w:r w:rsidR="0005052D" w:rsidRPr="00EB0858">
        <w:rPr>
          <w:rFonts w:cs="David" w:hint="cs"/>
          <w:sz w:val="24"/>
          <w:szCs w:val="24"/>
          <w:rtl/>
          <w:lang w:val="ru-RU"/>
        </w:rPr>
        <w:t>,</w:t>
      </w:r>
      <w:r w:rsidR="003F1648" w:rsidRPr="00EB0858">
        <w:rPr>
          <w:rFonts w:cs="David" w:hint="cs"/>
          <w:sz w:val="24"/>
          <w:szCs w:val="24"/>
          <w:rtl/>
          <w:lang w:val="ru-RU"/>
        </w:rPr>
        <w:t xml:space="preserve"> </w:t>
      </w:r>
      <w:r w:rsidR="009F73FB">
        <w:rPr>
          <w:rFonts w:cs="David" w:hint="cs"/>
          <w:sz w:val="24"/>
          <w:szCs w:val="24"/>
          <w:rtl/>
          <w:lang w:val="ru-RU"/>
        </w:rPr>
        <w:t>העשויה להוביל</w:t>
      </w:r>
      <w:r w:rsidR="004104D2" w:rsidRPr="00EB0858">
        <w:rPr>
          <w:rFonts w:cs="David"/>
          <w:sz w:val="24"/>
          <w:szCs w:val="24"/>
          <w:rtl/>
          <w:lang w:val="ru-RU"/>
        </w:rPr>
        <w:t xml:space="preserve"> לשינוי אמות המידה התרבותיות של הצופה. היכולת להיכנס לנעליו של האחר, תהפוך את אמות המידה והשיפוט ה</w:t>
      </w:r>
      <w:r w:rsidR="009F73FB">
        <w:rPr>
          <w:rFonts w:cs="David"/>
          <w:sz w:val="24"/>
          <w:szCs w:val="24"/>
          <w:rtl/>
          <w:lang w:val="ru-RU"/>
        </w:rPr>
        <w:t>תרבותיים למורכבים וגמישים יותר</w:t>
      </w:r>
      <w:r w:rsidR="009F73FB">
        <w:rPr>
          <w:rFonts w:cs="David" w:hint="cs"/>
          <w:sz w:val="24"/>
          <w:szCs w:val="24"/>
          <w:rtl/>
          <w:lang w:val="ru-RU"/>
        </w:rPr>
        <w:t xml:space="preserve"> </w:t>
      </w:r>
      <w:r w:rsidR="004104D2" w:rsidRPr="00EB0858">
        <w:rPr>
          <w:rFonts w:cs="David"/>
          <w:sz w:val="24"/>
          <w:szCs w:val="24"/>
          <w:rtl/>
          <w:lang w:val="ru-RU"/>
        </w:rPr>
        <w:t xml:space="preserve">עקב </w:t>
      </w:r>
      <w:r w:rsidR="00DA1906" w:rsidRPr="00EB0858">
        <w:rPr>
          <w:rFonts w:cs="David" w:hint="cs"/>
          <w:sz w:val="24"/>
          <w:szCs w:val="24"/>
          <w:rtl/>
          <w:lang w:val="ru-RU"/>
        </w:rPr>
        <w:t xml:space="preserve">כך </w:t>
      </w:r>
      <w:r w:rsidR="004104D2" w:rsidRPr="00EB0858">
        <w:rPr>
          <w:rFonts w:cs="David"/>
          <w:sz w:val="24"/>
          <w:szCs w:val="24"/>
          <w:rtl/>
          <w:lang w:val="ru-RU"/>
        </w:rPr>
        <w:t>שיכללו בתוכם את התפישות והערכים של התרבויות השונות</w:t>
      </w:r>
      <w:r w:rsidR="00DB3DA2" w:rsidRPr="00EB0858">
        <w:rPr>
          <w:rFonts w:cs="David" w:hint="cs"/>
          <w:sz w:val="24"/>
          <w:szCs w:val="24"/>
          <w:rtl/>
          <w:lang w:val="ru-RU"/>
        </w:rPr>
        <w:t>.</w:t>
      </w:r>
      <w:r w:rsidR="001567D4" w:rsidRPr="00EB0858">
        <w:rPr>
          <w:rFonts w:cs="David" w:hint="cs"/>
          <w:sz w:val="24"/>
          <w:szCs w:val="24"/>
          <w:rtl/>
          <w:lang w:val="ru-RU"/>
        </w:rPr>
        <w:t xml:space="preserve"> </w:t>
      </w:r>
      <w:r w:rsidR="00AB4739">
        <w:rPr>
          <w:rFonts w:cs="David" w:hint="cs"/>
          <w:sz w:val="24"/>
          <w:szCs w:val="24"/>
          <w:rtl/>
          <w:lang w:val="ru-RU"/>
        </w:rPr>
        <w:t xml:space="preserve"> </w:t>
      </w:r>
      <w:ins w:id="1" w:author="נעה פדה" w:date="2020-07-05T18:32:00Z">
        <w:r w:rsidR="00D011B5">
          <w:rPr>
            <w:rFonts w:cs="David" w:hint="cs"/>
            <w:sz w:val="24"/>
            <w:szCs w:val="24"/>
            <w:rtl/>
            <w:lang w:val="ru-RU"/>
          </w:rPr>
          <w:t>נכון מאוד</w:t>
        </w:r>
      </w:ins>
    </w:p>
    <w:p w14:paraId="2307DC66" w14:textId="781488DC" w:rsidR="00295956" w:rsidRDefault="001567D4" w:rsidP="00567627">
      <w:pPr>
        <w:spacing w:after="120" w:line="360" w:lineRule="auto"/>
        <w:jc w:val="both"/>
        <w:rPr>
          <w:ins w:id="2" w:author="נעה פדה" w:date="2020-07-05T18:33:00Z"/>
          <w:rFonts w:cs="David"/>
          <w:sz w:val="24"/>
          <w:szCs w:val="24"/>
          <w:rtl/>
        </w:rPr>
      </w:pPr>
      <w:r w:rsidRPr="00EB0858">
        <w:rPr>
          <w:rFonts w:cs="David" w:hint="cs"/>
          <w:sz w:val="24"/>
          <w:szCs w:val="24"/>
          <w:rtl/>
          <w:lang w:val="ru-RU"/>
        </w:rPr>
        <w:t xml:space="preserve">במקרה שלפנינו ניתן </w:t>
      </w:r>
      <w:r w:rsidR="00C81CF3" w:rsidRPr="00EB0858">
        <w:rPr>
          <w:rFonts w:cs="David" w:hint="cs"/>
          <w:sz w:val="24"/>
          <w:szCs w:val="24"/>
          <w:rtl/>
          <w:lang w:val="ru-RU"/>
        </w:rPr>
        <w:t xml:space="preserve">לפעול על ידי הגברת </w:t>
      </w:r>
      <w:r w:rsidRPr="00EB0858">
        <w:rPr>
          <w:rFonts w:cs="David"/>
          <w:sz w:val="24"/>
          <w:szCs w:val="24"/>
          <w:rtl/>
          <w:lang w:val="ru-RU"/>
        </w:rPr>
        <w:t xml:space="preserve">ההסברה על חשיבות החיסונים והעובדה כי אינם גורמים </w:t>
      </w:r>
      <w:r w:rsidR="00A93304">
        <w:rPr>
          <w:rFonts w:cs="David" w:hint="cs"/>
          <w:sz w:val="24"/>
          <w:szCs w:val="24"/>
          <w:rtl/>
          <w:lang w:val="ru-RU"/>
        </w:rPr>
        <w:t>כל</w:t>
      </w:r>
      <w:r w:rsidRPr="00EB0858">
        <w:rPr>
          <w:rFonts w:cs="David"/>
          <w:sz w:val="24"/>
          <w:szCs w:val="24"/>
          <w:rtl/>
          <w:lang w:val="ru-RU"/>
        </w:rPr>
        <w:t xml:space="preserve"> נזק למתחסנים</w:t>
      </w:r>
      <w:r w:rsidR="00C81CF3" w:rsidRPr="00EB0858">
        <w:rPr>
          <w:rFonts w:cs="David" w:hint="cs"/>
          <w:sz w:val="24"/>
          <w:szCs w:val="24"/>
          <w:rtl/>
          <w:lang w:val="ru-RU"/>
        </w:rPr>
        <w:t>, כמו כן במידה ואותה קבוצה אינה</w:t>
      </w:r>
      <w:r w:rsidR="009F73FB">
        <w:rPr>
          <w:rFonts w:cs="David" w:hint="cs"/>
          <w:sz w:val="24"/>
          <w:szCs w:val="24"/>
          <w:rtl/>
          <w:lang w:val="ru-RU"/>
        </w:rPr>
        <w:t xml:space="preserve"> מעוניינת לבצע את החיסונים מ</w:t>
      </w:r>
      <w:r w:rsidR="00C81CF3" w:rsidRPr="00EB0858">
        <w:rPr>
          <w:rFonts w:cs="David" w:hint="cs"/>
          <w:sz w:val="24"/>
          <w:szCs w:val="24"/>
          <w:rtl/>
          <w:lang w:val="ru-RU"/>
        </w:rPr>
        <w:t xml:space="preserve">טעמים דתיים ניתן לנסות לאחד כוחות עם ההנהגה הדתית באותן קהילות, </w:t>
      </w:r>
      <w:r w:rsidR="00C81CF3" w:rsidRPr="00EB0858">
        <w:rPr>
          <w:rFonts w:cs="David"/>
          <w:sz w:val="24"/>
          <w:szCs w:val="24"/>
          <w:rtl/>
          <w:lang w:val="ru-RU"/>
        </w:rPr>
        <w:t>כדי להסיר את פערי המידע, הפיקציות והידיעות הכוזבות בנוגע לחיסונים</w:t>
      </w:r>
      <w:r w:rsidR="00C81CF3" w:rsidRPr="00EB0858">
        <w:rPr>
          <w:rFonts w:cs="David" w:hint="cs"/>
          <w:sz w:val="24"/>
          <w:szCs w:val="24"/>
          <w:rtl/>
          <w:lang w:val="ru-RU"/>
        </w:rPr>
        <w:t>.</w:t>
      </w:r>
      <w:r w:rsidR="00C81CF3" w:rsidRPr="00EB0858">
        <w:rPr>
          <w:rFonts w:cs="David"/>
          <w:sz w:val="24"/>
          <w:szCs w:val="24"/>
          <w:lang w:val="ru-RU"/>
        </w:rPr>
        <w:t> </w:t>
      </w:r>
      <w:r w:rsidR="006D6245" w:rsidRPr="006D6245">
        <w:rPr>
          <w:rFonts w:cs="David" w:hint="cs"/>
          <w:sz w:val="24"/>
          <w:szCs w:val="24"/>
          <w:rtl/>
          <w:lang w:val="ru-RU"/>
        </w:rPr>
        <w:t>עם זאת,</w:t>
      </w:r>
      <w:r w:rsidR="00427EA3" w:rsidRPr="006D6245">
        <w:rPr>
          <w:rFonts w:cs="David" w:hint="cs"/>
          <w:sz w:val="24"/>
          <w:szCs w:val="24"/>
          <w:rtl/>
          <w:lang w:val="ru-RU"/>
        </w:rPr>
        <w:t xml:space="preserve"> </w:t>
      </w:r>
      <w:r w:rsidR="00EB345F" w:rsidRPr="006D6245">
        <w:rPr>
          <w:rFonts w:cs="David" w:hint="cs"/>
          <w:sz w:val="24"/>
          <w:szCs w:val="24"/>
          <w:rtl/>
          <w:lang w:val="ru-RU"/>
        </w:rPr>
        <w:t xml:space="preserve">אין </w:t>
      </w:r>
      <w:r w:rsidR="00EB345F" w:rsidRPr="006D6245">
        <w:rPr>
          <w:rFonts w:cs="David"/>
          <w:sz w:val="24"/>
          <w:szCs w:val="24"/>
          <w:rtl/>
          <w:lang w:val="ru-RU"/>
        </w:rPr>
        <w:t>לנדות את ההורים מסרבי החיסונים אלא להסביר להם באמצעות נתונים בדוקים את התועלת הרבה שבחיסון לעומת הסיכון המועט</w:t>
      </w:r>
      <w:r w:rsidR="00427EA3" w:rsidRPr="006D6245">
        <w:rPr>
          <w:rFonts w:cs="David" w:hint="cs"/>
          <w:sz w:val="24"/>
          <w:szCs w:val="24"/>
          <w:rtl/>
          <w:lang w:val="ru-RU"/>
        </w:rPr>
        <w:t xml:space="preserve"> </w:t>
      </w:r>
      <w:r w:rsidR="00C30970">
        <w:rPr>
          <w:rFonts w:cs="David" w:hint="cs"/>
          <w:sz w:val="24"/>
          <w:szCs w:val="24"/>
          <w:rtl/>
          <w:lang w:val="ru-RU"/>
        </w:rPr>
        <w:t>כמו כן</w:t>
      </w:r>
      <w:r w:rsidR="00427EA3" w:rsidRPr="006D6245">
        <w:rPr>
          <w:rFonts w:cs="David" w:hint="cs"/>
          <w:sz w:val="24"/>
          <w:szCs w:val="24"/>
          <w:rtl/>
          <w:lang w:val="ru-RU"/>
        </w:rPr>
        <w:t xml:space="preserve"> </w:t>
      </w:r>
      <w:r w:rsidR="00717F79">
        <w:rPr>
          <w:rFonts w:cs="David" w:hint="cs"/>
          <w:sz w:val="24"/>
          <w:szCs w:val="24"/>
          <w:rtl/>
          <w:lang w:val="ru-RU"/>
        </w:rPr>
        <w:t xml:space="preserve">קיים </w:t>
      </w:r>
      <w:r w:rsidR="009F5C06">
        <w:rPr>
          <w:rFonts w:cs="David" w:hint="cs"/>
          <w:sz w:val="24"/>
          <w:szCs w:val="24"/>
          <w:rtl/>
          <w:lang w:val="ru-RU"/>
        </w:rPr>
        <w:t xml:space="preserve">צורך </w:t>
      </w:r>
      <w:r w:rsidR="00427EA3" w:rsidRPr="006D6245">
        <w:rPr>
          <w:rFonts w:cs="David"/>
          <w:sz w:val="24"/>
          <w:szCs w:val="24"/>
          <w:rtl/>
          <w:lang w:val="ru-RU"/>
        </w:rPr>
        <w:t xml:space="preserve">להמשיך את הקשר הרפואי עם </w:t>
      </w:r>
      <w:r w:rsidR="00C30970">
        <w:rPr>
          <w:rFonts w:cs="David" w:hint="cs"/>
          <w:sz w:val="24"/>
          <w:szCs w:val="24"/>
          <w:rtl/>
          <w:lang w:val="ru-RU"/>
        </w:rPr>
        <w:t xml:space="preserve">משפחתו של הילד שלא </w:t>
      </w:r>
      <w:r w:rsidR="00717F79">
        <w:rPr>
          <w:rFonts w:cs="David" w:hint="cs"/>
          <w:sz w:val="24"/>
          <w:szCs w:val="24"/>
          <w:rtl/>
          <w:lang w:val="ru-RU"/>
        </w:rPr>
        <w:t>חוסן</w:t>
      </w:r>
      <w:r w:rsidR="00C30970">
        <w:rPr>
          <w:rFonts w:cs="David" w:hint="cs"/>
          <w:sz w:val="24"/>
          <w:szCs w:val="24"/>
          <w:rtl/>
          <w:lang w:val="ru-RU"/>
        </w:rPr>
        <w:t xml:space="preserve"> </w:t>
      </w:r>
      <w:r w:rsidR="00427EA3" w:rsidRPr="006D6245">
        <w:rPr>
          <w:rFonts w:cs="David"/>
          <w:sz w:val="24"/>
          <w:szCs w:val="24"/>
          <w:rtl/>
          <w:lang w:val="ru-RU"/>
        </w:rPr>
        <w:t>באם יחלה</w:t>
      </w:r>
      <w:r w:rsidR="00427EA3" w:rsidRPr="00DA2CFF">
        <w:rPr>
          <w:rFonts w:cs="David"/>
          <w:sz w:val="24"/>
          <w:szCs w:val="24"/>
          <w:rtl/>
        </w:rPr>
        <w:t xml:space="preserve"> ויסתבך.</w:t>
      </w:r>
      <w:ins w:id="3" w:author="נעה פדה" w:date="2020-07-05T18:32:00Z">
        <w:r w:rsidR="00D011B5">
          <w:rPr>
            <w:rFonts w:cs="David" w:hint="cs"/>
            <w:sz w:val="24"/>
            <w:szCs w:val="24"/>
            <w:rtl/>
          </w:rPr>
          <w:t xml:space="preserve"> יפה מאוד. ניתוח שקול, מורכב וענייני, המיישם היטב את </w:t>
        </w:r>
      </w:ins>
      <w:ins w:id="4" w:author="נעה פדה" w:date="2020-07-05T18:33:00Z">
        <w:r w:rsidR="00D011B5">
          <w:rPr>
            <w:rFonts w:cs="David" w:hint="cs"/>
            <w:sz w:val="24"/>
            <w:szCs w:val="24"/>
            <w:rtl/>
          </w:rPr>
          <w:t>רעיונות הגישה.</w:t>
        </w:r>
      </w:ins>
    </w:p>
    <w:p w14:paraId="46D35735" w14:textId="0E8C1912" w:rsidR="00D011B5" w:rsidRPr="0026264C" w:rsidRDefault="00D011B5" w:rsidP="00567627">
      <w:pPr>
        <w:spacing w:after="120" w:line="360" w:lineRule="auto"/>
        <w:jc w:val="both"/>
        <w:rPr>
          <w:rFonts w:cs="David"/>
          <w:color w:val="FF0000"/>
          <w:sz w:val="24"/>
          <w:szCs w:val="24"/>
          <w:rtl/>
          <w:lang w:val="ru-RU"/>
        </w:rPr>
      </w:pPr>
      <w:ins w:id="5" w:author="נעה פדה" w:date="2020-07-05T18:33:00Z">
        <w:r>
          <w:rPr>
            <w:rFonts w:cs="David" w:hint="cs"/>
            <w:sz w:val="24"/>
            <w:szCs w:val="24"/>
            <w:rtl/>
          </w:rPr>
          <w:t>10 נק'</w:t>
        </w:r>
      </w:ins>
    </w:p>
    <w:p w14:paraId="7F9F090C" w14:textId="77777777" w:rsidR="00483878" w:rsidRDefault="00483878" w:rsidP="00567627">
      <w:pPr>
        <w:spacing w:after="120" w:line="360" w:lineRule="auto"/>
        <w:jc w:val="both"/>
        <w:rPr>
          <w:rFonts w:cs="David"/>
          <w:sz w:val="24"/>
          <w:szCs w:val="24"/>
          <w:u w:val="single"/>
          <w:rtl/>
          <w:lang w:val="ru-RU"/>
        </w:rPr>
      </w:pPr>
    </w:p>
    <w:p w14:paraId="132B02F4" w14:textId="77777777" w:rsidR="009500F2" w:rsidRPr="00EB0858" w:rsidRDefault="009500F2" w:rsidP="00567627">
      <w:pPr>
        <w:spacing w:after="120" w:line="360" w:lineRule="auto"/>
        <w:jc w:val="both"/>
        <w:rPr>
          <w:rFonts w:cs="David"/>
          <w:sz w:val="24"/>
          <w:szCs w:val="24"/>
          <w:u w:val="single"/>
          <w:rtl/>
          <w:lang w:val="ru-RU"/>
        </w:rPr>
      </w:pPr>
      <w:r w:rsidRPr="00EB0858">
        <w:rPr>
          <w:rFonts w:cs="David" w:hint="cs"/>
          <w:sz w:val="24"/>
          <w:szCs w:val="24"/>
          <w:u w:val="single"/>
          <w:rtl/>
          <w:lang w:val="ru-RU"/>
        </w:rPr>
        <w:t>סעיף ב:</w:t>
      </w:r>
    </w:p>
    <w:p w14:paraId="741D0C33" w14:textId="77777777" w:rsidR="0079594F" w:rsidRPr="001D7DA0" w:rsidRDefault="00575695" w:rsidP="00567627">
      <w:pPr>
        <w:spacing w:after="120" w:line="360" w:lineRule="auto"/>
        <w:jc w:val="both"/>
        <w:rPr>
          <w:rFonts w:cs="David"/>
          <w:sz w:val="24"/>
          <w:szCs w:val="24"/>
          <w:lang w:val="ru-RU"/>
        </w:rPr>
      </w:pPr>
      <w:r w:rsidRPr="00EB0858">
        <w:rPr>
          <w:rFonts w:cs="David" w:hint="cs"/>
          <w:sz w:val="24"/>
          <w:szCs w:val="24"/>
          <w:rtl/>
          <w:lang w:val="ru-RU"/>
        </w:rPr>
        <w:t xml:space="preserve">נדרשנו לדון בסוגיה האם </w:t>
      </w:r>
      <w:r w:rsidR="00BB30C3" w:rsidRPr="00EB0858">
        <w:rPr>
          <w:rFonts w:cs="David" w:hint="cs"/>
          <w:sz w:val="24"/>
          <w:szCs w:val="24"/>
          <w:rtl/>
          <w:lang w:val="ru-RU"/>
        </w:rPr>
        <w:t>חקיקת חוק אשר יחייב</w:t>
      </w:r>
      <w:r w:rsidR="009500F2" w:rsidRPr="00EB0858">
        <w:rPr>
          <w:rFonts w:cs="David" w:hint="cs"/>
          <w:sz w:val="24"/>
          <w:szCs w:val="24"/>
          <w:rtl/>
          <w:lang w:val="ru-RU"/>
        </w:rPr>
        <w:t xml:space="preserve"> את כלל האוכלוסייה להתחסן כדי למנוע התפשטות של מגפות המהוות סכנה לבריאות הציבור הינה דבר צודק ומוסרי.</w:t>
      </w:r>
      <w:r w:rsidR="0079594F">
        <w:rPr>
          <w:rFonts w:cs="David" w:hint="cs"/>
          <w:sz w:val="24"/>
          <w:szCs w:val="24"/>
          <w:rtl/>
          <w:lang w:val="ru-RU"/>
        </w:rPr>
        <w:t xml:space="preserve"> </w:t>
      </w:r>
      <w:r w:rsidR="0079594F" w:rsidRPr="001D7DA0">
        <w:rPr>
          <w:rFonts w:cs="David" w:hint="cs"/>
          <w:sz w:val="24"/>
          <w:szCs w:val="24"/>
          <w:rtl/>
          <w:lang w:val="ru-RU"/>
        </w:rPr>
        <w:t xml:space="preserve">נשאלת השאלה </w:t>
      </w:r>
      <w:r w:rsidR="0079594F" w:rsidRPr="001D7DA0">
        <w:rPr>
          <w:rFonts w:cs="David"/>
          <w:sz w:val="24"/>
          <w:szCs w:val="24"/>
          <w:rtl/>
          <w:lang w:val="ru-RU"/>
        </w:rPr>
        <w:t>האם יש לכפות חיסונים על הסרבנ</w:t>
      </w:r>
      <w:r w:rsidR="00EA6701">
        <w:rPr>
          <w:rFonts w:cs="David"/>
          <w:sz w:val="24"/>
          <w:szCs w:val="24"/>
          <w:rtl/>
          <w:lang w:val="ru-RU"/>
        </w:rPr>
        <w:t>ים על מנת להגן עליהם ועל סביבתם</w:t>
      </w:r>
      <w:r w:rsidR="00EA6701">
        <w:rPr>
          <w:rFonts w:cs="David" w:hint="cs"/>
          <w:sz w:val="24"/>
          <w:szCs w:val="24"/>
          <w:rtl/>
          <w:lang w:val="ru-RU"/>
        </w:rPr>
        <w:t>.</w:t>
      </w:r>
      <w:r w:rsidR="00213286">
        <w:rPr>
          <w:rFonts w:cs="David" w:hint="cs"/>
          <w:sz w:val="24"/>
          <w:szCs w:val="24"/>
          <w:rtl/>
          <w:lang w:val="ru-RU"/>
        </w:rPr>
        <w:t>סוגיה זו הינה סוגיה מורכבת כיון ש</w:t>
      </w:r>
      <w:r w:rsidR="0079594F" w:rsidRPr="001D7DA0">
        <w:rPr>
          <w:rFonts w:cs="David"/>
          <w:sz w:val="24"/>
          <w:szCs w:val="24"/>
          <w:rtl/>
          <w:lang w:val="ru-RU"/>
        </w:rPr>
        <w:t xml:space="preserve">מדובר על סיכון </w:t>
      </w:r>
      <w:r w:rsidR="009C647D" w:rsidRPr="001D7DA0">
        <w:rPr>
          <w:rFonts w:cs="David" w:hint="cs"/>
          <w:sz w:val="24"/>
          <w:szCs w:val="24"/>
          <w:rtl/>
          <w:lang w:val="ru-RU"/>
        </w:rPr>
        <w:t xml:space="preserve">של </w:t>
      </w:r>
      <w:r w:rsidR="0079594F" w:rsidRPr="001D7DA0">
        <w:rPr>
          <w:rFonts w:cs="David"/>
          <w:sz w:val="24"/>
          <w:szCs w:val="24"/>
          <w:rtl/>
          <w:lang w:val="ru-RU"/>
        </w:rPr>
        <w:t xml:space="preserve">הפרט יחד עם סיכון הסביבה, אולם גם חופש הבחירה </w:t>
      </w:r>
      <w:r w:rsidR="00EA6701">
        <w:rPr>
          <w:rFonts w:cs="David" w:hint="cs"/>
          <w:sz w:val="24"/>
          <w:szCs w:val="24"/>
          <w:rtl/>
          <w:lang w:val="ru-RU"/>
        </w:rPr>
        <w:t>הינה</w:t>
      </w:r>
      <w:r w:rsidR="0079594F" w:rsidRPr="001D7DA0">
        <w:rPr>
          <w:rFonts w:cs="David"/>
          <w:sz w:val="24"/>
          <w:szCs w:val="24"/>
          <w:rtl/>
          <w:lang w:val="ru-RU"/>
        </w:rPr>
        <w:t xml:space="preserve"> זכות</w:t>
      </w:r>
      <w:r w:rsidR="00EA6701">
        <w:rPr>
          <w:rFonts w:cs="David" w:hint="cs"/>
          <w:sz w:val="24"/>
          <w:szCs w:val="24"/>
          <w:rtl/>
          <w:lang w:val="ru-RU"/>
        </w:rPr>
        <w:t xml:space="preserve"> שיש לכבדה</w:t>
      </w:r>
      <w:r w:rsidR="00EA6701">
        <w:rPr>
          <w:rFonts w:cs="David"/>
          <w:sz w:val="24"/>
          <w:szCs w:val="24"/>
          <w:rtl/>
          <w:lang w:val="ru-RU"/>
        </w:rPr>
        <w:t>. יש שיטענו</w:t>
      </w:r>
      <w:r w:rsidR="0079594F" w:rsidRPr="001D7DA0">
        <w:rPr>
          <w:rFonts w:cs="David"/>
          <w:sz w:val="24"/>
          <w:szCs w:val="24"/>
          <w:rtl/>
          <w:lang w:val="ru-RU"/>
        </w:rPr>
        <w:t xml:space="preserve"> שכפי שמגבילים את העישון על ידי הטלת קנסות על מוצרי הטבק יחד עם איסור על עישון במקומות ציבוריים, יש אפשרות להטיל הגבלות דומות על סרבני החיסון, כגון הפחתה בקצבאות או התניית חיסון בכניסה ל</w:t>
      </w:r>
      <w:r w:rsidR="009B1AD2">
        <w:rPr>
          <w:rFonts w:cs="David"/>
          <w:sz w:val="24"/>
          <w:szCs w:val="24"/>
          <w:rtl/>
          <w:lang w:val="ru-RU"/>
        </w:rPr>
        <w:t>מוסדות לימוד ציבוריים, כפי ש</w:t>
      </w:r>
      <w:r w:rsidR="009B1AD2">
        <w:rPr>
          <w:rFonts w:cs="David" w:hint="cs"/>
          <w:sz w:val="24"/>
          <w:szCs w:val="24"/>
          <w:rtl/>
          <w:lang w:val="ru-RU"/>
        </w:rPr>
        <w:t>קיים</w:t>
      </w:r>
      <w:r w:rsidR="0079594F" w:rsidRPr="001D7DA0">
        <w:rPr>
          <w:rFonts w:cs="David"/>
          <w:sz w:val="24"/>
          <w:szCs w:val="24"/>
          <w:rtl/>
          <w:lang w:val="ru-RU"/>
        </w:rPr>
        <w:t xml:space="preserve"> במדינות אחרות. עם זאת, סנקציות שכאלו עלולות לפגוע גם באוכלוסיות ללא התנגד</w:t>
      </w:r>
      <w:r w:rsidR="006F4D9C">
        <w:rPr>
          <w:rFonts w:cs="David"/>
          <w:sz w:val="24"/>
          <w:szCs w:val="24"/>
          <w:rtl/>
          <w:lang w:val="ru-RU"/>
        </w:rPr>
        <w:t>ות אידיאולוגית, שמעוניינות לחסן</w:t>
      </w:r>
      <w:r w:rsidR="0079594F" w:rsidRPr="001D7DA0">
        <w:rPr>
          <w:rFonts w:cs="David"/>
          <w:sz w:val="24"/>
          <w:szCs w:val="24"/>
          <w:rtl/>
          <w:lang w:val="ru-RU"/>
        </w:rPr>
        <w:t xml:space="preserve"> אך עם נגישות נמוכה לשירותי הרפואה, או שבאזורן תשתיות הרפואה אינן מספקות. כמו כן סנקציות כאלה דווקא עלולות להגב</w:t>
      </w:r>
      <w:r w:rsidR="006F4D9C">
        <w:rPr>
          <w:rFonts w:cs="David"/>
          <w:sz w:val="24"/>
          <w:szCs w:val="24"/>
          <w:rtl/>
          <w:lang w:val="ru-RU"/>
        </w:rPr>
        <w:t>יר את ההתנגדות לחיסונים</w:t>
      </w:r>
      <w:r w:rsidR="0079594F" w:rsidRPr="001D7DA0">
        <w:rPr>
          <w:rFonts w:cs="David"/>
          <w:sz w:val="24"/>
          <w:szCs w:val="24"/>
          <w:rtl/>
          <w:lang w:val="ru-RU"/>
        </w:rPr>
        <w:t>. על כן</w:t>
      </w:r>
      <w:r w:rsidR="006F4D9C">
        <w:rPr>
          <w:rFonts w:cs="David" w:hint="cs"/>
          <w:sz w:val="24"/>
          <w:szCs w:val="24"/>
          <w:rtl/>
          <w:lang w:val="ru-RU"/>
        </w:rPr>
        <w:t>,</w:t>
      </w:r>
      <w:r w:rsidR="0079594F" w:rsidRPr="001D7DA0">
        <w:rPr>
          <w:rFonts w:cs="David"/>
          <w:sz w:val="24"/>
          <w:szCs w:val="24"/>
          <w:rtl/>
          <w:lang w:val="ru-RU"/>
        </w:rPr>
        <w:t xml:space="preserve"> נקיטת צעדים כאלו </w:t>
      </w:r>
      <w:r w:rsidR="006C2C76">
        <w:rPr>
          <w:rFonts w:cs="David" w:hint="cs"/>
          <w:sz w:val="24"/>
          <w:szCs w:val="24"/>
          <w:rtl/>
          <w:lang w:val="ru-RU"/>
        </w:rPr>
        <w:t>צריכים</w:t>
      </w:r>
      <w:r w:rsidR="0079594F" w:rsidRPr="001D7DA0">
        <w:rPr>
          <w:rFonts w:cs="David"/>
          <w:sz w:val="24"/>
          <w:szCs w:val="24"/>
          <w:rtl/>
          <w:lang w:val="ru-RU"/>
        </w:rPr>
        <w:t xml:space="preserve"> להתבצע בכובד ראש תוך שקילת היתרונות אל מול החסרונות</w:t>
      </w:r>
      <w:r w:rsidR="0079594F" w:rsidRPr="001D7DA0">
        <w:rPr>
          <w:rFonts w:cs="David"/>
          <w:sz w:val="24"/>
          <w:szCs w:val="24"/>
          <w:lang w:val="ru-RU"/>
        </w:rPr>
        <w:t>.</w:t>
      </w:r>
    </w:p>
    <w:p w14:paraId="1969FE42" w14:textId="77777777" w:rsidR="0041755D" w:rsidRDefault="009500F2" w:rsidP="00567627">
      <w:pPr>
        <w:spacing w:after="120" w:line="360" w:lineRule="auto"/>
        <w:jc w:val="both"/>
        <w:rPr>
          <w:rFonts w:cs="David"/>
          <w:sz w:val="24"/>
          <w:szCs w:val="24"/>
          <w:rtl/>
          <w:lang w:val="ru-RU"/>
        </w:rPr>
      </w:pPr>
      <w:r w:rsidRPr="00EB0858">
        <w:rPr>
          <w:rFonts w:cs="David" w:hint="cs"/>
          <w:sz w:val="24"/>
          <w:szCs w:val="24"/>
          <w:rtl/>
          <w:lang w:val="ru-RU"/>
        </w:rPr>
        <w:t xml:space="preserve">חיסונים הינם מצילי חיים, </w:t>
      </w:r>
      <w:r w:rsidRPr="00EB0858">
        <w:rPr>
          <w:rFonts w:cs="David"/>
          <w:sz w:val="24"/>
          <w:szCs w:val="24"/>
          <w:rtl/>
          <w:lang w:val="ru-RU"/>
        </w:rPr>
        <w:t>אחד המרכיבים הבסיסיים והחשובים ביותר להצלחת תכנית חיסונים הוא שיעור התחסנות גבוה באוכלוסייה מה שיוצר "חסינות עדר</w:t>
      </w:r>
      <w:r w:rsidR="00575695" w:rsidRPr="00EB0858">
        <w:rPr>
          <w:rFonts w:cs="David" w:hint="cs"/>
          <w:sz w:val="24"/>
          <w:szCs w:val="24"/>
          <w:rtl/>
          <w:lang w:val="ru-RU"/>
        </w:rPr>
        <w:t>".</w:t>
      </w:r>
      <w:r w:rsidR="008E1642" w:rsidRPr="00EB0858">
        <w:rPr>
          <w:rFonts w:cs="David" w:hint="cs"/>
          <w:sz w:val="24"/>
          <w:szCs w:val="24"/>
          <w:rtl/>
          <w:lang w:val="ru-RU"/>
        </w:rPr>
        <w:t xml:space="preserve"> </w:t>
      </w:r>
      <w:r w:rsidRPr="00EB0858">
        <w:rPr>
          <w:rFonts w:cs="David"/>
          <w:sz w:val="24"/>
          <w:szCs w:val="24"/>
          <w:rtl/>
          <w:lang w:val="ru-RU"/>
        </w:rPr>
        <w:t xml:space="preserve">אחת הדילמות המרכזיות הקשורה במדיניות מתן החיסונים היא האם מוסרי וצודק לחייב את מתן החיסונים בחוק, ובאלו </w:t>
      </w:r>
      <w:r w:rsidRPr="00660702">
        <w:rPr>
          <w:rFonts w:cs="David"/>
          <w:sz w:val="24"/>
          <w:szCs w:val="24"/>
          <w:rtl/>
          <w:lang w:val="ru-RU"/>
        </w:rPr>
        <w:t>תנאים</w:t>
      </w:r>
      <w:r w:rsidR="00A24B92" w:rsidRPr="00660702">
        <w:rPr>
          <w:rFonts w:cs="David"/>
          <w:sz w:val="24"/>
          <w:szCs w:val="24"/>
          <w:rtl/>
          <w:lang w:val="ru-RU"/>
        </w:rPr>
        <w:t xml:space="preserve"> ניתן לחייב זאת. האם טובת הכלל </w:t>
      </w:r>
      <w:r w:rsidR="005D52FF" w:rsidRPr="00660702">
        <w:rPr>
          <w:rFonts w:cs="David" w:hint="cs"/>
          <w:sz w:val="24"/>
          <w:szCs w:val="24"/>
          <w:rtl/>
          <w:lang w:val="ru-RU"/>
        </w:rPr>
        <w:t>מול</w:t>
      </w:r>
      <w:r w:rsidR="00A0619E" w:rsidRPr="00660702">
        <w:rPr>
          <w:rFonts w:cs="David" w:hint="cs"/>
          <w:sz w:val="24"/>
          <w:szCs w:val="24"/>
          <w:rtl/>
          <w:lang w:val="ru-RU"/>
        </w:rPr>
        <w:t xml:space="preserve"> </w:t>
      </w:r>
      <w:r w:rsidR="005D52FF" w:rsidRPr="00660702">
        <w:rPr>
          <w:rFonts w:cs="David"/>
          <w:sz w:val="24"/>
          <w:szCs w:val="24"/>
          <w:rtl/>
          <w:lang w:val="ru-RU"/>
        </w:rPr>
        <w:t>טובת</w:t>
      </w:r>
      <w:r w:rsidRPr="00660702">
        <w:rPr>
          <w:rFonts w:cs="David"/>
          <w:sz w:val="24"/>
          <w:szCs w:val="24"/>
          <w:rtl/>
          <w:lang w:val="ru-RU"/>
        </w:rPr>
        <w:t xml:space="preserve"> </w:t>
      </w:r>
      <w:r w:rsidRPr="00660702">
        <w:rPr>
          <w:rFonts w:cs="David" w:hint="cs"/>
          <w:sz w:val="24"/>
          <w:szCs w:val="24"/>
          <w:rtl/>
          <w:lang w:val="ru-RU"/>
        </w:rPr>
        <w:t>הפרט</w:t>
      </w:r>
      <w:r w:rsidR="00660702" w:rsidRPr="00660702">
        <w:rPr>
          <w:rFonts w:cs="David" w:hint="cs"/>
          <w:sz w:val="24"/>
          <w:szCs w:val="24"/>
          <w:rtl/>
          <w:lang w:val="ru-RU"/>
        </w:rPr>
        <w:t>,</w:t>
      </w:r>
      <w:r w:rsidR="005D52FF" w:rsidRPr="00660702">
        <w:rPr>
          <w:rFonts w:cs="David" w:hint="cs"/>
          <w:sz w:val="24"/>
          <w:szCs w:val="24"/>
          <w:rtl/>
          <w:lang w:val="ru-RU"/>
        </w:rPr>
        <w:t xml:space="preserve"> עדיפה</w:t>
      </w:r>
      <w:r w:rsidR="00660702" w:rsidRPr="00660702">
        <w:rPr>
          <w:rFonts w:cs="David" w:hint="cs"/>
          <w:sz w:val="24"/>
          <w:szCs w:val="24"/>
          <w:rtl/>
          <w:lang w:val="ru-RU"/>
        </w:rPr>
        <w:t xml:space="preserve"> על</w:t>
      </w:r>
      <w:r w:rsidR="00A0619E" w:rsidRPr="00660702">
        <w:rPr>
          <w:rFonts w:cs="David" w:hint="cs"/>
          <w:sz w:val="24"/>
          <w:szCs w:val="24"/>
          <w:rtl/>
          <w:lang w:val="ru-RU"/>
        </w:rPr>
        <w:t xml:space="preserve"> </w:t>
      </w:r>
      <w:r w:rsidR="00660702" w:rsidRPr="00660702">
        <w:rPr>
          <w:rFonts w:cs="David"/>
          <w:sz w:val="24"/>
          <w:szCs w:val="24"/>
          <w:rtl/>
          <w:lang w:val="ru-RU"/>
        </w:rPr>
        <w:t xml:space="preserve">ערכים </w:t>
      </w:r>
      <w:r w:rsidR="00660702" w:rsidRPr="00660702">
        <w:rPr>
          <w:rFonts w:cs="David" w:hint="cs"/>
          <w:sz w:val="24"/>
          <w:szCs w:val="24"/>
          <w:rtl/>
          <w:lang w:val="ru-RU"/>
        </w:rPr>
        <w:t>כ</w:t>
      </w:r>
      <w:r w:rsidR="00660702">
        <w:rPr>
          <w:rFonts w:cs="David"/>
          <w:sz w:val="24"/>
          <w:szCs w:val="24"/>
          <w:rtl/>
          <w:lang w:val="ru-RU"/>
        </w:rPr>
        <w:t>אוטונומיה, אינדיבידואליזם</w:t>
      </w:r>
      <w:r w:rsidR="00660702">
        <w:rPr>
          <w:rFonts w:cs="David" w:hint="cs"/>
          <w:sz w:val="24"/>
          <w:szCs w:val="24"/>
          <w:rtl/>
          <w:lang w:val="ru-RU"/>
        </w:rPr>
        <w:t xml:space="preserve"> ו</w:t>
      </w:r>
      <w:r w:rsidRPr="00660702">
        <w:rPr>
          <w:rFonts w:cs="David"/>
          <w:sz w:val="24"/>
          <w:szCs w:val="24"/>
          <w:rtl/>
          <w:lang w:val="ru-RU"/>
        </w:rPr>
        <w:t>הזכות על קניין גופני</w:t>
      </w:r>
      <w:r w:rsidR="00B674CA" w:rsidRPr="00660702">
        <w:rPr>
          <w:rFonts w:cs="David" w:hint="cs"/>
          <w:sz w:val="24"/>
          <w:szCs w:val="24"/>
          <w:rtl/>
          <w:lang w:val="ru-RU"/>
        </w:rPr>
        <w:t>.</w:t>
      </w:r>
      <w:r w:rsidR="0039426A" w:rsidRPr="00660702">
        <w:rPr>
          <w:rFonts w:cs="David" w:hint="cs"/>
          <w:sz w:val="24"/>
          <w:szCs w:val="24"/>
          <w:rtl/>
          <w:lang w:val="ru-RU"/>
        </w:rPr>
        <w:t xml:space="preserve"> ישנה</w:t>
      </w:r>
      <w:r w:rsidR="0039426A" w:rsidRPr="00EB0858">
        <w:rPr>
          <w:rFonts w:cs="David" w:hint="cs"/>
          <w:sz w:val="24"/>
          <w:szCs w:val="24"/>
          <w:rtl/>
          <w:lang w:val="ru-RU"/>
        </w:rPr>
        <w:t xml:space="preserve"> התנגשות בין </w:t>
      </w:r>
      <w:r w:rsidRPr="00EB0858">
        <w:rPr>
          <w:rFonts w:cs="David"/>
          <w:sz w:val="24"/>
          <w:szCs w:val="24"/>
          <w:rtl/>
          <w:lang w:val="ru-RU"/>
        </w:rPr>
        <w:t>מציאת איזון בין ערכים של חובה, אחריות חברתית, שמירה על בריאות הציבור ובריאות הפרט לבין אלו של אוטונומיה, אינדיבידואליזם, חופש בחירה</w:t>
      </w:r>
      <w:r w:rsidRPr="00EB0858">
        <w:rPr>
          <w:rFonts w:cs="David"/>
          <w:sz w:val="24"/>
          <w:szCs w:val="24"/>
          <w:lang w:val="ru-RU"/>
        </w:rPr>
        <w:t xml:space="preserve"> </w:t>
      </w:r>
      <w:r w:rsidR="00FE1A96" w:rsidRPr="00EB0858">
        <w:rPr>
          <w:rFonts w:cs="David"/>
          <w:sz w:val="24"/>
          <w:szCs w:val="24"/>
          <w:rtl/>
          <w:lang w:val="ru-RU"/>
        </w:rPr>
        <w:t>בכדי להבטיח קיום ש</w:t>
      </w:r>
      <w:r w:rsidR="00B674CA">
        <w:rPr>
          <w:rFonts w:cs="David"/>
          <w:sz w:val="24"/>
          <w:szCs w:val="24"/>
          <w:rtl/>
          <w:lang w:val="ru-RU"/>
        </w:rPr>
        <w:t>ל שיעור התחסנות גבוה באוכלוסייה</w:t>
      </w:r>
      <w:r w:rsidR="00B674CA">
        <w:rPr>
          <w:rFonts w:cs="David" w:hint="cs"/>
          <w:sz w:val="24"/>
          <w:szCs w:val="24"/>
          <w:rtl/>
          <w:lang w:val="ru-RU"/>
        </w:rPr>
        <w:t>.</w:t>
      </w:r>
    </w:p>
    <w:p w14:paraId="124BFC07" w14:textId="77777777" w:rsidR="00DE0B6C" w:rsidRPr="00B674CA" w:rsidRDefault="00B674CA" w:rsidP="00567627">
      <w:pPr>
        <w:spacing w:after="120" w:line="360" w:lineRule="auto"/>
        <w:jc w:val="both"/>
        <w:rPr>
          <w:rFonts w:cs="David"/>
          <w:sz w:val="24"/>
          <w:szCs w:val="24"/>
          <w:rtl/>
          <w:lang w:val="ru-RU"/>
        </w:rPr>
      </w:pPr>
      <w:r>
        <w:rPr>
          <w:rFonts w:cs="David" w:hint="cs"/>
          <w:sz w:val="24"/>
          <w:szCs w:val="24"/>
          <w:rtl/>
          <w:lang w:val="ru-RU"/>
        </w:rPr>
        <w:t xml:space="preserve">לעניות דעתי, </w:t>
      </w:r>
      <w:r w:rsidR="009500F2" w:rsidRPr="00EB0858">
        <w:rPr>
          <w:rFonts w:cs="David"/>
          <w:sz w:val="24"/>
          <w:szCs w:val="24"/>
          <w:rtl/>
          <w:lang w:val="ru-RU"/>
        </w:rPr>
        <w:t>י</w:t>
      </w:r>
      <w:r w:rsidR="008E1642" w:rsidRPr="00EB0858">
        <w:rPr>
          <w:rFonts w:cs="David"/>
          <w:sz w:val="24"/>
          <w:szCs w:val="24"/>
          <w:rtl/>
          <w:lang w:val="ru-RU"/>
        </w:rPr>
        <w:t xml:space="preserve">ש </w:t>
      </w:r>
      <w:r w:rsidR="00F72D21">
        <w:rPr>
          <w:rFonts w:cs="David" w:hint="cs"/>
          <w:sz w:val="24"/>
          <w:szCs w:val="24"/>
          <w:rtl/>
          <w:lang w:val="ru-RU"/>
        </w:rPr>
        <w:t>לקיים</w:t>
      </w:r>
      <w:r w:rsidR="00F72D21">
        <w:rPr>
          <w:rFonts w:cs="David"/>
          <w:sz w:val="24"/>
          <w:szCs w:val="24"/>
          <w:rtl/>
          <w:lang w:val="ru-RU"/>
        </w:rPr>
        <w:t xml:space="preserve"> </w:t>
      </w:r>
      <w:r w:rsidR="008E1642" w:rsidRPr="00EB0858">
        <w:rPr>
          <w:rFonts w:cs="David"/>
          <w:sz w:val="24"/>
          <w:szCs w:val="24"/>
          <w:rtl/>
          <w:lang w:val="ru-RU"/>
        </w:rPr>
        <w:t>מאמצי ההסברה</w:t>
      </w:r>
      <w:r w:rsidR="0041755D">
        <w:rPr>
          <w:rFonts w:cs="David" w:hint="cs"/>
          <w:sz w:val="24"/>
          <w:szCs w:val="24"/>
          <w:rtl/>
          <w:lang w:val="ru-RU"/>
        </w:rPr>
        <w:t xml:space="preserve"> </w:t>
      </w:r>
      <w:r w:rsidR="0041755D" w:rsidRPr="00EB0858">
        <w:rPr>
          <w:rFonts w:cs="David"/>
          <w:sz w:val="24"/>
          <w:szCs w:val="24"/>
          <w:rtl/>
          <w:lang w:val="ru-RU"/>
        </w:rPr>
        <w:t>עדכני</w:t>
      </w:r>
      <w:r w:rsidR="0041755D" w:rsidRPr="00EB0858">
        <w:rPr>
          <w:rFonts w:cs="David" w:hint="cs"/>
          <w:sz w:val="24"/>
          <w:szCs w:val="24"/>
          <w:rtl/>
          <w:lang w:val="ru-RU"/>
        </w:rPr>
        <w:t>ים</w:t>
      </w:r>
      <w:r w:rsidR="0041755D" w:rsidRPr="00EB0858">
        <w:rPr>
          <w:rFonts w:cs="David"/>
          <w:sz w:val="24"/>
          <w:szCs w:val="24"/>
          <w:rtl/>
          <w:lang w:val="ru-RU"/>
        </w:rPr>
        <w:t xml:space="preserve"> ואובייקטיבי</w:t>
      </w:r>
      <w:r w:rsidR="0041755D" w:rsidRPr="00EB0858">
        <w:rPr>
          <w:rFonts w:cs="David" w:hint="cs"/>
          <w:sz w:val="24"/>
          <w:szCs w:val="24"/>
          <w:rtl/>
          <w:lang w:val="ru-RU"/>
        </w:rPr>
        <w:t>ים</w:t>
      </w:r>
      <w:r w:rsidR="0041755D" w:rsidRPr="00EB0858">
        <w:rPr>
          <w:rFonts w:cs="David"/>
          <w:sz w:val="24"/>
          <w:szCs w:val="24"/>
          <w:rtl/>
          <w:lang w:val="ru-RU"/>
        </w:rPr>
        <w:t xml:space="preserve"> בדבר יעילות ובטיחות החיסונים</w:t>
      </w:r>
      <w:r w:rsidR="0041755D" w:rsidRPr="00EB0858">
        <w:rPr>
          <w:rFonts w:cs="David" w:hint="cs"/>
          <w:sz w:val="24"/>
          <w:szCs w:val="24"/>
          <w:rtl/>
          <w:lang w:val="ru-RU"/>
        </w:rPr>
        <w:t xml:space="preserve">, </w:t>
      </w:r>
      <w:r w:rsidR="002350B1">
        <w:rPr>
          <w:rFonts w:cs="David" w:hint="cs"/>
          <w:sz w:val="24"/>
          <w:szCs w:val="24"/>
          <w:rtl/>
          <w:lang w:val="ru-RU"/>
        </w:rPr>
        <w:t xml:space="preserve">וזאת לפני קיומם של </w:t>
      </w:r>
      <w:r w:rsidR="00F72D21">
        <w:rPr>
          <w:rFonts w:cs="David" w:hint="cs"/>
          <w:sz w:val="24"/>
          <w:szCs w:val="24"/>
          <w:rtl/>
          <w:lang w:val="ru-RU"/>
        </w:rPr>
        <w:t xml:space="preserve">אמצעי </w:t>
      </w:r>
      <w:r w:rsidR="0041755D" w:rsidRPr="00EB0858">
        <w:rPr>
          <w:rFonts w:cs="David"/>
          <w:sz w:val="24"/>
          <w:szCs w:val="24"/>
          <w:rtl/>
          <w:lang w:val="ru-RU"/>
        </w:rPr>
        <w:t>חקיקה</w:t>
      </w:r>
      <w:r w:rsidR="0041755D">
        <w:rPr>
          <w:rFonts w:cs="David" w:hint="cs"/>
          <w:sz w:val="24"/>
          <w:szCs w:val="24"/>
          <w:rtl/>
          <w:lang w:val="ru-RU"/>
        </w:rPr>
        <w:t>.</w:t>
      </w:r>
      <w:r w:rsidR="008E1642" w:rsidRPr="00EB0858">
        <w:rPr>
          <w:rFonts w:cs="David" w:hint="cs"/>
          <w:sz w:val="24"/>
          <w:szCs w:val="24"/>
          <w:rtl/>
          <w:lang w:val="ru-RU"/>
        </w:rPr>
        <w:t xml:space="preserve"> </w:t>
      </w:r>
      <w:r w:rsidR="002E3910" w:rsidRPr="00EB0858">
        <w:rPr>
          <w:rFonts w:cs="David" w:hint="cs"/>
          <w:sz w:val="24"/>
          <w:szCs w:val="24"/>
          <w:rtl/>
          <w:lang w:val="ru-RU"/>
        </w:rPr>
        <w:t xml:space="preserve">במסגרת מאמצי ההסברה ניתן יהיה </w:t>
      </w:r>
      <w:r w:rsidR="009500F2" w:rsidRPr="00EB0858">
        <w:rPr>
          <w:rFonts w:cs="David"/>
          <w:sz w:val="24"/>
          <w:szCs w:val="24"/>
          <w:rtl/>
          <w:lang w:val="ru-RU"/>
        </w:rPr>
        <w:t xml:space="preserve">להפריך חששות שווא, כמו </w:t>
      </w:r>
      <w:r w:rsidR="00185329" w:rsidRPr="00EB0858">
        <w:rPr>
          <w:rFonts w:cs="David" w:hint="cs"/>
          <w:sz w:val="24"/>
          <w:szCs w:val="24"/>
          <w:rtl/>
          <w:lang w:val="ru-RU"/>
        </w:rPr>
        <w:t xml:space="preserve">הפרכת </w:t>
      </w:r>
      <w:r w:rsidR="009500F2" w:rsidRPr="00EB0858">
        <w:rPr>
          <w:rFonts w:cs="David"/>
          <w:sz w:val="24"/>
          <w:szCs w:val="24"/>
          <w:rtl/>
          <w:lang w:val="ru-RU"/>
        </w:rPr>
        <w:t xml:space="preserve">הקשר לכאורה בין חיסונים </w:t>
      </w:r>
      <w:r w:rsidR="00185329" w:rsidRPr="00EB0858">
        <w:rPr>
          <w:rFonts w:cs="David" w:hint="cs"/>
          <w:sz w:val="24"/>
          <w:szCs w:val="24"/>
          <w:rtl/>
          <w:lang w:val="ru-RU"/>
        </w:rPr>
        <w:t>למחלות ותופעת לוואי שונות</w:t>
      </w:r>
      <w:r w:rsidR="005322C4">
        <w:rPr>
          <w:rFonts w:cs="David" w:hint="cs"/>
          <w:sz w:val="24"/>
          <w:szCs w:val="24"/>
          <w:rtl/>
          <w:lang w:val="ru-RU"/>
        </w:rPr>
        <w:t>.</w:t>
      </w:r>
      <w:r w:rsidR="00DE0B6C" w:rsidRPr="00EB0858">
        <w:rPr>
          <w:rFonts w:cs="David"/>
          <w:sz w:val="24"/>
          <w:szCs w:val="24"/>
        </w:rPr>
        <w:t xml:space="preserve"> </w:t>
      </w:r>
      <w:r w:rsidR="001F4055">
        <w:rPr>
          <w:rFonts w:cs="David"/>
          <w:sz w:val="24"/>
          <w:szCs w:val="24"/>
          <w:rtl/>
          <w:lang w:val="ru-RU"/>
        </w:rPr>
        <w:t>פעילות מוצלחת בנושא</w:t>
      </w:r>
      <w:r w:rsidR="001F4055">
        <w:rPr>
          <w:rFonts w:cs="David" w:hint="cs"/>
          <w:sz w:val="24"/>
          <w:szCs w:val="24"/>
          <w:rtl/>
          <w:lang w:val="ru-RU"/>
        </w:rPr>
        <w:t xml:space="preserve"> </w:t>
      </w:r>
      <w:r w:rsidR="009500F2" w:rsidRPr="00EB0858">
        <w:rPr>
          <w:rFonts w:cs="David"/>
          <w:sz w:val="24"/>
          <w:szCs w:val="24"/>
          <w:rtl/>
          <w:lang w:val="ru-RU"/>
        </w:rPr>
        <w:t xml:space="preserve">אמורה </w:t>
      </w:r>
      <w:r w:rsidR="001F4055">
        <w:rPr>
          <w:rFonts w:cs="David" w:hint="cs"/>
          <w:sz w:val="24"/>
          <w:szCs w:val="24"/>
          <w:rtl/>
          <w:lang w:val="ru-RU"/>
        </w:rPr>
        <w:t>לתת</w:t>
      </w:r>
      <w:r w:rsidR="001F4055">
        <w:rPr>
          <w:rFonts w:cs="David"/>
          <w:sz w:val="24"/>
          <w:szCs w:val="24"/>
          <w:rtl/>
          <w:lang w:val="ru-RU"/>
        </w:rPr>
        <w:t xml:space="preserve"> </w:t>
      </w:r>
      <w:r w:rsidR="001F4055">
        <w:rPr>
          <w:rFonts w:cs="David" w:hint="cs"/>
          <w:sz w:val="24"/>
          <w:szCs w:val="24"/>
          <w:rtl/>
          <w:lang w:val="ru-RU"/>
        </w:rPr>
        <w:t>ל</w:t>
      </w:r>
      <w:r w:rsidR="009500F2" w:rsidRPr="00EB0858">
        <w:rPr>
          <w:rFonts w:cs="David"/>
          <w:sz w:val="24"/>
          <w:szCs w:val="24"/>
          <w:rtl/>
          <w:lang w:val="ru-RU"/>
        </w:rPr>
        <w:t>רופאים כלים טובים להתמודד עם השמועות וחלקי המידע שמועלים על ידי</w:t>
      </w:r>
      <w:r w:rsidR="0041755D">
        <w:rPr>
          <w:rFonts w:cs="David"/>
          <w:sz w:val="24"/>
          <w:szCs w:val="24"/>
          <w:rtl/>
          <w:lang w:val="ru-RU"/>
        </w:rPr>
        <w:t xml:space="preserve"> ההורים המתנגדים לחיסונים</w:t>
      </w:r>
      <w:r w:rsidR="001F4055">
        <w:rPr>
          <w:rFonts w:cs="David" w:hint="cs"/>
          <w:sz w:val="24"/>
          <w:szCs w:val="24"/>
          <w:rtl/>
          <w:lang w:val="ru-RU"/>
        </w:rPr>
        <w:t xml:space="preserve">, </w:t>
      </w:r>
      <w:r w:rsidR="0021626B">
        <w:rPr>
          <w:rFonts w:cs="David" w:hint="cs"/>
          <w:sz w:val="24"/>
          <w:szCs w:val="24"/>
          <w:rtl/>
          <w:lang w:val="ru-RU"/>
        </w:rPr>
        <w:t>ותמנע</w:t>
      </w:r>
      <w:r w:rsidR="0021626B">
        <w:rPr>
          <w:rFonts w:cs="David"/>
          <w:sz w:val="24"/>
          <w:szCs w:val="24"/>
          <w:rtl/>
          <w:lang w:val="ru-RU"/>
        </w:rPr>
        <w:t xml:space="preserve"> </w:t>
      </w:r>
      <w:r w:rsidR="00F72D21">
        <w:rPr>
          <w:rFonts w:cs="David"/>
          <w:sz w:val="24"/>
          <w:szCs w:val="24"/>
          <w:rtl/>
          <w:lang w:val="ru-RU"/>
        </w:rPr>
        <w:t xml:space="preserve">ירידה בשיעור ההתחסנות ואף </w:t>
      </w:r>
      <w:r w:rsidR="00F72D21">
        <w:rPr>
          <w:rFonts w:cs="David" w:hint="cs"/>
          <w:sz w:val="24"/>
          <w:szCs w:val="24"/>
          <w:rtl/>
          <w:lang w:val="ru-RU"/>
        </w:rPr>
        <w:t>תסייע ל</w:t>
      </w:r>
      <w:r w:rsidR="009500F2" w:rsidRPr="00EB0858">
        <w:rPr>
          <w:rFonts w:cs="David"/>
          <w:sz w:val="24"/>
          <w:szCs w:val="24"/>
          <w:rtl/>
          <w:lang w:val="ru-RU"/>
        </w:rPr>
        <w:t>העלותו</w:t>
      </w:r>
      <w:r w:rsidR="00DE0B6C" w:rsidRPr="00EB0858">
        <w:rPr>
          <w:rFonts w:cs="David" w:hint="cs"/>
          <w:sz w:val="24"/>
          <w:szCs w:val="24"/>
          <w:rtl/>
        </w:rPr>
        <w:t>,</w:t>
      </w:r>
      <w:r w:rsidR="00DE0B6C" w:rsidRPr="00EB0858">
        <w:rPr>
          <w:rFonts w:cs="David" w:hint="cs"/>
          <w:sz w:val="24"/>
          <w:szCs w:val="24"/>
          <w:rtl/>
          <w:lang w:val="ru-RU"/>
        </w:rPr>
        <w:t xml:space="preserve"> </w:t>
      </w:r>
      <w:r w:rsidR="009500F2" w:rsidRPr="00EB0858">
        <w:rPr>
          <w:rFonts w:cs="David"/>
          <w:sz w:val="24"/>
          <w:szCs w:val="24"/>
          <w:rtl/>
          <w:lang w:val="ru-RU"/>
        </w:rPr>
        <w:t xml:space="preserve">כל זאת במטרה ברורה </w:t>
      </w:r>
      <w:r w:rsidR="00455DC3">
        <w:rPr>
          <w:rFonts w:cs="David" w:hint="cs"/>
          <w:sz w:val="24"/>
          <w:szCs w:val="24"/>
          <w:rtl/>
          <w:lang w:val="ru-RU"/>
        </w:rPr>
        <w:t>להגן</w:t>
      </w:r>
      <w:r w:rsidR="0036400D" w:rsidRPr="00EB0858">
        <w:rPr>
          <w:rFonts w:cs="David"/>
          <w:sz w:val="24"/>
          <w:szCs w:val="24"/>
          <w:rtl/>
          <w:lang w:val="ru-RU"/>
        </w:rPr>
        <w:t xml:space="preserve"> על </w:t>
      </w:r>
      <w:r w:rsidR="00455DC3">
        <w:rPr>
          <w:rFonts w:cs="David" w:hint="cs"/>
          <w:sz w:val="24"/>
          <w:szCs w:val="24"/>
          <w:rtl/>
          <w:lang w:val="ru-RU"/>
        </w:rPr>
        <w:t>זכותו</w:t>
      </w:r>
      <w:r w:rsidR="0036400D" w:rsidRPr="00EB0858">
        <w:rPr>
          <w:rFonts w:cs="David"/>
          <w:sz w:val="24"/>
          <w:szCs w:val="24"/>
          <w:rtl/>
          <w:lang w:val="ru-RU"/>
        </w:rPr>
        <w:t xml:space="preserve"> של הילד </w:t>
      </w:r>
      <w:r w:rsidR="00455DC3">
        <w:rPr>
          <w:rFonts w:cs="David" w:hint="cs"/>
          <w:sz w:val="24"/>
          <w:szCs w:val="24"/>
          <w:rtl/>
          <w:lang w:val="ru-RU"/>
        </w:rPr>
        <w:t>ו</w:t>
      </w:r>
      <w:r w:rsidR="00455DC3">
        <w:rPr>
          <w:rFonts w:cs="David"/>
          <w:sz w:val="24"/>
          <w:szCs w:val="24"/>
          <w:rtl/>
          <w:lang w:val="ru-RU"/>
        </w:rPr>
        <w:t>לשמ</w:t>
      </w:r>
      <w:r w:rsidR="00455DC3">
        <w:rPr>
          <w:rFonts w:cs="David" w:hint="cs"/>
          <w:sz w:val="24"/>
          <w:szCs w:val="24"/>
          <w:rtl/>
          <w:lang w:val="ru-RU"/>
        </w:rPr>
        <w:t>ו</w:t>
      </w:r>
      <w:r w:rsidR="00455DC3">
        <w:rPr>
          <w:rFonts w:cs="David"/>
          <w:sz w:val="24"/>
          <w:szCs w:val="24"/>
          <w:rtl/>
          <w:lang w:val="ru-RU"/>
        </w:rPr>
        <w:t>ר</w:t>
      </w:r>
      <w:r w:rsidR="00455DC3">
        <w:rPr>
          <w:rFonts w:cs="David" w:hint="cs"/>
          <w:sz w:val="24"/>
          <w:szCs w:val="24"/>
          <w:rtl/>
          <w:lang w:val="ru-RU"/>
        </w:rPr>
        <w:t xml:space="preserve"> על</w:t>
      </w:r>
      <w:r w:rsidR="009500F2" w:rsidRPr="00EB0858">
        <w:rPr>
          <w:rFonts w:cs="David"/>
          <w:sz w:val="24"/>
          <w:szCs w:val="24"/>
          <w:rtl/>
          <w:lang w:val="ru-RU"/>
        </w:rPr>
        <w:t xml:space="preserve"> בריאותו</w:t>
      </w:r>
      <w:r w:rsidR="009500F2" w:rsidRPr="00EB0858">
        <w:rPr>
          <w:rFonts w:cs="David"/>
          <w:sz w:val="24"/>
          <w:szCs w:val="24"/>
          <w:lang w:val="ru-RU"/>
        </w:rPr>
        <w:t>.</w:t>
      </w:r>
      <w:r w:rsidR="00FE1A96" w:rsidRPr="00EB0858">
        <w:rPr>
          <w:rFonts w:cs="David" w:hint="cs"/>
          <w:sz w:val="24"/>
          <w:szCs w:val="24"/>
          <w:rtl/>
          <w:lang w:val="ru-RU"/>
        </w:rPr>
        <w:t xml:space="preserve"> </w:t>
      </w:r>
    </w:p>
    <w:p w14:paraId="0810480D" w14:textId="77777777" w:rsidR="004E1C0D" w:rsidRDefault="00FE1A96" w:rsidP="00567627">
      <w:pPr>
        <w:spacing w:after="120" w:line="360" w:lineRule="auto"/>
        <w:jc w:val="both"/>
        <w:rPr>
          <w:rFonts w:cs="David"/>
          <w:sz w:val="24"/>
          <w:szCs w:val="24"/>
          <w:rtl/>
          <w:lang w:val="ru-RU"/>
        </w:rPr>
      </w:pPr>
      <w:r w:rsidRPr="00EB0858">
        <w:rPr>
          <w:rFonts w:cs="David" w:hint="cs"/>
          <w:sz w:val="24"/>
          <w:szCs w:val="24"/>
          <w:rtl/>
          <w:lang w:val="ru-RU"/>
        </w:rPr>
        <w:t xml:space="preserve">גישה אשר </w:t>
      </w:r>
      <w:r w:rsidRPr="005322C4">
        <w:rPr>
          <w:rFonts w:cs="David" w:hint="cs"/>
          <w:sz w:val="24"/>
          <w:szCs w:val="24"/>
          <w:u w:val="single"/>
          <w:rtl/>
          <w:lang w:val="ru-RU"/>
        </w:rPr>
        <w:t xml:space="preserve">מצדדת </w:t>
      </w:r>
      <w:r w:rsidR="00702A29" w:rsidRPr="005322C4">
        <w:rPr>
          <w:rFonts w:cs="David" w:hint="cs"/>
          <w:sz w:val="24"/>
          <w:szCs w:val="24"/>
          <w:u w:val="single"/>
          <w:rtl/>
          <w:lang w:val="ru-RU"/>
        </w:rPr>
        <w:t xml:space="preserve">בחקיקת </w:t>
      </w:r>
      <w:r w:rsidR="00094BCF" w:rsidRPr="005322C4">
        <w:rPr>
          <w:rFonts w:cs="David" w:hint="cs"/>
          <w:sz w:val="24"/>
          <w:szCs w:val="24"/>
          <w:u w:val="single"/>
          <w:rtl/>
          <w:lang w:val="ru-RU"/>
        </w:rPr>
        <w:t>חוק</w:t>
      </w:r>
      <w:r w:rsidR="00094BCF">
        <w:rPr>
          <w:rFonts w:cs="David" w:hint="cs"/>
          <w:sz w:val="24"/>
          <w:szCs w:val="24"/>
          <w:rtl/>
          <w:lang w:val="ru-RU"/>
        </w:rPr>
        <w:t xml:space="preserve"> אשר י</w:t>
      </w:r>
      <w:r w:rsidRPr="00EB0858">
        <w:rPr>
          <w:rFonts w:cs="David" w:hint="cs"/>
          <w:sz w:val="24"/>
          <w:szCs w:val="24"/>
          <w:rtl/>
          <w:lang w:val="ru-RU"/>
        </w:rPr>
        <w:t>ח</w:t>
      </w:r>
      <w:r w:rsidR="00094BCF">
        <w:rPr>
          <w:rFonts w:cs="David" w:hint="cs"/>
          <w:sz w:val="24"/>
          <w:szCs w:val="24"/>
          <w:rtl/>
          <w:lang w:val="ru-RU"/>
        </w:rPr>
        <w:t>יי</w:t>
      </w:r>
      <w:r w:rsidRPr="00EB0858">
        <w:rPr>
          <w:rFonts w:cs="David" w:hint="cs"/>
          <w:sz w:val="24"/>
          <w:szCs w:val="24"/>
          <w:rtl/>
          <w:lang w:val="ru-RU"/>
        </w:rPr>
        <w:t xml:space="preserve">ב את כלל האוכלוסיה להתחסן הינה </w:t>
      </w:r>
      <w:r w:rsidRPr="00EB0858">
        <w:rPr>
          <w:rFonts w:cs="David" w:hint="cs"/>
          <w:b/>
          <w:bCs/>
          <w:sz w:val="24"/>
          <w:szCs w:val="24"/>
          <w:rtl/>
          <w:lang w:val="ru-RU"/>
        </w:rPr>
        <w:t xml:space="preserve">הגישה </w:t>
      </w:r>
      <w:r w:rsidR="00CD7966" w:rsidRPr="00EB0858">
        <w:rPr>
          <w:rFonts w:cs="David" w:hint="cs"/>
          <w:b/>
          <w:bCs/>
          <w:sz w:val="24"/>
          <w:szCs w:val="24"/>
          <w:rtl/>
          <w:lang w:val="ru-RU"/>
        </w:rPr>
        <w:t>התועלתני</w:t>
      </w:r>
      <w:r w:rsidR="0039426A" w:rsidRPr="00EB0858">
        <w:rPr>
          <w:rFonts w:cs="David" w:hint="cs"/>
          <w:b/>
          <w:bCs/>
          <w:sz w:val="24"/>
          <w:szCs w:val="24"/>
          <w:rtl/>
          <w:lang w:val="ru-RU"/>
        </w:rPr>
        <w:t>ת</w:t>
      </w:r>
      <w:r w:rsidR="003F5E94" w:rsidRPr="00EB0858">
        <w:rPr>
          <w:rFonts w:cs="David" w:hint="cs"/>
          <w:sz w:val="24"/>
          <w:szCs w:val="24"/>
          <w:rtl/>
          <w:lang w:val="ru-RU"/>
        </w:rPr>
        <w:t>, "גישת הרווחה", הרואה את מקסום הרווחה והאושר האנושיים כמעשה הצודק ביותר</w:t>
      </w:r>
      <w:r w:rsidRPr="00EB0858">
        <w:rPr>
          <w:rFonts w:cs="David" w:hint="cs"/>
          <w:sz w:val="24"/>
          <w:szCs w:val="24"/>
          <w:rtl/>
          <w:lang w:val="ru-RU"/>
        </w:rPr>
        <w:t>. גישה זו</w:t>
      </w:r>
      <w:r w:rsidR="0039426A" w:rsidRPr="00EB0858">
        <w:rPr>
          <w:rFonts w:cs="David" w:hint="cs"/>
          <w:sz w:val="24"/>
          <w:szCs w:val="24"/>
          <w:rtl/>
          <w:lang w:val="ru-RU"/>
        </w:rPr>
        <w:t xml:space="preserve"> הינה תפיסה מוסרית המהווה </w:t>
      </w:r>
      <w:r w:rsidR="00702A29" w:rsidRPr="00EB0858">
        <w:rPr>
          <w:rFonts w:cs="David" w:hint="cs"/>
          <w:sz w:val="24"/>
          <w:szCs w:val="24"/>
          <w:rtl/>
          <w:lang w:val="ru-RU"/>
        </w:rPr>
        <w:t>דוגמה בולטת לתורת מוסר טלאולוגית</w:t>
      </w:r>
      <w:r w:rsidR="0039426A" w:rsidRPr="00EB0858">
        <w:rPr>
          <w:rFonts w:cs="David" w:hint="cs"/>
          <w:sz w:val="24"/>
          <w:szCs w:val="24"/>
          <w:rtl/>
          <w:lang w:val="ru-RU"/>
        </w:rPr>
        <w:t>, תכליתנית, אשר קובעת את ערכו המ</w:t>
      </w:r>
      <w:r w:rsidR="00047D7D" w:rsidRPr="00EB0858">
        <w:rPr>
          <w:rFonts w:cs="David" w:hint="cs"/>
          <w:sz w:val="24"/>
          <w:szCs w:val="24"/>
          <w:rtl/>
          <w:lang w:val="ru-RU"/>
        </w:rPr>
        <w:t>וס</w:t>
      </w:r>
      <w:r w:rsidR="007A1879">
        <w:rPr>
          <w:rFonts w:cs="David" w:hint="cs"/>
          <w:sz w:val="24"/>
          <w:szCs w:val="24"/>
          <w:rtl/>
          <w:lang w:val="ru-RU"/>
        </w:rPr>
        <w:t>רי של המעשה על פי תוצאתו</w:t>
      </w:r>
      <w:r w:rsidR="0039426A" w:rsidRPr="00EB0858">
        <w:rPr>
          <w:rFonts w:cs="David" w:hint="cs"/>
          <w:sz w:val="24"/>
          <w:szCs w:val="24"/>
          <w:rtl/>
          <w:lang w:val="ru-RU"/>
        </w:rPr>
        <w:t xml:space="preserve">. </w:t>
      </w:r>
      <w:r w:rsidR="0036400D" w:rsidRPr="00EB0858">
        <w:rPr>
          <w:rFonts w:cs="David" w:hint="cs"/>
          <w:sz w:val="24"/>
          <w:szCs w:val="24"/>
          <w:rtl/>
          <w:lang w:val="ru-RU"/>
        </w:rPr>
        <w:t xml:space="preserve">מעצבי תורה זו הם </w:t>
      </w:r>
      <w:r w:rsidR="0036400D" w:rsidRPr="000C1187">
        <w:rPr>
          <w:rFonts w:cs="David" w:hint="cs"/>
          <w:b/>
          <w:bCs/>
          <w:sz w:val="24"/>
          <w:szCs w:val="24"/>
          <w:rtl/>
          <w:lang w:val="ru-RU"/>
        </w:rPr>
        <w:t>ג'רמי</w:t>
      </w:r>
      <w:r w:rsidR="0036400D" w:rsidRPr="00EB0858">
        <w:rPr>
          <w:rFonts w:cs="David" w:hint="cs"/>
          <w:sz w:val="24"/>
          <w:szCs w:val="24"/>
          <w:rtl/>
          <w:lang w:val="ru-RU"/>
        </w:rPr>
        <w:t xml:space="preserve"> </w:t>
      </w:r>
      <w:r w:rsidR="0036400D" w:rsidRPr="000C1187">
        <w:rPr>
          <w:rFonts w:cs="David" w:hint="cs"/>
          <w:b/>
          <w:bCs/>
          <w:sz w:val="24"/>
          <w:szCs w:val="24"/>
          <w:rtl/>
          <w:lang w:val="ru-RU"/>
        </w:rPr>
        <w:t>בנתהם</w:t>
      </w:r>
      <w:r w:rsidR="0036400D" w:rsidRPr="00EB0858">
        <w:rPr>
          <w:rFonts w:cs="David" w:hint="cs"/>
          <w:sz w:val="24"/>
          <w:szCs w:val="24"/>
          <w:rtl/>
          <w:lang w:val="ru-RU"/>
        </w:rPr>
        <w:t xml:space="preserve"> </w:t>
      </w:r>
      <w:r w:rsidR="007A1879">
        <w:rPr>
          <w:rFonts w:cs="David" w:hint="cs"/>
          <w:b/>
          <w:bCs/>
          <w:sz w:val="24"/>
          <w:szCs w:val="24"/>
          <w:rtl/>
          <w:lang w:val="ru-RU"/>
        </w:rPr>
        <w:t>ו</w:t>
      </w:r>
      <w:r w:rsidR="007A1879" w:rsidRPr="007A1879">
        <w:rPr>
          <w:rFonts w:cs="David" w:hint="cs"/>
          <w:b/>
          <w:bCs/>
          <w:sz w:val="24"/>
          <w:szCs w:val="24"/>
          <w:rtl/>
          <w:lang w:val="ru-RU"/>
        </w:rPr>
        <w:t>ג</w:t>
      </w:r>
      <w:r w:rsidR="007A1879" w:rsidRPr="007A1879">
        <w:rPr>
          <w:rFonts w:cs="David"/>
          <w:b/>
          <w:bCs/>
          <w:sz w:val="24"/>
          <w:szCs w:val="24"/>
          <w:rtl/>
          <w:lang w:val="ru-RU"/>
        </w:rPr>
        <w:t>'</w:t>
      </w:r>
      <w:r w:rsidR="007A1879" w:rsidRPr="007A1879">
        <w:rPr>
          <w:rFonts w:cs="David" w:hint="cs"/>
          <w:b/>
          <w:bCs/>
          <w:sz w:val="24"/>
          <w:szCs w:val="24"/>
          <w:rtl/>
          <w:lang w:val="ru-RU"/>
        </w:rPr>
        <w:t>ון</w:t>
      </w:r>
      <w:r w:rsidR="007A1879" w:rsidRPr="007A1879">
        <w:rPr>
          <w:rFonts w:cs="David"/>
          <w:b/>
          <w:bCs/>
          <w:sz w:val="24"/>
          <w:szCs w:val="24"/>
          <w:rtl/>
          <w:lang w:val="ru-RU"/>
        </w:rPr>
        <w:t xml:space="preserve"> </w:t>
      </w:r>
      <w:r w:rsidR="007A1879" w:rsidRPr="007A1879">
        <w:rPr>
          <w:rFonts w:cs="David" w:hint="cs"/>
          <w:b/>
          <w:bCs/>
          <w:sz w:val="24"/>
          <w:szCs w:val="24"/>
          <w:rtl/>
          <w:lang w:val="ru-RU"/>
        </w:rPr>
        <w:t>סטיוארט</w:t>
      </w:r>
      <w:r w:rsidR="007A1879" w:rsidRPr="007A1879">
        <w:rPr>
          <w:rFonts w:cs="David"/>
          <w:b/>
          <w:bCs/>
          <w:sz w:val="24"/>
          <w:szCs w:val="24"/>
          <w:rtl/>
          <w:lang w:val="ru-RU"/>
        </w:rPr>
        <w:t xml:space="preserve"> </w:t>
      </w:r>
      <w:r w:rsidR="007A1879" w:rsidRPr="007A1879">
        <w:rPr>
          <w:rFonts w:cs="David" w:hint="cs"/>
          <w:b/>
          <w:bCs/>
          <w:sz w:val="24"/>
          <w:szCs w:val="24"/>
          <w:rtl/>
          <w:lang w:val="ru-RU"/>
        </w:rPr>
        <w:t>מיל</w:t>
      </w:r>
      <w:r w:rsidR="0036400D" w:rsidRPr="00EB0858">
        <w:rPr>
          <w:rFonts w:cs="David" w:hint="cs"/>
          <w:sz w:val="24"/>
          <w:szCs w:val="24"/>
          <w:rtl/>
          <w:lang w:val="ru-RU"/>
        </w:rPr>
        <w:t xml:space="preserve">. כאשר התועלתן נמצא </w:t>
      </w:r>
      <w:r w:rsidR="00196F0C" w:rsidRPr="00EB0858">
        <w:rPr>
          <w:rFonts w:cs="David" w:hint="cs"/>
          <w:sz w:val="24"/>
          <w:szCs w:val="24"/>
          <w:rtl/>
          <w:lang w:val="ru-RU"/>
        </w:rPr>
        <w:t xml:space="preserve">במצב של דילמה מוסרית הוא צריך לעשות מאזן נפרד עבור כל ערוץ פעולה אפשרי, הוא שוקל טוב מול רע </w:t>
      </w:r>
      <w:r w:rsidR="002F2E6D">
        <w:rPr>
          <w:rFonts w:cs="David" w:hint="cs"/>
          <w:sz w:val="24"/>
          <w:szCs w:val="24"/>
          <w:rtl/>
          <w:lang w:val="ru-RU"/>
        </w:rPr>
        <w:t xml:space="preserve">ולפי מאזן זה </w:t>
      </w:r>
      <w:r w:rsidR="00196F0C" w:rsidRPr="00EB0858">
        <w:rPr>
          <w:rFonts w:cs="David" w:hint="cs"/>
          <w:sz w:val="24"/>
          <w:szCs w:val="24"/>
          <w:rtl/>
          <w:lang w:val="ru-RU"/>
        </w:rPr>
        <w:t>התועלתן מתחשב לא רק בעצמו אלא בכלל</w:t>
      </w:r>
      <w:r w:rsidR="002F2E6D">
        <w:rPr>
          <w:rFonts w:cs="David" w:hint="cs"/>
          <w:sz w:val="24"/>
          <w:szCs w:val="24"/>
          <w:rtl/>
          <w:lang w:val="ru-RU"/>
        </w:rPr>
        <w:t>,</w:t>
      </w:r>
      <w:r w:rsidR="00B51A11">
        <w:rPr>
          <w:rFonts w:cs="David" w:hint="cs"/>
          <w:sz w:val="24"/>
          <w:szCs w:val="24"/>
          <w:rtl/>
          <w:lang w:val="ru-RU"/>
        </w:rPr>
        <w:t xml:space="preserve"> על כן מ</w:t>
      </w:r>
      <w:r w:rsidR="002F2E6D">
        <w:rPr>
          <w:rFonts w:cs="David" w:hint="cs"/>
          <w:sz w:val="24"/>
          <w:szCs w:val="24"/>
          <w:rtl/>
          <w:lang w:val="ru-RU"/>
        </w:rPr>
        <w:t>ת</w:t>
      </w:r>
      <w:r w:rsidR="00B51A11">
        <w:rPr>
          <w:rFonts w:cs="David" w:hint="cs"/>
          <w:sz w:val="24"/>
          <w:szCs w:val="24"/>
          <w:rtl/>
          <w:lang w:val="ru-RU"/>
        </w:rPr>
        <w:t>אפשרת</w:t>
      </w:r>
      <w:r w:rsidR="002A4B26" w:rsidRPr="00EB0858">
        <w:rPr>
          <w:rFonts w:cs="David" w:hint="cs"/>
          <w:sz w:val="24"/>
          <w:szCs w:val="24"/>
          <w:rtl/>
          <w:lang w:val="ru-RU"/>
        </w:rPr>
        <w:t xml:space="preserve"> פגיעה בחלק מהאנשים כדי להטיב עם הרוב</w:t>
      </w:r>
      <w:r w:rsidR="00196F0C" w:rsidRPr="00EB0858">
        <w:rPr>
          <w:rFonts w:cs="David" w:hint="cs"/>
          <w:sz w:val="24"/>
          <w:szCs w:val="24"/>
          <w:rtl/>
          <w:lang w:val="ru-RU"/>
        </w:rPr>
        <w:t xml:space="preserve">. </w:t>
      </w:r>
      <w:r w:rsidR="00702A29" w:rsidRPr="00EB0858">
        <w:rPr>
          <w:rFonts w:cs="David" w:hint="cs"/>
          <w:sz w:val="24"/>
          <w:szCs w:val="24"/>
          <w:rtl/>
          <w:lang w:val="ru-RU"/>
        </w:rPr>
        <w:t>תומכי</w:t>
      </w:r>
      <w:r w:rsidR="002A4B26" w:rsidRPr="00EB0858">
        <w:rPr>
          <w:rFonts w:cs="David" w:hint="cs"/>
          <w:sz w:val="24"/>
          <w:szCs w:val="24"/>
          <w:rtl/>
          <w:lang w:val="ru-RU"/>
        </w:rPr>
        <w:t xml:space="preserve"> גישה זו</w:t>
      </w:r>
      <w:r w:rsidR="0066602D">
        <w:rPr>
          <w:rFonts w:cs="David" w:hint="cs"/>
          <w:sz w:val="24"/>
          <w:szCs w:val="24"/>
          <w:rtl/>
          <w:lang w:val="ru-RU"/>
        </w:rPr>
        <w:t xml:space="preserve"> יטענו כי תפיסת החופש </w:t>
      </w:r>
      <w:r w:rsidRPr="00EB0858">
        <w:rPr>
          <w:rFonts w:cs="David" w:hint="cs"/>
          <w:sz w:val="24"/>
          <w:szCs w:val="24"/>
          <w:rtl/>
          <w:lang w:val="ru-RU"/>
        </w:rPr>
        <w:t xml:space="preserve">של הפרט לא מסתכמת רק באפשרויות של האדם היחיד, </w:t>
      </w:r>
      <w:r w:rsidR="00702A29" w:rsidRPr="00EB0858">
        <w:rPr>
          <w:rFonts w:cs="David" w:hint="cs"/>
          <w:sz w:val="24"/>
          <w:szCs w:val="24"/>
          <w:rtl/>
          <w:lang w:val="ru-RU"/>
        </w:rPr>
        <w:t xml:space="preserve">אלא </w:t>
      </w:r>
      <w:r w:rsidRPr="00EB0858">
        <w:rPr>
          <w:rFonts w:cs="David" w:hint="cs"/>
          <w:sz w:val="24"/>
          <w:szCs w:val="24"/>
          <w:rtl/>
          <w:lang w:val="ru-RU"/>
        </w:rPr>
        <w:t xml:space="preserve">תלויה גם בסיכון שהאדם מטיל על הסובבים אותו שלא לצורך. </w:t>
      </w:r>
      <w:r w:rsidR="00B51A11">
        <w:rPr>
          <w:rFonts w:cs="David" w:hint="cs"/>
          <w:sz w:val="24"/>
          <w:szCs w:val="24"/>
          <w:rtl/>
          <w:lang w:val="ru-RU"/>
        </w:rPr>
        <w:t>על כן</w:t>
      </w:r>
      <w:r w:rsidR="002F2E6D">
        <w:rPr>
          <w:rFonts w:cs="David" w:hint="cs"/>
          <w:sz w:val="24"/>
          <w:szCs w:val="24"/>
          <w:rtl/>
          <w:lang w:val="ru-RU"/>
        </w:rPr>
        <w:t xml:space="preserve"> בהקשר למקרה המתואר תומכי</w:t>
      </w:r>
      <w:r w:rsidR="00841CE5">
        <w:rPr>
          <w:rFonts w:cs="David" w:hint="cs"/>
          <w:sz w:val="24"/>
          <w:szCs w:val="24"/>
          <w:rtl/>
          <w:lang w:val="ru-RU"/>
        </w:rPr>
        <w:t xml:space="preserve"> הגישה התועלתנית יטענו כי חקיקת החוק הינה </w:t>
      </w:r>
      <w:r w:rsidR="00225066" w:rsidRPr="00EB0858">
        <w:rPr>
          <w:rFonts w:cs="David" w:hint="cs"/>
          <w:sz w:val="24"/>
          <w:szCs w:val="24"/>
          <w:rtl/>
          <w:lang w:val="ru-RU"/>
        </w:rPr>
        <w:t>ראוי</w:t>
      </w:r>
      <w:r w:rsidR="00841CE5">
        <w:rPr>
          <w:rFonts w:cs="David" w:hint="cs"/>
          <w:sz w:val="24"/>
          <w:szCs w:val="24"/>
          <w:rtl/>
          <w:lang w:val="ru-RU"/>
        </w:rPr>
        <w:t>ה</w:t>
      </w:r>
      <w:r w:rsidR="00225066" w:rsidRPr="00EB0858">
        <w:rPr>
          <w:rFonts w:cs="David" w:hint="cs"/>
          <w:sz w:val="24"/>
          <w:szCs w:val="24"/>
          <w:rtl/>
          <w:lang w:val="ru-RU"/>
        </w:rPr>
        <w:t xml:space="preserve"> כיון </w:t>
      </w:r>
      <w:r w:rsidR="00847C65" w:rsidRPr="00EB0858">
        <w:rPr>
          <w:rFonts w:cs="David" w:hint="cs"/>
          <w:sz w:val="24"/>
          <w:szCs w:val="24"/>
          <w:rtl/>
          <w:lang w:val="ru-RU"/>
        </w:rPr>
        <w:t>שתכליתו</w:t>
      </w:r>
      <w:r w:rsidR="00225066" w:rsidRPr="00EB0858">
        <w:rPr>
          <w:rFonts w:cs="David" w:hint="cs"/>
          <w:sz w:val="24"/>
          <w:szCs w:val="24"/>
          <w:rtl/>
          <w:lang w:val="ru-RU"/>
        </w:rPr>
        <w:t xml:space="preserve"> היא הגנה</w:t>
      </w:r>
      <w:r w:rsidR="00B51A11">
        <w:rPr>
          <w:rFonts w:cs="David" w:hint="cs"/>
          <w:sz w:val="24"/>
          <w:szCs w:val="24"/>
          <w:rtl/>
          <w:lang w:val="ru-RU"/>
        </w:rPr>
        <w:t xml:space="preserve"> על חירותם ובריאותם של כלל האוכלוסייה</w:t>
      </w:r>
      <w:r w:rsidRPr="00EB0858">
        <w:rPr>
          <w:rFonts w:cs="David" w:hint="cs"/>
          <w:sz w:val="24"/>
          <w:szCs w:val="24"/>
          <w:rtl/>
          <w:lang w:val="ru-RU"/>
        </w:rPr>
        <w:t>.</w:t>
      </w:r>
    </w:p>
    <w:p w14:paraId="73A8D457" w14:textId="77777777" w:rsidR="00612926" w:rsidRDefault="00583E2D" w:rsidP="00567627">
      <w:pPr>
        <w:spacing w:after="120" w:line="360" w:lineRule="auto"/>
        <w:ind w:left="-24"/>
        <w:jc w:val="both"/>
        <w:rPr>
          <w:rFonts w:ascii="David" w:hAnsi="David" w:cs="David"/>
          <w:sz w:val="24"/>
          <w:szCs w:val="24"/>
          <w:rtl/>
        </w:rPr>
      </w:pPr>
      <w:r w:rsidRPr="00333F8B">
        <w:rPr>
          <w:rFonts w:ascii="David" w:hAnsi="David" w:cs="David" w:hint="cs"/>
          <w:b/>
          <w:bCs/>
          <w:sz w:val="24"/>
          <w:szCs w:val="24"/>
          <w:rtl/>
        </w:rPr>
        <w:t>בנתאהם</w:t>
      </w:r>
      <w:r w:rsidRPr="00333F8B">
        <w:rPr>
          <w:rFonts w:ascii="David" w:hAnsi="David" w:cs="David" w:hint="cs"/>
          <w:sz w:val="24"/>
          <w:szCs w:val="24"/>
          <w:rtl/>
        </w:rPr>
        <w:t xml:space="preserve"> </w:t>
      </w:r>
      <w:r w:rsidRPr="00333F8B">
        <w:rPr>
          <w:rFonts w:ascii="David" w:hAnsi="David" w:cs="David"/>
          <w:sz w:val="24"/>
          <w:szCs w:val="24"/>
          <w:rtl/>
        </w:rPr>
        <w:t>ס</w:t>
      </w:r>
      <w:r w:rsidRPr="00333F8B">
        <w:rPr>
          <w:rFonts w:ascii="David" w:hAnsi="David" w:cs="David" w:hint="cs"/>
          <w:sz w:val="24"/>
          <w:szCs w:val="24"/>
          <w:rtl/>
        </w:rPr>
        <w:t>ו</w:t>
      </w:r>
      <w:r w:rsidRPr="00333F8B">
        <w:rPr>
          <w:rFonts w:ascii="David" w:hAnsi="David" w:cs="David"/>
          <w:sz w:val="24"/>
          <w:szCs w:val="24"/>
          <w:rtl/>
        </w:rPr>
        <w:t>בר שכל ההנאות שוות</w:t>
      </w:r>
      <w:r w:rsidRPr="00333F8B">
        <w:rPr>
          <w:rFonts w:ascii="David" w:hAnsi="David" w:cs="David" w:hint="cs"/>
          <w:sz w:val="24"/>
          <w:szCs w:val="24"/>
          <w:rtl/>
        </w:rPr>
        <w:t xml:space="preserve"> </w:t>
      </w:r>
      <w:r w:rsidRPr="00333F8B">
        <w:rPr>
          <w:rFonts w:ascii="David" w:hAnsi="David" w:cs="David"/>
          <w:sz w:val="24"/>
          <w:szCs w:val="24"/>
          <w:rtl/>
        </w:rPr>
        <w:t>בערכ</w:t>
      </w:r>
      <w:r w:rsidRPr="00333F8B">
        <w:rPr>
          <w:rFonts w:ascii="David" w:hAnsi="David" w:cs="David" w:hint="cs"/>
          <w:sz w:val="24"/>
          <w:szCs w:val="24"/>
          <w:rtl/>
        </w:rPr>
        <w:t xml:space="preserve">ן, רואה בתועלתנות בגרסה 'כמותנית', וכי האדם פועל במעשיו בכדי למקסם </w:t>
      </w:r>
      <w:r w:rsidR="002E2E8E">
        <w:rPr>
          <w:rFonts w:ascii="David" w:hAnsi="David" w:cs="David" w:hint="cs"/>
          <w:sz w:val="24"/>
          <w:szCs w:val="24"/>
          <w:rtl/>
        </w:rPr>
        <w:t>את תחושות העונג שלו, דבר הממקסם את התועלת שלו</w:t>
      </w:r>
      <w:r w:rsidRPr="009C74B0">
        <w:rPr>
          <w:rFonts w:ascii="David" w:hAnsi="David" w:cs="David" w:hint="cs"/>
          <w:sz w:val="24"/>
          <w:szCs w:val="24"/>
          <w:rtl/>
        </w:rPr>
        <w:t>.</w:t>
      </w:r>
      <w:r w:rsidR="006F4E80">
        <w:rPr>
          <w:rFonts w:ascii="David" w:hAnsi="David" w:cs="David" w:hint="cs"/>
          <w:sz w:val="24"/>
          <w:szCs w:val="24"/>
          <w:rtl/>
        </w:rPr>
        <w:t xml:space="preserve"> בנתאהם </w:t>
      </w:r>
      <w:r w:rsidR="006F4E80" w:rsidRPr="006F4E80">
        <w:rPr>
          <w:rFonts w:ascii="David" w:cs="David" w:hint="cs"/>
          <w:sz w:val="24"/>
          <w:szCs w:val="24"/>
          <w:rtl/>
        </w:rPr>
        <w:t>ג</w:t>
      </w:r>
      <w:r w:rsidR="002541DA">
        <w:rPr>
          <w:rFonts w:ascii="David" w:cs="David" w:hint="cs"/>
          <w:sz w:val="24"/>
          <w:szCs w:val="24"/>
          <w:rtl/>
        </w:rPr>
        <w:t>ו</w:t>
      </w:r>
      <w:r w:rsidR="006F4E80" w:rsidRPr="006F4E80">
        <w:rPr>
          <w:rFonts w:ascii="David" w:cs="David" w:hint="cs"/>
          <w:sz w:val="24"/>
          <w:szCs w:val="24"/>
          <w:rtl/>
        </w:rPr>
        <w:t>רס</w:t>
      </w:r>
      <w:r w:rsidR="006F4E80" w:rsidRPr="006F4E80">
        <w:rPr>
          <w:rFonts w:ascii="David" w:cs="David"/>
          <w:sz w:val="24"/>
          <w:szCs w:val="24"/>
        </w:rPr>
        <w:t xml:space="preserve"> </w:t>
      </w:r>
      <w:r w:rsidR="006F4E80" w:rsidRPr="006F4E80">
        <w:rPr>
          <w:rFonts w:ascii="David" w:cs="David" w:hint="cs"/>
          <w:sz w:val="24"/>
          <w:szCs w:val="24"/>
          <w:rtl/>
        </w:rPr>
        <w:t>כי</w:t>
      </w:r>
      <w:r w:rsidR="006F4E80" w:rsidRPr="006F4E80">
        <w:rPr>
          <w:rFonts w:ascii="David" w:cs="David"/>
          <w:sz w:val="24"/>
          <w:szCs w:val="24"/>
        </w:rPr>
        <w:t xml:space="preserve"> </w:t>
      </w:r>
      <w:r w:rsidR="006F4E80" w:rsidRPr="006F4E80">
        <w:rPr>
          <w:rFonts w:ascii="David" w:cs="David" w:hint="cs"/>
          <w:sz w:val="24"/>
          <w:szCs w:val="24"/>
          <w:rtl/>
        </w:rPr>
        <w:t>כל</w:t>
      </w:r>
      <w:r w:rsidR="006F4E80" w:rsidRPr="006F4E80">
        <w:rPr>
          <w:rFonts w:ascii="David" w:cs="David"/>
          <w:sz w:val="24"/>
          <w:szCs w:val="24"/>
        </w:rPr>
        <w:t xml:space="preserve"> </w:t>
      </w:r>
      <w:r w:rsidR="006F4E80" w:rsidRPr="006F4E80">
        <w:rPr>
          <w:rFonts w:ascii="David" w:cs="David" w:hint="cs"/>
          <w:sz w:val="24"/>
          <w:szCs w:val="24"/>
          <w:rtl/>
        </w:rPr>
        <w:t>דבר</w:t>
      </w:r>
      <w:r w:rsidR="006F4E80" w:rsidRPr="006F4E80">
        <w:rPr>
          <w:rFonts w:ascii="David" w:cs="David"/>
          <w:sz w:val="24"/>
          <w:szCs w:val="24"/>
        </w:rPr>
        <w:t xml:space="preserve"> </w:t>
      </w:r>
      <w:r w:rsidR="006F4E80" w:rsidRPr="006F4E80">
        <w:rPr>
          <w:rFonts w:ascii="David" w:cs="David" w:hint="cs"/>
          <w:sz w:val="24"/>
          <w:szCs w:val="24"/>
          <w:rtl/>
        </w:rPr>
        <w:t>במציאות</w:t>
      </w:r>
      <w:r w:rsidR="006F4E80" w:rsidRPr="006F4E80">
        <w:rPr>
          <w:rFonts w:ascii="David" w:cs="David"/>
          <w:sz w:val="24"/>
          <w:szCs w:val="24"/>
        </w:rPr>
        <w:t xml:space="preserve"> </w:t>
      </w:r>
      <w:r w:rsidR="006F4E80" w:rsidRPr="006F4E80">
        <w:rPr>
          <w:rFonts w:ascii="David" w:cs="David" w:hint="cs"/>
          <w:sz w:val="24"/>
          <w:szCs w:val="24"/>
          <w:rtl/>
        </w:rPr>
        <w:t>יכול</w:t>
      </w:r>
      <w:r w:rsidR="006F4E80" w:rsidRPr="006F4E80">
        <w:rPr>
          <w:rFonts w:ascii="David" w:cs="David"/>
          <w:sz w:val="24"/>
          <w:szCs w:val="24"/>
        </w:rPr>
        <w:t xml:space="preserve"> </w:t>
      </w:r>
      <w:r w:rsidR="005425D2">
        <w:rPr>
          <w:rFonts w:ascii="David" w:cs="David" w:hint="cs"/>
          <w:sz w:val="24"/>
          <w:szCs w:val="24"/>
          <w:rtl/>
        </w:rPr>
        <w:t>להתפרש</w:t>
      </w:r>
      <w:r w:rsidR="006F4E80" w:rsidRPr="006F4E80">
        <w:rPr>
          <w:rFonts w:ascii="David" w:cs="David"/>
          <w:sz w:val="24"/>
          <w:szCs w:val="24"/>
        </w:rPr>
        <w:t xml:space="preserve"> </w:t>
      </w:r>
      <w:r w:rsidR="006F4E80" w:rsidRPr="006F4E80">
        <w:rPr>
          <w:rFonts w:ascii="David" w:cs="David" w:hint="cs"/>
          <w:sz w:val="24"/>
          <w:szCs w:val="24"/>
          <w:rtl/>
        </w:rPr>
        <w:t>בסופו</w:t>
      </w:r>
      <w:r w:rsidR="006F4E80" w:rsidRPr="006F4E80">
        <w:rPr>
          <w:rFonts w:ascii="David" w:cs="David"/>
          <w:sz w:val="24"/>
          <w:szCs w:val="24"/>
        </w:rPr>
        <w:t xml:space="preserve"> </w:t>
      </w:r>
      <w:r w:rsidR="006F4E80" w:rsidRPr="006F4E80">
        <w:rPr>
          <w:rFonts w:ascii="David" w:cs="David" w:hint="cs"/>
          <w:sz w:val="24"/>
          <w:szCs w:val="24"/>
          <w:rtl/>
        </w:rPr>
        <w:t>של</w:t>
      </w:r>
      <w:r w:rsidR="006F4E80" w:rsidRPr="006F4E80">
        <w:rPr>
          <w:rFonts w:ascii="David" w:cs="David"/>
          <w:sz w:val="24"/>
          <w:szCs w:val="24"/>
        </w:rPr>
        <w:t xml:space="preserve"> </w:t>
      </w:r>
      <w:r w:rsidR="006F4E80" w:rsidRPr="006F4E80">
        <w:rPr>
          <w:rFonts w:ascii="David" w:cs="David" w:hint="cs"/>
          <w:sz w:val="24"/>
          <w:szCs w:val="24"/>
          <w:rtl/>
        </w:rPr>
        <w:t>דבר</w:t>
      </w:r>
      <w:r w:rsidR="006F4E80">
        <w:rPr>
          <w:rFonts w:ascii="David" w:cs="David" w:hint="cs"/>
          <w:sz w:val="24"/>
          <w:szCs w:val="24"/>
          <w:rtl/>
        </w:rPr>
        <w:t xml:space="preserve"> </w:t>
      </w:r>
      <w:r w:rsidR="006F4E80" w:rsidRPr="006F4E80">
        <w:rPr>
          <w:rFonts w:ascii="David" w:cs="David" w:hint="cs"/>
          <w:sz w:val="24"/>
          <w:szCs w:val="24"/>
          <w:rtl/>
        </w:rPr>
        <w:t>לשני</w:t>
      </w:r>
      <w:r w:rsidR="006F4E80" w:rsidRPr="006F4E80">
        <w:rPr>
          <w:rFonts w:ascii="David" w:cs="David"/>
          <w:sz w:val="24"/>
          <w:szCs w:val="24"/>
        </w:rPr>
        <w:t xml:space="preserve"> </w:t>
      </w:r>
      <w:r w:rsidR="006F4E80" w:rsidRPr="006F4E80">
        <w:rPr>
          <w:rFonts w:ascii="David" w:cs="David" w:hint="cs"/>
          <w:sz w:val="24"/>
          <w:szCs w:val="24"/>
          <w:rtl/>
        </w:rPr>
        <w:t>ערכים</w:t>
      </w:r>
      <w:r w:rsidR="006F4E80" w:rsidRPr="006F4E80">
        <w:rPr>
          <w:rFonts w:ascii="David" w:cs="David"/>
          <w:sz w:val="24"/>
          <w:szCs w:val="24"/>
        </w:rPr>
        <w:t xml:space="preserve"> </w:t>
      </w:r>
      <w:r w:rsidR="006F4E80" w:rsidRPr="006F4E80">
        <w:rPr>
          <w:rFonts w:ascii="David" w:cs="David" w:hint="cs"/>
          <w:sz w:val="24"/>
          <w:szCs w:val="24"/>
          <w:rtl/>
        </w:rPr>
        <w:t>בסיסיים</w:t>
      </w:r>
      <w:r w:rsidR="006F4E80" w:rsidRPr="006F4E80">
        <w:rPr>
          <w:rFonts w:ascii="David" w:cs="David"/>
          <w:sz w:val="24"/>
          <w:szCs w:val="24"/>
        </w:rPr>
        <w:t xml:space="preserve"> </w:t>
      </w:r>
      <w:r w:rsidR="006F4E80" w:rsidRPr="006F4E80">
        <w:rPr>
          <w:rFonts w:ascii="David" w:cs="David" w:hint="cs"/>
          <w:sz w:val="24"/>
          <w:szCs w:val="24"/>
          <w:rtl/>
        </w:rPr>
        <w:t>הכלולים</w:t>
      </w:r>
      <w:r w:rsidR="006F4E80" w:rsidRPr="006F4E80">
        <w:rPr>
          <w:rFonts w:ascii="David" w:cs="David"/>
          <w:sz w:val="24"/>
          <w:szCs w:val="24"/>
        </w:rPr>
        <w:t xml:space="preserve"> </w:t>
      </w:r>
      <w:r w:rsidR="006F4E80" w:rsidRPr="006F4E80">
        <w:rPr>
          <w:rFonts w:ascii="David" w:cs="David" w:hint="cs"/>
          <w:sz w:val="24"/>
          <w:szCs w:val="24"/>
          <w:rtl/>
        </w:rPr>
        <w:t>ב</w:t>
      </w:r>
      <w:r w:rsidR="003C5C71">
        <w:rPr>
          <w:rFonts w:ascii="David" w:cs="David" w:hint="cs"/>
          <w:sz w:val="24"/>
          <w:szCs w:val="24"/>
          <w:rtl/>
        </w:rPr>
        <w:t>ו-</w:t>
      </w:r>
      <w:r w:rsidR="006F4E80" w:rsidRPr="006F4E80">
        <w:rPr>
          <w:rFonts w:ascii="David" w:cs="David"/>
          <w:sz w:val="24"/>
          <w:szCs w:val="24"/>
        </w:rPr>
        <w:t xml:space="preserve"> </w:t>
      </w:r>
      <w:r w:rsidR="006F4E80" w:rsidRPr="006F4E80">
        <w:rPr>
          <w:rFonts w:ascii="David" w:cs="David" w:hint="cs"/>
          <w:sz w:val="24"/>
          <w:szCs w:val="24"/>
          <w:rtl/>
        </w:rPr>
        <w:t>הכאב</w:t>
      </w:r>
      <w:r w:rsidR="003C5C71">
        <w:rPr>
          <w:rFonts w:ascii="David" w:cs="David" w:hint="cs"/>
          <w:sz w:val="24"/>
          <w:szCs w:val="24"/>
          <w:rtl/>
        </w:rPr>
        <w:t xml:space="preserve"> </w:t>
      </w:r>
      <w:r w:rsidR="006F4E80" w:rsidRPr="006F4E80">
        <w:rPr>
          <w:rFonts w:ascii="David" w:cs="David" w:hint="cs"/>
          <w:sz w:val="24"/>
          <w:szCs w:val="24"/>
          <w:rtl/>
        </w:rPr>
        <w:t>והעונג</w:t>
      </w:r>
      <w:r w:rsidR="005425D2">
        <w:rPr>
          <w:rFonts w:ascii="David" w:cs="David" w:hint="cs"/>
          <w:sz w:val="24"/>
          <w:szCs w:val="24"/>
          <w:rtl/>
        </w:rPr>
        <w:t xml:space="preserve">. </w:t>
      </w:r>
      <w:r w:rsidR="006F4E80" w:rsidRPr="006F4E80">
        <w:rPr>
          <w:rFonts w:ascii="David" w:cs="David" w:hint="cs"/>
          <w:sz w:val="24"/>
          <w:szCs w:val="24"/>
          <w:rtl/>
        </w:rPr>
        <w:t>לאחר</w:t>
      </w:r>
      <w:r w:rsidR="006F4E80" w:rsidRPr="006F4E80">
        <w:rPr>
          <w:rFonts w:ascii="David" w:cs="David"/>
          <w:sz w:val="24"/>
          <w:szCs w:val="24"/>
        </w:rPr>
        <w:t xml:space="preserve"> </w:t>
      </w:r>
      <w:r w:rsidR="006F4E80" w:rsidRPr="006F4E80">
        <w:rPr>
          <w:rFonts w:ascii="David" w:cs="David" w:hint="cs"/>
          <w:sz w:val="24"/>
          <w:szCs w:val="24"/>
          <w:rtl/>
        </w:rPr>
        <w:t>המרת</w:t>
      </w:r>
      <w:r w:rsidR="006F4E80" w:rsidRPr="006F4E80">
        <w:rPr>
          <w:rFonts w:ascii="David" w:cs="David"/>
          <w:sz w:val="24"/>
          <w:szCs w:val="24"/>
        </w:rPr>
        <w:t xml:space="preserve"> </w:t>
      </w:r>
      <w:r w:rsidR="006F4E80" w:rsidRPr="006F4E80">
        <w:rPr>
          <w:rFonts w:ascii="David" w:cs="David" w:hint="cs"/>
          <w:sz w:val="24"/>
          <w:szCs w:val="24"/>
          <w:rtl/>
        </w:rPr>
        <w:t>דבר</w:t>
      </w:r>
      <w:r w:rsidR="006F4E80" w:rsidRPr="006F4E80">
        <w:rPr>
          <w:rFonts w:ascii="David" w:cs="David"/>
          <w:sz w:val="24"/>
          <w:szCs w:val="24"/>
        </w:rPr>
        <w:t xml:space="preserve"> </w:t>
      </w:r>
      <w:r w:rsidR="006F4E80" w:rsidRPr="006F4E80">
        <w:rPr>
          <w:rFonts w:ascii="David" w:cs="David" w:hint="cs"/>
          <w:sz w:val="24"/>
          <w:szCs w:val="24"/>
          <w:rtl/>
        </w:rPr>
        <w:t>מה</w:t>
      </w:r>
      <w:r w:rsidR="006F4E80" w:rsidRPr="006F4E80">
        <w:rPr>
          <w:rFonts w:ascii="David" w:cs="David"/>
          <w:sz w:val="24"/>
          <w:szCs w:val="24"/>
        </w:rPr>
        <w:t xml:space="preserve"> </w:t>
      </w:r>
      <w:r w:rsidR="006F4E80" w:rsidRPr="006F4E80">
        <w:rPr>
          <w:rFonts w:ascii="David" w:cs="David" w:hint="cs"/>
          <w:sz w:val="24"/>
          <w:szCs w:val="24"/>
          <w:rtl/>
        </w:rPr>
        <w:t>לשני</w:t>
      </w:r>
      <w:r w:rsidR="006F4E80" w:rsidRPr="006F4E80">
        <w:rPr>
          <w:rFonts w:ascii="David" w:cs="David"/>
          <w:sz w:val="24"/>
          <w:szCs w:val="24"/>
        </w:rPr>
        <w:t xml:space="preserve"> </w:t>
      </w:r>
      <w:r w:rsidR="006F4E80" w:rsidRPr="006F4E80">
        <w:rPr>
          <w:rFonts w:ascii="David" w:cs="David" w:hint="cs"/>
          <w:sz w:val="24"/>
          <w:szCs w:val="24"/>
          <w:rtl/>
        </w:rPr>
        <w:t>ערכים</w:t>
      </w:r>
      <w:r w:rsidR="006F4E80" w:rsidRPr="006F4E80">
        <w:rPr>
          <w:rFonts w:ascii="David" w:cs="David"/>
          <w:sz w:val="24"/>
          <w:szCs w:val="24"/>
        </w:rPr>
        <w:t xml:space="preserve"> </w:t>
      </w:r>
      <w:r w:rsidR="006F4E80" w:rsidRPr="006F4E80">
        <w:rPr>
          <w:rFonts w:ascii="David" w:cs="David" w:hint="cs"/>
          <w:sz w:val="24"/>
          <w:szCs w:val="24"/>
          <w:rtl/>
        </w:rPr>
        <w:t>אלה</w:t>
      </w:r>
      <w:r w:rsidR="006F4E80" w:rsidRPr="006F4E80">
        <w:rPr>
          <w:rFonts w:ascii="David" w:cs="David"/>
          <w:sz w:val="24"/>
          <w:szCs w:val="24"/>
        </w:rPr>
        <w:t xml:space="preserve"> </w:t>
      </w:r>
      <w:r w:rsidR="006F4E80" w:rsidRPr="006F4E80">
        <w:rPr>
          <w:rFonts w:ascii="David" w:cs="David" w:hint="cs"/>
          <w:sz w:val="24"/>
          <w:szCs w:val="24"/>
          <w:rtl/>
        </w:rPr>
        <w:t>כל</w:t>
      </w:r>
      <w:r w:rsidR="006F4E80" w:rsidRPr="006F4E80">
        <w:rPr>
          <w:rFonts w:ascii="David" w:cs="David"/>
          <w:sz w:val="24"/>
          <w:szCs w:val="24"/>
        </w:rPr>
        <w:t xml:space="preserve"> </w:t>
      </w:r>
      <w:r w:rsidR="006F4E80" w:rsidRPr="006F4E80">
        <w:rPr>
          <w:rFonts w:ascii="David" w:cs="David" w:hint="cs"/>
          <w:sz w:val="24"/>
          <w:szCs w:val="24"/>
          <w:rtl/>
        </w:rPr>
        <w:t>שנותר</w:t>
      </w:r>
      <w:r w:rsidR="006F4E80">
        <w:rPr>
          <w:rFonts w:ascii="David" w:cs="David" w:hint="cs"/>
          <w:sz w:val="24"/>
          <w:szCs w:val="24"/>
          <w:rtl/>
        </w:rPr>
        <w:t xml:space="preserve"> </w:t>
      </w:r>
      <w:r w:rsidR="006F4E80" w:rsidRPr="006F4E80">
        <w:rPr>
          <w:rFonts w:ascii="David" w:cs="David" w:hint="cs"/>
          <w:sz w:val="24"/>
          <w:szCs w:val="24"/>
          <w:rtl/>
        </w:rPr>
        <w:t>הוא</w:t>
      </w:r>
      <w:r w:rsidR="006F4E80" w:rsidRPr="006F4E80">
        <w:rPr>
          <w:rFonts w:ascii="David" w:cs="David"/>
          <w:sz w:val="24"/>
          <w:szCs w:val="24"/>
        </w:rPr>
        <w:t xml:space="preserve"> </w:t>
      </w:r>
      <w:r w:rsidR="006F4E80" w:rsidRPr="006F4E80">
        <w:rPr>
          <w:rFonts w:ascii="David" w:cs="David" w:hint="cs"/>
          <w:sz w:val="24"/>
          <w:szCs w:val="24"/>
          <w:rtl/>
        </w:rPr>
        <w:t>להפחית</w:t>
      </w:r>
      <w:r w:rsidR="006F4E80" w:rsidRPr="006F4E80">
        <w:rPr>
          <w:rFonts w:ascii="David" w:cs="David"/>
          <w:sz w:val="24"/>
          <w:szCs w:val="24"/>
        </w:rPr>
        <w:t xml:space="preserve"> </w:t>
      </w:r>
      <w:r w:rsidR="006F4E80" w:rsidRPr="006F4E80">
        <w:rPr>
          <w:rFonts w:ascii="David" w:cs="David" w:hint="cs"/>
          <w:sz w:val="24"/>
          <w:szCs w:val="24"/>
          <w:rtl/>
        </w:rPr>
        <w:t>את</w:t>
      </w:r>
      <w:r w:rsidR="006F4E80" w:rsidRPr="006F4E80">
        <w:rPr>
          <w:rFonts w:ascii="David" w:cs="David"/>
          <w:sz w:val="24"/>
          <w:szCs w:val="24"/>
        </w:rPr>
        <w:t xml:space="preserve"> </w:t>
      </w:r>
      <w:r w:rsidR="006F4E80" w:rsidRPr="006F4E80">
        <w:rPr>
          <w:rFonts w:ascii="David" w:cs="David" w:hint="cs"/>
          <w:sz w:val="24"/>
          <w:szCs w:val="24"/>
          <w:rtl/>
        </w:rPr>
        <w:t>כמות</w:t>
      </w:r>
      <w:r w:rsidR="006F4E80" w:rsidRPr="006F4E80">
        <w:rPr>
          <w:rFonts w:ascii="David" w:cs="David"/>
          <w:sz w:val="24"/>
          <w:szCs w:val="24"/>
        </w:rPr>
        <w:t xml:space="preserve"> </w:t>
      </w:r>
      <w:r w:rsidR="006F4E80" w:rsidRPr="006F4E80">
        <w:rPr>
          <w:rFonts w:ascii="David" w:cs="David" w:hint="cs"/>
          <w:sz w:val="24"/>
          <w:szCs w:val="24"/>
          <w:rtl/>
        </w:rPr>
        <w:t>הכאב</w:t>
      </w:r>
      <w:r w:rsidR="006F4E80" w:rsidRPr="006F4E80">
        <w:rPr>
          <w:rFonts w:ascii="David" w:cs="David"/>
          <w:sz w:val="24"/>
          <w:szCs w:val="24"/>
        </w:rPr>
        <w:t xml:space="preserve"> </w:t>
      </w:r>
      <w:r w:rsidR="006F4E80" w:rsidRPr="006F4E80">
        <w:rPr>
          <w:rFonts w:ascii="David" w:cs="David" w:hint="cs"/>
          <w:sz w:val="24"/>
          <w:szCs w:val="24"/>
          <w:rtl/>
        </w:rPr>
        <w:t>הכרוכה</w:t>
      </w:r>
      <w:r w:rsidR="006F4E80" w:rsidRPr="006F4E80">
        <w:rPr>
          <w:rFonts w:ascii="David" w:cs="David"/>
          <w:sz w:val="24"/>
          <w:szCs w:val="24"/>
        </w:rPr>
        <w:t xml:space="preserve"> </w:t>
      </w:r>
      <w:r w:rsidR="006F4E80" w:rsidRPr="006F4E80">
        <w:rPr>
          <w:rFonts w:ascii="David" w:cs="David" w:hint="cs"/>
          <w:sz w:val="24"/>
          <w:szCs w:val="24"/>
          <w:rtl/>
        </w:rPr>
        <w:t>במעשה</w:t>
      </w:r>
      <w:r w:rsidR="006F4E80" w:rsidRPr="006F4E80">
        <w:rPr>
          <w:rFonts w:ascii="David" w:cs="David"/>
          <w:sz w:val="24"/>
          <w:szCs w:val="24"/>
        </w:rPr>
        <w:t xml:space="preserve"> </w:t>
      </w:r>
      <w:r w:rsidR="006F4E80" w:rsidRPr="006F4E80">
        <w:rPr>
          <w:rFonts w:ascii="David" w:cs="David" w:hint="cs"/>
          <w:sz w:val="24"/>
          <w:szCs w:val="24"/>
          <w:rtl/>
        </w:rPr>
        <w:t>מסך</w:t>
      </w:r>
      <w:r w:rsidR="006F4E80" w:rsidRPr="006F4E80">
        <w:rPr>
          <w:rFonts w:ascii="David" w:cs="David"/>
          <w:sz w:val="24"/>
          <w:szCs w:val="24"/>
        </w:rPr>
        <w:t xml:space="preserve"> </w:t>
      </w:r>
      <w:r w:rsidR="006F4E80" w:rsidRPr="006F4E80">
        <w:rPr>
          <w:rFonts w:ascii="David" w:cs="David" w:hint="cs"/>
          <w:sz w:val="24"/>
          <w:szCs w:val="24"/>
          <w:rtl/>
        </w:rPr>
        <w:t>האושר</w:t>
      </w:r>
      <w:r w:rsidR="006F4E80" w:rsidRPr="006F4E80">
        <w:rPr>
          <w:rFonts w:ascii="David" w:cs="David"/>
          <w:sz w:val="24"/>
          <w:szCs w:val="24"/>
        </w:rPr>
        <w:t xml:space="preserve"> </w:t>
      </w:r>
      <w:r w:rsidR="006F4E80" w:rsidRPr="006F4E80">
        <w:rPr>
          <w:rFonts w:ascii="David" w:cs="David" w:hint="cs"/>
          <w:sz w:val="24"/>
          <w:szCs w:val="24"/>
          <w:rtl/>
        </w:rPr>
        <w:t>הכלול</w:t>
      </w:r>
      <w:r w:rsidR="006F4E80" w:rsidRPr="006F4E80">
        <w:rPr>
          <w:rFonts w:ascii="David" w:cs="David"/>
          <w:sz w:val="24"/>
          <w:szCs w:val="24"/>
        </w:rPr>
        <w:t xml:space="preserve"> </w:t>
      </w:r>
      <w:r w:rsidR="006F4E80" w:rsidRPr="006F4E80">
        <w:rPr>
          <w:rFonts w:ascii="David" w:cs="David" w:hint="cs"/>
          <w:sz w:val="24"/>
          <w:szCs w:val="24"/>
          <w:rtl/>
        </w:rPr>
        <w:t>בו</w:t>
      </w:r>
      <w:r w:rsidR="006F4E80" w:rsidRPr="006F4E80">
        <w:rPr>
          <w:rFonts w:ascii="David" w:cs="David"/>
          <w:sz w:val="24"/>
          <w:szCs w:val="24"/>
        </w:rPr>
        <w:t xml:space="preserve">, </w:t>
      </w:r>
      <w:r w:rsidR="006F4E80" w:rsidRPr="006F4E80">
        <w:rPr>
          <w:rFonts w:ascii="David" w:cs="David" w:hint="cs"/>
          <w:sz w:val="24"/>
          <w:szCs w:val="24"/>
          <w:rtl/>
        </w:rPr>
        <w:t>כאשר</w:t>
      </w:r>
      <w:r w:rsidR="006F4E80" w:rsidRPr="006F4E80">
        <w:rPr>
          <w:rFonts w:ascii="David" w:cs="David"/>
          <w:sz w:val="24"/>
          <w:szCs w:val="24"/>
        </w:rPr>
        <w:t xml:space="preserve"> </w:t>
      </w:r>
      <w:r w:rsidR="006F4E80" w:rsidRPr="006F4E80">
        <w:rPr>
          <w:rFonts w:ascii="David" w:cs="David" w:hint="cs"/>
          <w:sz w:val="24"/>
          <w:szCs w:val="24"/>
          <w:rtl/>
        </w:rPr>
        <w:t>ההפרש</w:t>
      </w:r>
      <w:r w:rsidR="006F4E80" w:rsidRPr="006F4E80">
        <w:rPr>
          <w:rFonts w:ascii="David" w:cs="David"/>
          <w:sz w:val="24"/>
          <w:szCs w:val="24"/>
        </w:rPr>
        <w:t xml:space="preserve"> </w:t>
      </w:r>
      <w:r w:rsidR="006F4E80" w:rsidRPr="006F4E80">
        <w:rPr>
          <w:rFonts w:ascii="David" w:cs="David" w:hint="cs"/>
          <w:sz w:val="24"/>
          <w:szCs w:val="24"/>
          <w:rtl/>
        </w:rPr>
        <w:t>המתקבל</w:t>
      </w:r>
      <w:r w:rsidR="006F4E80" w:rsidRPr="006F4E80">
        <w:rPr>
          <w:rFonts w:ascii="David" w:cs="David"/>
          <w:sz w:val="24"/>
          <w:szCs w:val="24"/>
        </w:rPr>
        <w:t xml:space="preserve"> </w:t>
      </w:r>
      <w:r w:rsidR="006F4E80" w:rsidRPr="006F4E80">
        <w:rPr>
          <w:rFonts w:ascii="David" w:cs="David" w:hint="cs"/>
          <w:sz w:val="24"/>
          <w:szCs w:val="24"/>
        </w:rPr>
        <w:t>–</w:t>
      </w:r>
      <w:r w:rsidR="006F4E80" w:rsidRPr="006F4E80">
        <w:rPr>
          <w:rFonts w:ascii="David" w:cs="David"/>
          <w:sz w:val="24"/>
          <w:szCs w:val="24"/>
        </w:rPr>
        <w:t xml:space="preserve"> </w:t>
      </w:r>
      <w:r w:rsidR="006F4E80" w:rsidRPr="006F4E80">
        <w:rPr>
          <w:rFonts w:ascii="David" w:cs="David" w:hint="cs"/>
          <w:sz w:val="24"/>
          <w:szCs w:val="24"/>
          <w:rtl/>
        </w:rPr>
        <w:t>הוא</w:t>
      </w:r>
      <w:r w:rsidR="006F4E80">
        <w:rPr>
          <w:rFonts w:ascii="David" w:cs="David" w:hint="cs"/>
          <w:sz w:val="24"/>
          <w:szCs w:val="24"/>
          <w:rtl/>
        </w:rPr>
        <w:t xml:space="preserve"> </w:t>
      </w:r>
      <w:r w:rsidR="006F4E80" w:rsidRPr="006F4E80">
        <w:rPr>
          <w:rFonts w:ascii="David" w:cs="David" w:hint="cs"/>
          <w:sz w:val="24"/>
          <w:szCs w:val="24"/>
          <w:rtl/>
        </w:rPr>
        <w:t>התועלת</w:t>
      </w:r>
      <w:r w:rsidR="006F4E80" w:rsidRPr="006F4E80">
        <w:rPr>
          <w:rFonts w:ascii="David" w:cs="David"/>
          <w:sz w:val="24"/>
          <w:szCs w:val="24"/>
        </w:rPr>
        <w:t>.</w:t>
      </w:r>
      <w:r w:rsidR="00074D92">
        <w:rPr>
          <w:rFonts w:ascii="David" w:hAnsi="David" w:cs="David" w:hint="cs"/>
          <w:sz w:val="24"/>
          <w:szCs w:val="24"/>
          <w:rtl/>
        </w:rPr>
        <w:t xml:space="preserve"> </w:t>
      </w:r>
      <w:r w:rsidR="00A14E48">
        <w:rPr>
          <w:rFonts w:ascii="David" w:hAnsi="David" w:cs="David" w:hint="cs"/>
          <w:sz w:val="24"/>
          <w:szCs w:val="24"/>
          <w:rtl/>
        </w:rPr>
        <w:t>בנתאהם מעריך את כל ההנאות הגופניות</w:t>
      </w:r>
      <w:r w:rsidR="002541DA">
        <w:rPr>
          <w:rFonts w:ascii="David" w:hAnsi="David" w:cs="David" w:hint="cs"/>
          <w:sz w:val="24"/>
          <w:szCs w:val="24"/>
          <w:rtl/>
        </w:rPr>
        <w:t>,</w:t>
      </w:r>
      <w:r w:rsidR="00A14E48">
        <w:rPr>
          <w:rFonts w:ascii="David" w:hAnsi="David" w:cs="David" w:hint="cs"/>
          <w:sz w:val="24"/>
          <w:szCs w:val="24"/>
          <w:rtl/>
        </w:rPr>
        <w:t xml:space="preserve"> הרוחניות והסבל באמצעות סרגל אחד ואחיד לכלל בני האדם. </w:t>
      </w:r>
      <w:r w:rsidRPr="009C74B0">
        <w:rPr>
          <w:rFonts w:ascii="David" w:hAnsi="David" w:cs="David" w:hint="cs"/>
          <w:sz w:val="24"/>
          <w:szCs w:val="24"/>
          <w:rtl/>
        </w:rPr>
        <w:t xml:space="preserve">על פי גישתו, </w:t>
      </w:r>
      <w:r w:rsidRPr="009C74B0">
        <w:rPr>
          <w:rFonts w:ascii="David" w:hAnsi="David" w:cs="David"/>
          <w:sz w:val="24"/>
          <w:szCs w:val="24"/>
          <w:rtl/>
        </w:rPr>
        <w:t>כל מעשה</w:t>
      </w:r>
      <w:r w:rsidRPr="009C74B0">
        <w:rPr>
          <w:rFonts w:ascii="David" w:hAnsi="David" w:cs="David" w:hint="cs"/>
          <w:sz w:val="24"/>
          <w:szCs w:val="24"/>
          <w:rtl/>
        </w:rPr>
        <w:t xml:space="preserve"> </w:t>
      </w:r>
      <w:r w:rsidRPr="009C74B0">
        <w:rPr>
          <w:rFonts w:ascii="David" w:hAnsi="David" w:cs="David"/>
          <w:sz w:val="24"/>
          <w:szCs w:val="24"/>
          <w:rtl/>
        </w:rPr>
        <w:t>נמדד לפי</w:t>
      </w:r>
      <w:r w:rsidRPr="009C74B0">
        <w:rPr>
          <w:rFonts w:ascii="David" w:hAnsi="David" w:cs="David" w:hint="cs"/>
          <w:sz w:val="24"/>
          <w:szCs w:val="24"/>
          <w:rtl/>
        </w:rPr>
        <w:t xml:space="preserve"> הקריטריונים הבאים</w:t>
      </w:r>
      <w:r w:rsidRPr="009C74B0">
        <w:rPr>
          <w:rFonts w:ascii="David" w:hAnsi="David" w:cs="David"/>
          <w:sz w:val="24"/>
          <w:szCs w:val="24"/>
          <w:rtl/>
        </w:rPr>
        <w:t xml:space="preserve">: כמות העונג או הכאב שהוא יוצר, ומספר האנשים שעליהם הוא </w:t>
      </w:r>
      <w:r w:rsidRPr="009C74B0">
        <w:rPr>
          <w:rFonts w:ascii="David" w:hAnsi="David" w:cs="David" w:hint="cs"/>
          <w:sz w:val="24"/>
          <w:szCs w:val="24"/>
          <w:rtl/>
        </w:rPr>
        <w:t>משפיע</w:t>
      </w:r>
      <w:r w:rsidRPr="009C74B0">
        <w:rPr>
          <w:rFonts w:ascii="David" w:hAnsi="David" w:cs="David"/>
          <w:sz w:val="24"/>
          <w:szCs w:val="24"/>
          <w:rtl/>
        </w:rPr>
        <w:t xml:space="preserve">. </w:t>
      </w:r>
      <w:r w:rsidR="002541DA">
        <w:rPr>
          <w:rFonts w:ascii="David" w:hAnsi="David" w:cs="David" w:hint="cs"/>
          <w:sz w:val="24"/>
          <w:szCs w:val="24"/>
          <w:rtl/>
        </w:rPr>
        <w:t>כמו כן</w:t>
      </w:r>
      <w:r>
        <w:rPr>
          <w:rFonts w:ascii="David" w:hAnsi="David" w:cs="David" w:hint="cs"/>
          <w:sz w:val="24"/>
          <w:szCs w:val="24"/>
          <w:rtl/>
        </w:rPr>
        <w:t xml:space="preserve"> דוגל </w:t>
      </w:r>
      <w:r w:rsidRPr="004D08AE">
        <w:rPr>
          <w:rFonts w:ascii="David" w:hAnsi="David" w:cs="David"/>
          <w:sz w:val="24"/>
          <w:szCs w:val="24"/>
          <w:rtl/>
        </w:rPr>
        <w:t>בחירות אישית</w:t>
      </w:r>
      <w:r w:rsidRPr="004D08AE">
        <w:rPr>
          <w:rFonts w:ascii="David" w:hAnsi="David" w:cs="David" w:hint="cs"/>
          <w:sz w:val="24"/>
          <w:szCs w:val="24"/>
          <w:rtl/>
        </w:rPr>
        <w:t>,</w:t>
      </w:r>
      <w:r w:rsidRPr="004D08AE">
        <w:rPr>
          <w:rFonts w:ascii="David" w:hAnsi="David" w:cs="David"/>
          <w:sz w:val="24"/>
          <w:szCs w:val="24"/>
        </w:rPr>
        <w:t> </w:t>
      </w:r>
      <w:r w:rsidRPr="004D08AE">
        <w:rPr>
          <w:rFonts w:ascii="David" w:hAnsi="David" w:cs="David"/>
          <w:sz w:val="24"/>
          <w:szCs w:val="24"/>
          <w:rtl/>
        </w:rPr>
        <w:t>כלומר נדרשת התמקדות</w:t>
      </w:r>
      <w:r w:rsidR="00327B93">
        <w:rPr>
          <w:rFonts w:ascii="David" w:hAnsi="David" w:cs="David"/>
          <w:sz w:val="24"/>
          <w:szCs w:val="24"/>
          <w:rtl/>
        </w:rPr>
        <w:t xml:space="preserve"> ב"</w:t>
      </w:r>
      <w:r w:rsidR="00327B93">
        <w:rPr>
          <w:rFonts w:ascii="David" w:hAnsi="David" w:cs="David" w:hint="cs"/>
          <w:sz w:val="24"/>
          <w:szCs w:val="24"/>
          <w:rtl/>
        </w:rPr>
        <w:t>מו</w:t>
      </w:r>
      <w:r w:rsidR="004D08AE">
        <w:rPr>
          <w:rFonts w:ascii="David" w:hAnsi="David" w:cs="David"/>
          <w:sz w:val="24"/>
          <w:szCs w:val="24"/>
          <w:rtl/>
        </w:rPr>
        <w:t xml:space="preserve">עיל" ולא ב"צודק". </w:t>
      </w:r>
      <w:r w:rsidR="00F17304" w:rsidRPr="00F17304">
        <w:rPr>
          <w:rFonts w:ascii="David" w:hAnsi="David" w:cs="David"/>
          <w:sz w:val="24"/>
          <w:szCs w:val="24"/>
          <w:rtl/>
        </w:rPr>
        <w:t xml:space="preserve">שיטתו של </w:t>
      </w:r>
      <w:r w:rsidR="00F17304">
        <w:rPr>
          <w:rFonts w:ascii="David" w:hAnsi="David" w:cs="David" w:hint="cs"/>
          <w:sz w:val="24"/>
          <w:szCs w:val="24"/>
          <w:rtl/>
        </w:rPr>
        <w:t xml:space="preserve">בנתאהם </w:t>
      </w:r>
      <w:r w:rsidR="00F17304" w:rsidRPr="00F17304">
        <w:rPr>
          <w:rFonts w:ascii="David" w:hAnsi="David" w:cs="David"/>
          <w:sz w:val="24"/>
          <w:szCs w:val="24"/>
          <w:rtl/>
        </w:rPr>
        <w:t xml:space="preserve">מתיישבת עם משטר דמוקרטי של נציגים, האמורים לייצג את </w:t>
      </w:r>
      <w:r w:rsidR="00F17304" w:rsidRPr="00F17304">
        <w:rPr>
          <w:rFonts w:ascii="David" w:hAnsi="David" w:cs="David"/>
          <w:sz w:val="24"/>
          <w:szCs w:val="24"/>
          <w:rtl/>
        </w:rPr>
        <w:lastRenderedPageBreak/>
        <w:t>העדפותיהם של האזרחים על פי מספר בעלי העדפה מסוימת ועוצמתה</w:t>
      </w:r>
      <w:r w:rsidR="00F17304" w:rsidRPr="00F17304">
        <w:rPr>
          <w:rFonts w:ascii="David" w:hAnsi="David" w:cs="David"/>
          <w:sz w:val="24"/>
          <w:szCs w:val="24"/>
        </w:rPr>
        <w:t>.</w:t>
      </w:r>
      <w:r w:rsidR="00612926">
        <w:rPr>
          <w:rFonts w:ascii="David" w:hAnsi="David" w:cs="David" w:hint="cs"/>
          <w:sz w:val="24"/>
          <w:szCs w:val="24"/>
          <w:rtl/>
        </w:rPr>
        <w:t xml:space="preserve"> </w:t>
      </w:r>
      <w:r w:rsidR="00612926" w:rsidRPr="00F17304">
        <w:rPr>
          <w:rFonts w:ascii="David" w:hAnsi="David" w:cs="David"/>
          <w:sz w:val="24"/>
          <w:szCs w:val="24"/>
          <w:rtl/>
        </w:rPr>
        <w:t>על פי</w:t>
      </w:r>
      <w:r w:rsidR="00612926">
        <w:rPr>
          <w:rFonts w:ascii="David" w:hAnsi="David" w:cs="David" w:hint="cs"/>
          <w:sz w:val="24"/>
          <w:szCs w:val="24"/>
          <w:rtl/>
        </w:rPr>
        <w:t xml:space="preserve"> גישתו</w:t>
      </w:r>
      <w:r w:rsidR="00612926" w:rsidRPr="00F17304">
        <w:rPr>
          <w:rFonts w:ascii="David" w:hAnsi="David" w:cs="David"/>
          <w:sz w:val="24"/>
          <w:szCs w:val="24"/>
          <w:rtl/>
        </w:rPr>
        <w:t xml:space="preserve"> יש להתחשב באופן שווה במשאלות ובהעדפות של כל פרט ופרט אף כי בשקלולן של העדפות אלה יש להביא בחשבון את עוצמתן היחסית.</w:t>
      </w:r>
    </w:p>
    <w:p w14:paraId="2EE70199" w14:textId="77777777" w:rsidR="001011F5" w:rsidRPr="00A14E48" w:rsidRDefault="007070B9" w:rsidP="00567627">
      <w:pPr>
        <w:spacing w:after="120" w:line="360" w:lineRule="auto"/>
        <w:ind w:left="-24"/>
        <w:jc w:val="both"/>
        <w:rPr>
          <w:rFonts w:ascii="David" w:hAnsi="David" w:cs="David"/>
          <w:sz w:val="24"/>
          <w:szCs w:val="24"/>
          <w:rtl/>
        </w:rPr>
      </w:pPr>
      <w:r>
        <w:rPr>
          <w:rFonts w:ascii="David" w:hAnsi="David" w:cs="David" w:hint="cs"/>
          <w:sz w:val="24"/>
          <w:szCs w:val="24"/>
          <w:rtl/>
        </w:rPr>
        <w:t xml:space="preserve">על כן, </w:t>
      </w:r>
      <w:r w:rsidR="00291471" w:rsidRPr="00333F8B">
        <w:rPr>
          <w:rFonts w:ascii="David" w:hAnsi="David" w:cs="David" w:hint="cs"/>
          <w:sz w:val="24"/>
          <w:szCs w:val="24"/>
          <w:rtl/>
        </w:rPr>
        <w:t xml:space="preserve">בנתאהם </w:t>
      </w:r>
      <w:r w:rsidR="007F57C9">
        <w:rPr>
          <w:rFonts w:ascii="David" w:hAnsi="David" w:cs="David" w:hint="cs"/>
          <w:sz w:val="24"/>
          <w:szCs w:val="24"/>
          <w:rtl/>
        </w:rPr>
        <w:t>ישאל האם</w:t>
      </w:r>
      <w:r w:rsidR="00291471" w:rsidRPr="00333F8B">
        <w:rPr>
          <w:rFonts w:ascii="David" w:hAnsi="David" w:cs="David" w:hint="cs"/>
          <w:sz w:val="24"/>
          <w:szCs w:val="24"/>
          <w:rtl/>
        </w:rPr>
        <w:t xml:space="preserve"> </w:t>
      </w:r>
      <w:r w:rsidR="00D14705">
        <w:rPr>
          <w:rFonts w:ascii="David" w:hAnsi="David" w:cs="David" w:hint="cs"/>
          <w:sz w:val="24"/>
          <w:szCs w:val="24"/>
          <w:rtl/>
        </w:rPr>
        <w:t xml:space="preserve">החוק המחייב מתן חיסונים </w:t>
      </w:r>
      <w:r w:rsidR="00291471" w:rsidRPr="00333F8B">
        <w:rPr>
          <w:rFonts w:ascii="David" w:hAnsi="David" w:cs="David" w:hint="cs"/>
          <w:sz w:val="24"/>
          <w:szCs w:val="24"/>
          <w:rtl/>
        </w:rPr>
        <w:t xml:space="preserve">מסב עונג או כאב ועל כמה אנשים </w:t>
      </w:r>
      <w:r w:rsidR="007F57C9">
        <w:rPr>
          <w:rFonts w:ascii="David" w:hAnsi="David" w:cs="David" w:hint="cs"/>
          <w:sz w:val="24"/>
          <w:szCs w:val="24"/>
          <w:rtl/>
        </w:rPr>
        <w:t>עשוי לה</w:t>
      </w:r>
      <w:r w:rsidR="00291471" w:rsidRPr="00333F8B">
        <w:rPr>
          <w:rFonts w:ascii="David" w:hAnsi="David" w:cs="David" w:hint="cs"/>
          <w:sz w:val="24"/>
          <w:szCs w:val="24"/>
          <w:rtl/>
        </w:rPr>
        <w:t>שפיע.</w:t>
      </w:r>
      <w:r w:rsidR="001E48FF">
        <w:rPr>
          <w:rFonts w:cs="David" w:hint="cs"/>
          <w:sz w:val="24"/>
          <w:szCs w:val="24"/>
          <w:rtl/>
        </w:rPr>
        <w:t xml:space="preserve"> </w:t>
      </w:r>
      <w:r w:rsidR="00F17304">
        <w:rPr>
          <w:rFonts w:cs="David" w:hint="cs"/>
          <w:sz w:val="24"/>
          <w:szCs w:val="24"/>
          <w:rtl/>
        </w:rPr>
        <w:t xml:space="preserve">כלומר, </w:t>
      </w:r>
      <w:r w:rsidR="001011F5">
        <w:rPr>
          <w:rFonts w:cs="David" w:hint="cs"/>
          <w:sz w:val="24"/>
          <w:szCs w:val="24"/>
          <w:rtl/>
        </w:rPr>
        <w:t xml:space="preserve">האם </w:t>
      </w:r>
      <w:r w:rsidR="00E40F4D">
        <w:rPr>
          <w:rFonts w:cs="David" w:hint="cs"/>
          <w:sz w:val="24"/>
          <w:szCs w:val="24"/>
          <w:rtl/>
        </w:rPr>
        <w:t>אושרם</w:t>
      </w:r>
      <w:r w:rsidR="001930D0">
        <w:rPr>
          <w:rFonts w:cs="David" w:hint="cs"/>
          <w:sz w:val="24"/>
          <w:szCs w:val="24"/>
          <w:rtl/>
        </w:rPr>
        <w:t xml:space="preserve"> של </w:t>
      </w:r>
      <w:r w:rsidR="00F73987">
        <w:rPr>
          <w:rFonts w:cs="David" w:hint="cs"/>
          <w:sz w:val="24"/>
          <w:szCs w:val="24"/>
          <w:rtl/>
        </w:rPr>
        <w:t xml:space="preserve">קבוצת המיעוט </w:t>
      </w:r>
      <w:r w:rsidR="00E40F4D">
        <w:rPr>
          <w:rFonts w:cs="David" w:hint="cs"/>
          <w:sz w:val="24"/>
          <w:szCs w:val="24"/>
          <w:rtl/>
        </w:rPr>
        <w:t>המתנגדת</w:t>
      </w:r>
      <w:r w:rsidR="001E1093">
        <w:rPr>
          <w:rFonts w:cs="David" w:hint="cs"/>
          <w:sz w:val="24"/>
          <w:szCs w:val="24"/>
          <w:rtl/>
        </w:rPr>
        <w:t xml:space="preserve"> למתן</w:t>
      </w:r>
      <w:r w:rsidR="001011F5">
        <w:rPr>
          <w:rFonts w:cs="David" w:hint="cs"/>
          <w:sz w:val="24"/>
          <w:szCs w:val="24"/>
          <w:rtl/>
        </w:rPr>
        <w:t xml:space="preserve"> החיסונים</w:t>
      </w:r>
      <w:r w:rsidR="00612926">
        <w:rPr>
          <w:rFonts w:cs="David" w:hint="cs"/>
          <w:sz w:val="24"/>
          <w:szCs w:val="24"/>
          <w:rtl/>
        </w:rPr>
        <w:t>,</w:t>
      </w:r>
      <w:r w:rsidR="001011F5">
        <w:rPr>
          <w:rFonts w:cs="David" w:hint="cs"/>
          <w:sz w:val="24"/>
          <w:szCs w:val="24"/>
          <w:rtl/>
        </w:rPr>
        <w:t xml:space="preserve"> </w:t>
      </w:r>
      <w:r w:rsidR="00E40F4D">
        <w:rPr>
          <w:rFonts w:cs="David" w:hint="cs"/>
          <w:sz w:val="24"/>
          <w:szCs w:val="24"/>
          <w:rtl/>
        </w:rPr>
        <w:t>עולה בחשיבותה על סך האושר הכללי של הסביבה</w:t>
      </w:r>
      <w:r w:rsidR="00A370B6">
        <w:rPr>
          <w:rFonts w:cs="David" w:hint="cs"/>
          <w:sz w:val="24"/>
          <w:szCs w:val="24"/>
          <w:rtl/>
        </w:rPr>
        <w:t xml:space="preserve"> ו</w:t>
      </w:r>
      <w:r w:rsidR="00612926">
        <w:rPr>
          <w:rFonts w:cs="David" w:hint="cs"/>
          <w:sz w:val="24"/>
          <w:szCs w:val="24"/>
          <w:rtl/>
        </w:rPr>
        <w:t xml:space="preserve">מהו </w:t>
      </w:r>
      <w:r w:rsidR="00A370B6">
        <w:rPr>
          <w:rFonts w:cs="David" w:hint="cs"/>
          <w:sz w:val="24"/>
          <w:szCs w:val="24"/>
          <w:rtl/>
        </w:rPr>
        <w:t>הסיכון הקיים במידה ולא יתחסנו</w:t>
      </w:r>
      <w:r w:rsidR="00D14705">
        <w:rPr>
          <w:rFonts w:cs="David" w:hint="cs"/>
          <w:sz w:val="24"/>
          <w:szCs w:val="24"/>
          <w:rtl/>
        </w:rPr>
        <w:t>. כלומר, האם אושרו של אדם אחד יכול לבוא על חשבון אושרם של הכלל.</w:t>
      </w:r>
    </w:p>
    <w:p w14:paraId="6F3504F3" w14:textId="77777777" w:rsidR="00F0120D" w:rsidRPr="00F94EA3" w:rsidRDefault="007F57C9" w:rsidP="00567627">
      <w:pPr>
        <w:spacing w:after="120" w:line="360" w:lineRule="auto"/>
        <w:ind w:left="-24"/>
        <w:jc w:val="both"/>
        <w:rPr>
          <w:rFonts w:cs="David"/>
          <w:sz w:val="24"/>
          <w:szCs w:val="24"/>
          <w:rtl/>
          <w:lang w:val="ru-RU"/>
        </w:rPr>
      </w:pPr>
      <w:r w:rsidRPr="00555482">
        <w:rPr>
          <w:rFonts w:cs="David" w:hint="cs"/>
          <w:b/>
          <w:bCs/>
          <w:sz w:val="24"/>
          <w:szCs w:val="24"/>
          <w:rtl/>
        </w:rPr>
        <w:t>מ</w:t>
      </w:r>
      <w:r w:rsidRPr="00555482">
        <w:rPr>
          <w:rFonts w:cs="David" w:hint="cs"/>
          <w:b/>
          <w:bCs/>
          <w:sz w:val="24"/>
          <w:szCs w:val="24"/>
          <w:rtl/>
          <w:lang w:val="ru-RU"/>
        </w:rPr>
        <w:t>יל</w:t>
      </w:r>
      <w:r w:rsidRPr="00BC19EA">
        <w:rPr>
          <w:rFonts w:cs="David" w:hint="cs"/>
          <w:sz w:val="24"/>
          <w:szCs w:val="24"/>
          <w:rtl/>
          <w:lang w:val="ru-RU"/>
        </w:rPr>
        <w:t xml:space="preserve"> </w:t>
      </w:r>
      <w:r w:rsidR="00F0120D" w:rsidRPr="00BC19EA">
        <w:rPr>
          <w:rFonts w:cs="David" w:hint="cs"/>
          <w:sz w:val="24"/>
          <w:szCs w:val="24"/>
          <w:rtl/>
          <w:lang w:val="ru-RU"/>
        </w:rPr>
        <w:t>ייקח בחשבון את ההנאה שתגרם לפרט מכל אופציה, יכמת את ההנאה והסבל בכל אחת מהאפשרויות ולאחר מכן יביא בחשבון את כל הנוגעים בדבר</w:t>
      </w:r>
      <w:r w:rsidR="00BC19EA" w:rsidRPr="00BC19EA">
        <w:rPr>
          <w:rFonts w:cs="David" w:hint="cs"/>
          <w:sz w:val="24"/>
          <w:szCs w:val="24"/>
          <w:rtl/>
          <w:lang w:val="ru-RU"/>
        </w:rPr>
        <w:t xml:space="preserve">. </w:t>
      </w:r>
      <w:r w:rsidR="00617612" w:rsidRPr="00BC19EA">
        <w:rPr>
          <w:rFonts w:cs="David" w:hint="cs"/>
          <w:sz w:val="24"/>
          <w:szCs w:val="24"/>
          <w:rtl/>
          <w:lang w:val="ru-RU"/>
        </w:rPr>
        <w:t>מיל</w:t>
      </w:r>
      <w:r w:rsidR="0041758C">
        <w:rPr>
          <w:rFonts w:cs="David" w:hint="cs"/>
          <w:sz w:val="24"/>
          <w:szCs w:val="24"/>
          <w:rtl/>
          <w:lang w:val="ru-RU"/>
        </w:rPr>
        <w:t>, בניגוד לבנתאהם</w:t>
      </w:r>
      <w:r w:rsidR="004E1C0D" w:rsidRPr="00BC19EA">
        <w:rPr>
          <w:rFonts w:cs="David"/>
          <w:sz w:val="24"/>
          <w:szCs w:val="24"/>
          <w:rtl/>
          <w:lang w:val="ru-RU"/>
        </w:rPr>
        <w:t xml:space="preserve"> </w:t>
      </w:r>
      <w:r w:rsidR="00BC19EA" w:rsidRPr="00BC19EA">
        <w:rPr>
          <w:rFonts w:cs="David" w:hint="cs"/>
          <w:sz w:val="24"/>
          <w:szCs w:val="24"/>
          <w:rtl/>
          <w:lang w:val="ru-RU"/>
        </w:rPr>
        <w:t xml:space="preserve">גורס כי </w:t>
      </w:r>
      <w:r w:rsidR="004E1C0D" w:rsidRPr="00BC19EA">
        <w:rPr>
          <w:rFonts w:cs="David"/>
          <w:sz w:val="24"/>
          <w:szCs w:val="24"/>
          <w:rtl/>
          <w:lang w:val="ru-RU"/>
        </w:rPr>
        <w:t>קיים הבדל איכותי ולא רק כמותי בין ההנאות השונות</w:t>
      </w:r>
      <w:r w:rsidR="00485B1B" w:rsidRPr="00BC19EA">
        <w:rPr>
          <w:rFonts w:cs="David" w:hint="cs"/>
          <w:sz w:val="24"/>
          <w:szCs w:val="24"/>
          <w:rtl/>
          <w:lang w:val="ru-RU"/>
        </w:rPr>
        <w:t>,</w:t>
      </w:r>
      <w:r w:rsidR="00617612" w:rsidRPr="00BC19EA">
        <w:rPr>
          <w:rFonts w:cs="David" w:hint="cs"/>
          <w:sz w:val="24"/>
          <w:szCs w:val="24"/>
          <w:rtl/>
          <w:lang w:val="ru-RU"/>
        </w:rPr>
        <w:t xml:space="preserve"> </w:t>
      </w:r>
      <w:r w:rsidR="00BC19EA">
        <w:rPr>
          <w:rFonts w:cs="David" w:hint="cs"/>
          <w:sz w:val="24"/>
          <w:szCs w:val="24"/>
          <w:rtl/>
          <w:lang w:val="ru-RU"/>
        </w:rPr>
        <w:t xml:space="preserve">קיימת הבחנה בין </w:t>
      </w:r>
      <w:r w:rsidR="004E1C0D" w:rsidRPr="00BC19EA">
        <w:rPr>
          <w:rFonts w:cs="David"/>
          <w:sz w:val="24"/>
          <w:szCs w:val="24"/>
          <w:rtl/>
          <w:lang w:val="ru-RU"/>
        </w:rPr>
        <w:t>אושר רוחני ל</w:t>
      </w:r>
      <w:r w:rsidR="0082457A" w:rsidRPr="00BC19EA">
        <w:rPr>
          <w:rFonts w:cs="David" w:hint="cs"/>
          <w:sz w:val="24"/>
          <w:szCs w:val="24"/>
          <w:rtl/>
          <w:lang w:val="ru-RU"/>
        </w:rPr>
        <w:t xml:space="preserve">אושר </w:t>
      </w:r>
      <w:r w:rsidR="004E1C0D" w:rsidRPr="00BC19EA">
        <w:rPr>
          <w:rFonts w:cs="David"/>
          <w:sz w:val="24"/>
          <w:szCs w:val="24"/>
          <w:rtl/>
          <w:lang w:val="ru-RU"/>
        </w:rPr>
        <w:t>חומרי</w:t>
      </w:r>
      <w:r w:rsidR="00327B93">
        <w:rPr>
          <w:rFonts w:cs="David" w:hint="cs"/>
          <w:sz w:val="24"/>
          <w:szCs w:val="24"/>
          <w:rtl/>
          <w:lang w:val="ru-RU"/>
        </w:rPr>
        <w:t>.</w:t>
      </w:r>
      <w:r w:rsidR="00485B1B" w:rsidRPr="00BC19EA">
        <w:rPr>
          <w:rFonts w:cs="David" w:hint="cs"/>
          <w:sz w:val="24"/>
          <w:szCs w:val="24"/>
          <w:rtl/>
          <w:lang w:val="ru-RU"/>
        </w:rPr>
        <w:t xml:space="preserve"> </w:t>
      </w:r>
      <w:r w:rsidR="00BB2721" w:rsidRPr="00BC19EA">
        <w:rPr>
          <w:rFonts w:cs="David" w:hint="cs"/>
          <w:sz w:val="24"/>
          <w:szCs w:val="24"/>
          <w:rtl/>
          <w:lang w:val="ru-RU"/>
        </w:rPr>
        <w:t xml:space="preserve">על פי </w:t>
      </w:r>
      <w:r w:rsidR="00BC19EA" w:rsidRPr="00BC19EA">
        <w:rPr>
          <w:rFonts w:cs="David" w:hint="cs"/>
          <w:sz w:val="24"/>
          <w:szCs w:val="24"/>
          <w:rtl/>
          <w:lang w:val="ru-RU"/>
        </w:rPr>
        <w:t>תפיסתו</w:t>
      </w:r>
      <w:r w:rsidR="00BB2721" w:rsidRPr="00BC19EA">
        <w:rPr>
          <w:rFonts w:cs="David" w:hint="cs"/>
          <w:sz w:val="24"/>
          <w:szCs w:val="24"/>
          <w:rtl/>
          <w:lang w:val="ru-RU"/>
        </w:rPr>
        <w:t xml:space="preserve"> כל אפשרות גורמת להנאה או סבל בכמות שונה, וצריך לבחור על פי תורת התועלתנות את האפשרות הטובה</w:t>
      </w:r>
      <w:r w:rsidR="00BB2721" w:rsidRPr="0082457A">
        <w:rPr>
          <w:rFonts w:cs="David" w:hint="cs"/>
          <w:sz w:val="24"/>
          <w:szCs w:val="24"/>
          <w:rtl/>
          <w:lang w:val="ru-RU"/>
        </w:rPr>
        <w:t xml:space="preserve"> מבחינה מוסרית, כלומר להגדיל אושר ולצמצם כאב. </w:t>
      </w:r>
      <w:r w:rsidR="004E1C0D" w:rsidRPr="00617612">
        <w:rPr>
          <w:rFonts w:cs="David"/>
          <w:sz w:val="24"/>
          <w:szCs w:val="24"/>
          <w:rtl/>
          <w:lang w:val="ru-RU"/>
        </w:rPr>
        <w:t>ההנאות הרוחניות הם הנאות אינטלקטואליות "המעסיקות את כוחות הנפש העליונים" ומובילות לאושר</w:t>
      </w:r>
      <w:r w:rsidR="008279ED">
        <w:rPr>
          <w:rFonts w:cs="David" w:hint="cs"/>
          <w:sz w:val="24"/>
          <w:szCs w:val="24"/>
          <w:rtl/>
          <w:lang w:val="ru-RU"/>
        </w:rPr>
        <w:t xml:space="preserve"> </w:t>
      </w:r>
      <w:r w:rsidR="004E1C0D" w:rsidRPr="00617612">
        <w:rPr>
          <w:rFonts w:cs="David"/>
          <w:sz w:val="24"/>
          <w:szCs w:val="24"/>
          <w:rtl/>
          <w:lang w:val="ru-RU"/>
        </w:rPr>
        <w:t>לעומת הנאות גופניות</w:t>
      </w:r>
      <w:r w:rsidR="00A24F91">
        <w:rPr>
          <w:rFonts w:cs="David" w:hint="cs"/>
          <w:sz w:val="24"/>
          <w:szCs w:val="24"/>
          <w:rtl/>
          <w:lang w:val="ru-RU"/>
        </w:rPr>
        <w:t xml:space="preserve"> כמו אכילה, מנוחה, מין </w:t>
      </w:r>
      <w:r w:rsidR="00F12699">
        <w:rPr>
          <w:rFonts w:cs="David" w:hint="cs"/>
          <w:sz w:val="24"/>
          <w:szCs w:val="24"/>
          <w:rtl/>
          <w:lang w:val="ru-RU"/>
        </w:rPr>
        <w:t xml:space="preserve"> וכדומה המביאות </w:t>
      </w:r>
      <w:r w:rsidR="004E1C0D" w:rsidRPr="00617612">
        <w:rPr>
          <w:rFonts w:cs="David"/>
          <w:sz w:val="24"/>
          <w:szCs w:val="24"/>
          <w:rtl/>
          <w:lang w:val="ru-RU"/>
        </w:rPr>
        <w:t>לסיפוק</w:t>
      </w:r>
      <w:r w:rsidR="0002763B">
        <w:rPr>
          <w:rFonts w:cs="David" w:hint="cs"/>
          <w:sz w:val="24"/>
          <w:szCs w:val="24"/>
          <w:rtl/>
          <w:lang w:val="ru-RU"/>
        </w:rPr>
        <w:t xml:space="preserve"> בלבד</w:t>
      </w:r>
      <w:r w:rsidR="004E1C0D" w:rsidRPr="00617612">
        <w:rPr>
          <w:rFonts w:cs="David" w:hint="cs"/>
          <w:sz w:val="24"/>
          <w:szCs w:val="24"/>
          <w:rtl/>
          <w:lang w:val="ru-RU"/>
        </w:rPr>
        <w:t xml:space="preserve">. </w:t>
      </w:r>
      <w:r w:rsidR="00F12699">
        <w:rPr>
          <w:rFonts w:cs="David" w:hint="cs"/>
          <w:sz w:val="24"/>
          <w:szCs w:val="24"/>
          <w:rtl/>
          <w:lang w:val="ru-RU"/>
        </w:rPr>
        <w:t xml:space="preserve">על פי מיל, </w:t>
      </w:r>
      <w:r w:rsidR="004E1C0D" w:rsidRPr="00A24F91">
        <w:rPr>
          <w:rFonts w:cs="David"/>
          <w:sz w:val="24"/>
          <w:szCs w:val="24"/>
          <w:rtl/>
          <w:lang w:val="ru-RU"/>
        </w:rPr>
        <w:t>ההנאות הרוחניות עולות בחשיבותן על פני ההנאות הגופניות מכיוון שהן "</w:t>
      </w:r>
      <w:r w:rsidR="001F6E86">
        <w:rPr>
          <w:rFonts w:cs="David" w:hint="cs"/>
          <w:sz w:val="24"/>
          <w:szCs w:val="24"/>
          <w:rtl/>
          <w:lang w:val="ru-RU"/>
        </w:rPr>
        <w:t xml:space="preserve"> </w:t>
      </w:r>
      <w:r w:rsidR="004E1C0D" w:rsidRPr="00A24F91">
        <w:rPr>
          <w:rFonts w:cs="David"/>
          <w:sz w:val="24"/>
          <w:szCs w:val="24"/>
          <w:rtl/>
          <w:lang w:val="ru-RU"/>
        </w:rPr>
        <w:t>קבועות יותר, אינן מביאות לידי נזק, אינן עולות ביוקר... ובכוחן לתרום לפיתוח האישיות של הפרט שחווה אותן</w:t>
      </w:r>
      <w:r w:rsidR="00485B1B" w:rsidRPr="00A24F91">
        <w:rPr>
          <w:rFonts w:cs="David" w:hint="cs"/>
          <w:sz w:val="24"/>
          <w:szCs w:val="24"/>
          <w:rtl/>
          <w:lang w:val="ru-RU"/>
        </w:rPr>
        <w:t>.</w:t>
      </w:r>
      <w:r w:rsidR="00570BA0">
        <w:rPr>
          <w:rFonts w:cs="David" w:hint="cs"/>
          <w:sz w:val="24"/>
          <w:szCs w:val="24"/>
          <w:rtl/>
          <w:lang w:val="ru-RU"/>
        </w:rPr>
        <w:t>..</w:t>
      </w:r>
      <w:r w:rsidR="00A24F91">
        <w:rPr>
          <w:rFonts w:cs="David" w:hint="cs"/>
          <w:sz w:val="24"/>
          <w:szCs w:val="24"/>
          <w:rtl/>
          <w:lang w:val="ru-RU"/>
        </w:rPr>
        <w:t>"</w:t>
      </w:r>
      <w:r w:rsidR="004E1C0D" w:rsidRPr="00A24F91">
        <w:rPr>
          <w:rFonts w:cs="David"/>
          <w:sz w:val="24"/>
          <w:szCs w:val="24"/>
          <w:rtl/>
          <w:lang w:val="ru-RU"/>
        </w:rPr>
        <w:t xml:space="preserve"> </w:t>
      </w:r>
      <w:r w:rsidR="00F12699">
        <w:rPr>
          <w:rFonts w:cs="David" w:hint="cs"/>
          <w:sz w:val="24"/>
          <w:szCs w:val="24"/>
          <w:rtl/>
          <w:lang w:val="ru-RU"/>
        </w:rPr>
        <w:t>השאלה הנשאלת</w:t>
      </w:r>
      <w:r w:rsidR="00570BA0">
        <w:rPr>
          <w:rFonts w:cs="David" w:hint="cs"/>
          <w:sz w:val="24"/>
          <w:szCs w:val="24"/>
          <w:rtl/>
          <w:lang w:val="ru-RU"/>
        </w:rPr>
        <w:t xml:space="preserve"> הינה</w:t>
      </w:r>
      <w:r w:rsidR="00F12699">
        <w:rPr>
          <w:rFonts w:cs="David" w:hint="cs"/>
          <w:sz w:val="24"/>
          <w:szCs w:val="24"/>
          <w:rtl/>
          <w:lang w:val="ru-RU"/>
        </w:rPr>
        <w:t xml:space="preserve"> </w:t>
      </w:r>
      <w:r w:rsidR="00570BA0">
        <w:rPr>
          <w:rFonts w:cs="David"/>
          <w:sz w:val="24"/>
          <w:szCs w:val="24"/>
          <w:rtl/>
          <w:lang w:val="ru-RU"/>
        </w:rPr>
        <w:t>מי מושא האושר</w:t>
      </w:r>
      <w:r w:rsidR="00570BA0">
        <w:rPr>
          <w:rFonts w:cs="David" w:hint="cs"/>
          <w:sz w:val="24"/>
          <w:szCs w:val="24"/>
          <w:rtl/>
          <w:lang w:val="ru-RU"/>
        </w:rPr>
        <w:t xml:space="preserve">: </w:t>
      </w:r>
      <w:r w:rsidR="004E1C0D" w:rsidRPr="00A24F91">
        <w:rPr>
          <w:rFonts w:cs="David"/>
          <w:sz w:val="24"/>
          <w:szCs w:val="24"/>
          <w:rtl/>
          <w:lang w:val="ru-RU"/>
        </w:rPr>
        <w:t>תועלת היחיד</w:t>
      </w:r>
      <w:r w:rsidR="00C73F59">
        <w:rPr>
          <w:rFonts w:cs="David" w:hint="cs"/>
          <w:sz w:val="24"/>
          <w:szCs w:val="24"/>
          <w:rtl/>
          <w:lang w:val="ru-RU"/>
        </w:rPr>
        <w:t>, הפעולה</w:t>
      </w:r>
      <w:r w:rsidR="00570BA0">
        <w:rPr>
          <w:rFonts w:cs="David" w:hint="cs"/>
          <w:sz w:val="24"/>
          <w:szCs w:val="24"/>
          <w:rtl/>
          <w:lang w:val="ru-RU"/>
        </w:rPr>
        <w:t>,</w:t>
      </w:r>
      <w:r w:rsidR="004E1C0D" w:rsidRPr="00A24F91">
        <w:rPr>
          <w:rFonts w:cs="David"/>
          <w:sz w:val="24"/>
          <w:szCs w:val="24"/>
          <w:rtl/>
          <w:lang w:val="ru-RU"/>
        </w:rPr>
        <w:t xml:space="preserve"> או </w:t>
      </w:r>
      <w:r w:rsidR="00C73F59">
        <w:rPr>
          <w:rFonts w:cs="David" w:hint="cs"/>
          <w:sz w:val="24"/>
          <w:szCs w:val="24"/>
          <w:rtl/>
          <w:lang w:val="ru-RU"/>
        </w:rPr>
        <w:t xml:space="preserve">שמא תועלת </w:t>
      </w:r>
      <w:r w:rsidR="004E1C0D" w:rsidRPr="00A24F91">
        <w:rPr>
          <w:rFonts w:cs="David"/>
          <w:sz w:val="24"/>
          <w:szCs w:val="24"/>
          <w:rtl/>
          <w:lang w:val="ru-RU"/>
        </w:rPr>
        <w:t>הכלל?</w:t>
      </w:r>
      <w:r w:rsidR="004E1C0D" w:rsidRPr="00A24F91">
        <w:rPr>
          <w:rFonts w:cs="David" w:hint="cs"/>
          <w:sz w:val="24"/>
          <w:szCs w:val="24"/>
          <w:rtl/>
          <w:lang w:val="ru-RU"/>
        </w:rPr>
        <w:t xml:space="preserve"> </w:t>
      </w:r>
      <w:r w:rsidR="00A174B7">
        <w:rPr>
          <w:rFonts w:cs="David" w:hint="cs"/>
          <w:sz w:val="24"/>
          <w:szCs w:val="24"/>
          <w:rtl/>
        </w:rPr>
        <w:t xml:space="preserve"> </w:t>
      </w:r>
      <w:r w:rsidR="004E1C0D" w:rsidRPr="00C73F59">
        <w:rPr>
          <w:rFonts w:cs="David"/>
          <w:sz w:val="24"/>
          <w:szCs w:val="24"/>
          <w:u w:val="single"/>
          <w:rtl/>
          <w:lang w:val="ru-RU"/>
        </w:rPr>
        <w:t>תועלתנות פעולה:</w:t>
      </w:r>
      <w:r w:rsidR="004E1C0D" w:rsidRPr="00A24F91">
        <w:rPr>
          <w:rFonts w:cs="David"/>
          <w:sz w:val="24"/>
          <w:szCs w:val="24"/>
          <w:rtl/>
          <w:lang w:val="ru-RU"/>
        </w:rPr>
        <w:t xml:space="preserve"> באיזו מידה תורם מעשה בודד בנסיבות ספציפיות לאושר</w:t>
      </w:r>
      <w:r w:rsidR="004E1C0D" w:rsidRPr="00A24F91">
        <w:rPr>
          <w:rFonts w:cs="David" w:hint="cs"/>
          <w:sz w:val="24"/>
          <w:szCs w:val="24"/>
          <w:rtl/>
          <w:lang w:val="ru-RU"/>
        </w:rPr>
        <w:t xml:space="preserve"> הכללי</w:t>
      </w:r>
      <w:r w:rsidR="007D79F4">
        <w:rPr>
          <w:rFonts w:cs="David" w:hint="cs"/>
          <w:sz w:val="24"/>
          <w:szCs w:val="24"/>
          <w:rtl/>
          <w:lang w:val="ru-RU"/>
        </w:rPr>
        <w:t>?</w:t>
      </w:r>
      <w:r w:rsidR="004E1C0D" w:rsidRPr="001F4D56">
        <w:rPr>
          <w:rFonts w:cs="David" w:hint="cs"/>
          <w:sz w:val="24"/>
          <w:szCs w:val="24"/>
          <w:rtl/>
          <w:lang w:val="ru-RU"/>
        </w:rPr>
        <w:t xml:space="preserve"> כלומר</w:t>
      </w:r>
      <w:r w:rsidR="007D79F4">
        <w:rPr>
          <w:rFonts w:cs="David" w:hint="cs"/>
          <w:sz w:val="24"/>
          <w:szCs w:val="24"/>
          <w:rtl/>
          <w:lang w:val="ru-RU"/>
        </w:rPr>
        <w:t>,</w:t>
      </w:r>
      <w:r w:rsidR="004E1C0D" w:rsidRPr="001F4D56">
        <w:rPr>
          <w:rFonts w:cs="David" w:hint="cs"/>
          <w:sz w:val="24"/>
          <w:szCs w:val="24"/>
          <w:rtl/>
          <w:lang w:val="ru-RU"/>
        </w:rPr>
        <w:t xml:space="preserve"> </w:t>
      </w:r>
      <w:r w:rsidR="00F0120D">
        <w:rPr>
          <w:rFonts w:cs="David" w:hint="cs"/>
          <w:sz w:val="24"/>
          <w:szCs w:val="24"/>
          <w:rtl/>
          <w:lang w:val="ru-RU"/>
        </w:rPr>
        <w:t xml:space="preserve">האם </w:t>
      </w:r>
      <w:r w:rsidR="004E1C0D" w:rsidRPr="001F4D56">
        <w:rPr>
          <w:rFonts w:cs="David" w:hint="cs"/>
          <w:sz w:val="24"/>
          <w:szCs w:val="24"/>
          <w:rtl/>
          <w:lang w:val="ru-RU"/>
        </w:rPr>
        <w:t xml:space="preserve">פגיעה באדם אחד תביא סדר בקבוצה שלמה. </w:t>
      </w:r>
      <w:r w:rsidR="004E1C0D" w:rsidRPr="00C73F59">
        <w:rPr>
          <w:rFonts w:cs="David"/>
          <w:sz w:val="24"/>
          <w:szCs w:val="24"/>
          <w:u w:val="single"/>
          <w:rtl/>
          <w:lang w:val="ru-RU"/>
        </w:rPr>
        <w:t>תועלתנות כלל</w:t>
      </w:r>
      <w:r w:rsidR="007D79F4">
        <w:rPr>
          <w:rFonts w:cs="David" w:hint="cs"/>
          <w:sz w:val="24"/>
          <w:szCs w:val="24"/>
          <w:u w:val="single"/>
          <w:rtl/>
          <w:lang w:val="ru-RU"/>
        </w:rPr>
        <w:t xml:space="preserve">: </w:t>
      </w:r>
      <w:r w:rsidR="004E1C0D" w:rsidRPr="001F4D56">
        <w:rPr>
          <w:rFonts w:cs="David"/>
          <w:sz w:val="24"/>
          <w:szCs w:val="24"/>
          <w:rtl/>
          <w:lang w:val="ru-RU"/>
        </w:rPr>
        <w:t xml:space="preserve">באיזו מידה </w:t>
      </w:r>
      <w:r w:rsidR="00C73F59" w:rsidRPr="001F4D56">
        <w:rPr>
          <w:rFonts w:cs="David"/>
          <w:sz w:val="24"/>
          <w:szCs w:val="24"/>
          <w:rtl/>
          <w:lang w:val="ru-RU"/>
        </w:rPr>
        <w:t xml:space="preserve">קיומו בחברה של כלל </w:t>
      </w:r>
      <w:r w:rsidR="00C73F59">
        <w:rPr>
          <w:rFonts w:cs="David"/>
          <w:sz w:val="24"/>
          <w:szCs w:val="24"/>
          <w:rtl/>
          <w:lang w:val="ru-RU"/>
        </w:rPr>
        <w:t xml:space="preserve">או נוהג </w:t>
      </w:r>
      <w:r w:rsidR="00C73F59">
        <w:rPr>
          <w:rFonts w:cs="David" w:hint="cs"/>
          <w:sz w:val="24"/>
          <w:szCs w:val="24"/>
          <w:rtl/>
          <w:lang w:val="ru-RU"/>
        </w:rPr>
        <w:t>מסוים</w:t>
      </w:r>
      <w:r w:rsidR="001717BE">
        <w:rPr>
          <w:rFonts w:cs="David" w:hint="cs"/>
          <w:sz w:val="24"/>
          <w:szCs w:val="24"/>
          <w:rtl/>
          <w:lang w:val="ru-RU"/>
        </w:rPr>
        <w:t xml:space="preserve"> עשוי</w:t>
      </w:r>
      <w:r w:rsidR="00C73F59">
        <w:rPr>
          <w:rFonts w:cs="David" w:hint="cs"/>
          <w:sz w:val="24"/>
          <w:szCs w:val="24"/>
          <w:rtl/>
          <w:lang w:val="ru-RU"/>
        </w:rPr>
        <w:t xml:space="preserve"> </w:t>
      </w:r>
      <w:r w:rsidR="001717BE">
        <w:rPr>
          <w:rFonts w:cs="David" w:hint="cs"/>
          <w:sz w:val="24"/>
          <w:szCs w:val="24"/>
          <w:rtl/>
          <w:lang w:val="ru-RU"/>
        </w:rPr>
        <w:t>ל</w:t>
      </w:r>
      <w:r w:rsidR="00F0120D">
        <w:rPr>
          <w:rFonts w:cs="David" w:hint="cs"/>
          <w:sz w:val="24"/>
          <w:szCs w:val="24"/>
          <w:rtl/>
          <w:lang w:val="ru-RU"/>
        </w:rPr>
        <w:t>תר</w:t>
      </w:r>
      <w:r w:rsidR="00CC3A2A">
        <w:rPr>
          <w:rFonts w:cs="David" w:hint="cs"/>
          <w:sz w:val="24"/>
          <w:szCs w:val="24"/>
          <w:rtl/>
          <w:lang w:val="ru-RU"/>
        </w:rPr>
        <w:t>ו</w:t>
      </w:r>
      <w:r w:rsidR="00F0120D">
        <w:rPr>
          <w:rFonts w:cs="David" w:hint="cs"/>
          <w:sz w:val="24"/>
          <w:szCs w:val="24"/>
          <w:rtl/>
          <w:lang w:val="ru-RU"/>
        </w:rPr>
        <w:t xml:space="preserve">ם </w:t>
      </w:r>
      <w:r w:rsidR="004E1C0D" w:rsidRPr="001F4D56">
        <w:rPr>
          <w:rFonts w:cs="David"/>
          <w:sz w:val="24"/>
          <w:szCs w:val="24"/>
          <w:rtl/>
          <w:lang w:val="ru-RU"/>
        </w:rPr>
        <w:t>לאושר הכללי</w:t>
      </w:r>
      <w:r w:rsidR="00B01AAD">
        <w:rPr>
          <w:rFonts w:cs="David" w:hint="cs"/>
          <w:sz w:val="24"/>
          <w:szCs w:val="24"/>
          <w:rtl/>
          <w:lang w:val="ru-RU"/>
        </w:rPr>
        <w:t>,</w:t>
      </w:r>
      <w:r w:rsidR="0029618C">
        <w:rPr>
          <w:rFonts w:cs="David" w:hint="cs"/>
          <w:sz w:val="24"/>
          <w:szCs w:val="24"/>
          <w:rtl/>
          <w:lang w:val="ru-RU"/>
        </w:rPr>
        <w:t xml:space="preserve"> על אף פגיעה בחלק </w:t>
      </w:r>
      <w:r w:rsidR="00005B25">
        <w:rPr>
          <w:rFonts w:cs="David" w:hint="cs"/>
          <w:sz w:val="24"/>
          <w:szCs w:val="24"/>
          <w:rtl/>
          <w:lang w:val="ru-RU"/>
        </w:rPr>
        <w:t>מהאוכלוסייה</w:t>
      </w:r>
      <w:r w:rsidR="0029618C">
        <w:rPr>
          <w:rFonts w:cs="David" w:hint="cs"/>
          <w:sz w:val="24"/>
          <w:szCs w:val="24"/>
          <w:rtl/>
          <w:lang w:val="ru-RU"/>
        </w:rPr>
        <w:t xml:space="preserve"> על מנת</w:t>
      </w:r>
      <w:r w:rsidR="00B01AAD" w:rsidRPr="00EB0858">
        <w:rPr>
          <w:rFonts w:cs="David" w:hint="cs"/>
          <w:sz w:val="24"/>
          <w:szCs w:val="24"/>
          <w:rtl/>
          <w:lang w:val="ru-RU"/>
        </w:rPr>
        <w:t xml:space="preserve"> לה</w:t>
      </w:r>
      <w:r w:rsidR="00B01AAD">
        <w:rPr>
          <w:rFonts w:cs="David" w:hint="cs"/>
          <w:sz w:val="24"/>
          <w:szCs w:val="24"/>
          <w:rtl/>
          <w:lang w:val="ru-RU"/>
        </w:rPr>
        <w:t>י</w:t>
      </w:r>
      <w:r w:rsidR="00B01AAD" w:rsidRPr="00EB0858">
        <w:rPr>
          <w:rFonts w:cs="David" w:hint="cs"/>
          <w:sz w:val="24"/>
          <w:szCs w:val="24"/>
          <w:rtl/>
          <w:lang w:val="ru-RU"/>
        </w:rPr>
        <w:t>טיב עם הרוב</w:t>
      </w:r>
      <w:r w:rsidR="00892E63">
        <w:rPr>
          <w:rFonts w:cs="David" w:hint="cs"/>
          <w:sz w:val="24"/>
          <w:szCs w:val="24"/>
          <w:rtl/>
          <w:lang w:val="ru-RU"/>
        </w:rPr>
        <w:t xml:space="preserve"> ו</w:t>
      </w:r>
      <w:r w:rsidR="00B01AAD">
        <w:rPr>
          <w:rFonts w:cs="David" w:hint="cs"/>
          <w:sz w:val="24"/>
          <w:szCs w:val="24"/>
          <w:rtl/>
          <w:lang w:val="ru-RU"/>
        </w:rPr>
        <w:t>לתרום לסך האו</w:t>
      </w:r>
      <w:r w:rsidR="00B01AAD">
        <w:rPr>
          <w:rFonts w:cs="David" w:hint="cs"/>
          <w:sz w:val="24"/>
          <w:szCs w:val="24"/>
          <w:rtl/>
        </w:rPr>
        <w:t>שר הכללי</w:t>
      </w:r>
      <w:r w:rsidR="0029618C">
        <w:rPr>
          <w:rFonts w:cs="David" w:hint="cs"/>
          <w:sz w:val="24"/>
          <w:szCs w:val="24"/>
          <w:rtl/>
          <w:lang w:val="ru-RU"/>
        </w:rPr>
        <w:t>.</w:t>
      </w:r>
      <w:r w:rsidR="00A174B7">
        <w:rPr>
          <w:rFonts w:cs="David" w:hint="cs"/>
          <w:sz w:val="24"/>
          <w:szCs w:val="24"/>
          <w:rtl/>
        </w:rPr>
        <w:t xml:space="preserve"> על כן, </w:t>
      </w:r>
      <w:r w:rsidR="008279ED" w:rsidRPr="0082457A">
        <w:rPr>
          <w:rFonts w:cs="David" w:hint="cs"/>
          <w:sz w:val="24"/>
          <w:szCs w:val="24"/>
          <w:rtl/>
          <w:lang w:val="ru-RU"/>
        </w:rPr>
        <w:t xml:space="preserve">חקיקת חוק אשר </w:t>
      </w:r>
      <w:r w:rsidR="0004693A" w:rsidRPr="0082457A">
        <w:rPr>
          <w:rFonts w:cs="David" w:hint="cs"/>
          <w:sz w:val="24"/>
          <w:szCs w:val="24"/>
          <w:rtl/>
          <w:lang w:val="ru-RU"/>
        </w:rPr>
        <w:t>יחייב</w:t>
      </w:r>
      <w:r w:rsidR="008279ED" w:rsidRPr="0082457A">
        <w:rPr>
          <w:rFonts w:cs="David" w:hint="cs"/>
          <w:sz w:val="24"/>
          <w:szCs w:val="24"/>
          <w:rtl/>
          <w:lang w:val="ru-RU"/>
        </w:rPr>
        <w:t xml:space="preserve"> את כלל האוכלוסייה להתחסן ייתכן שיפגע </w:t>
      </w:r>
      <w:r w:rsidR="007D79F4">
        <w:rPr>
          <w:rFonts w:cs="David" w:hint="cs"/>
          <w:sz w:val="24"/>
          <w:szCs w:val="24"/>
          <w:rtl/>
          <w:lang w:val="ru-RU"/>
        </w:rPr>
        <w:t>ב</w:t>
      </w:r>
      <w:r w:rsidR="00E81348" w:rsidRPr="0082457A">
        <w:rPr>
          <w:rFonts w:cs="David" w:hint="cs"/>
          <w:sz w:val="24"/>
          <w:szCs w:val="24"/>
          <w:rtl/>
          <w:lang w:val="ru-RU"/>
        </w:rPr>
        <w:t xml:space="preserve">קבוצת </w:t>
      </w:r>
      <w:r w:rsidR="00FB4F52">
        <w:rPr>
          <w:rFonts w:cs="David" w:hint="cs"/>
          <w:sz w:val="24"/>
          <w:szCs w:val="24"/>
          <w:rtl/>
          <w:lang w:val="ru-RU"/>
        </w:rPr>
        <w:t>המיעוט</w:t>
      </w:r>
      <w:r w:rsidR="00E81348">
        <w:rPr>
          <w:rFonts w:cs="David" w:hint="cs"/>
          <w:sz w:val="24"/>
          <w:szCs w:val="24"/>
          <w:rtl/>
          <w:lang w:val="ru-RU"/>
        </w:rPr>
        <w:t xml:space="preserve"> </w:t>
      </w:r>
      <w:r w:rsidR="007D79F4">
        <w:rPr>
          <w:rFonts w:cs="David" w:hint="cs"/>
          <w:sz w:val="24"/>
          <w:szCs w:val="24"/>
          <w:rtl/>
          <w:lang w:val="ru-RU"/>
        </w:rPr>
        <w:t>המתנגדת לחיסונים משיקולים אידיאולוגים</w:t>
      </w:r>
      <w:r w:rsidR="00FB4F52">
        <w:rPr>
          <w:rFonts w:cs="David" w:hint="cs"/>
          <w:sz w:val="24"/>
          <w:szCs w:val="24"/>
          <w:rtl/>
          <w:lang w:val="ru-RU"/>
        </w:rPr>
        <w:t>,</w:t>
      </w:r>
      <w:r w:rsidR="007D79F4">
        <w:rPr>
          <w:rFonts w:cs="David" w:hint="cs"/>
          <w:sz w:val="24"/>
          <w:szCs w:val="24"/>
          <w:rtl/>
          <w:lang w:val="ru-RU"/>
        </w:rPr>
        <w:t xml:space="preserve"> </w:t>
      </w:r>
      <w:r w:rsidR="00362140">
        <w:rPr>
          <w:rFonts w:cs="David" w:hint="cs"/>
          <w:sz w:val="24"/>
          <w:szCs w:val="24"/>
          <w:rtl/>
          <w:lang w:val="ru-RU"/>
        </w:rPr>
        <w:t xml:space="preserve">אך </w:t>
      </w:r>
      <w:r w:rsidR="001717BE">
        <w:rPr>
          <w:rFonts w:cs="David" w:hint="cs"/>
          <w:sz w:val="24"/>
          <w:szCs w:val="24"/>
          <w:rtl/>
          <w:lang w:val="ru-RU"/>
        </w:rPr>
        <w:t xml:space="preserve">על פי תפיסתו של </w:t>
      </w:r>
      <w:r w:rsidR="00D0652B">
        <w:rPr>
          <w:rFonts w:cs="David" w:hint="cs"/>
          <w:sz w:val="24"/>
          <w:szCs w:val="24"/>
          <w:rtl/>
          <w:lang w:val="ru-RU"/>
        </w:rPr>
        <w:t xml:space="preserve">מיל </w:t>
      </w:r>
      <w:r w:rsidR="00570BA0">
        <w:rPr>
          <w:rFonts w:cs="David" w:hint="cs"/>
          <w:sz w:val="24"/>
          <w:szCs w:val="24"/>
          <w:rtl/>
          <w:lang w:val="ru-RU"/>
        </w:rPr>
        <w:t xml:space="preserve">חקיקת </w:t>
      </w:r>
      <w:r w:rsidR="00F94EA3">
        <w:rPr>
          <w:rFonts w:cs="David" w:hint="cs"/>
          <w:sz w:val="24"/>
          <w:szCs w:val="24"/>
          <w:rtl/>
          <w:lang w:val="ru-RU"/>
        </w:rPr>
        <w:t>ה</w:t>
      </w:r>
      <w:r w:rsidR="00570BA0">
        <w:rPr>
          <w:rFonts w:cs="David" w:hint="cs"/>
          <w:sz w:val="24"/>
          <w:szCs w:val="24"/>
          <w:rtl/>
          <w:lang w:val="ru-RU"/>
        </w:rPr>
        <w:t xml:space="preserve">חוק </w:t>
      </w:r>
      <w:r w:rsidR="0004693A" w:rsidRPr="0082457A">
        <w:rPr>
          <w:rFonts w:cs="David" w:hint="cs"/>
          <w:sz w:val="24"/>
          <w:szCs w:val="24"/>
          <w:rtl/>
          <w:lang w:val="ru-RU"/>
        </w:rPr>
        <w:t>עשוי</w:t>
      </w:r>
      <w:r w:rsidR="0022126E">
        <w:rPr>
          <w:rFonts w:cs="David" w:hint="cs"/>
          <w:sz w:val="24"/>
          <w:szCs w:val="24"/>
          <w:rtl/>
          <w:lang w:val="ru-RU"/>
        </w:rPr>
        <w:t>ה</w:t>
      </w:r>
      <w:r w:rsidR="0004693A" w:rsidRPr="0082457A">
        <w:rPr>
          <w:rFonts w:cs="David" w:hint="cs"/>
          <w:sz w:val="24"/>
          <w:szCs w:val="24"/>
          <w:rtl/>
          <w:lang w:val="ru-RU"/>
        </w:rPr>
        <w:t xml:space="preserve"> לסייע לכלל</w:t>
      </w:r>
      <w:r w:rsidR="00F94EA3">
        <w:rPr>
          <w:rFonts w:cs="David" w:hint="cs"/>
          <w:sz w:val="24"/>
          <w:szCs w:val="24"/>
          <w:rtl/>
          <w:lang w:val="ru-RU"/>
        </w:rPr>
        <w:t xml:space="preserve"> </w:t>
      </w:r>
      <w:r w:rsidR="0029618C">
        <w:rPr>
          <w:rFonts w:cs="David" w:hint="cs"/>
          <w:sz w:val="24"/>
          <w:szCs w:val="24"/>
          <w:rtl/>
          <w:lang w:val="ru-RU"/>
        </w:rPr>
        <w:t>ו</w:t>
      </w:r>
      <w:r w:rsidR="00D0652B">
        <w:rPr>
          <w:rFonts w:cs="David" w:hint="cs"/>
          <w:sz w:val="24"/>
          <w:szCs w:val="24"/>
          <w:rtl/>
          <w:lang w:val="ru-RU"/>
        </w:rPr>
        <w:t xml:space="preserve">למנוע </w:t>
      </w:r>
      <w:r w:rsidR="00D0652B">
        <w:rPr>
          <w:rFonts w:cs="David"/>
          <w:sz w:val="24"/>
          <w:szCs w:val="24"/>
          <w:rtl/>
          <w:lang w:val="ru-RU"/>
        </w:rPr>
        <w:t xml:space="preserve">הדבקה </w:t>
      </w:r>
      <w:r w:rsidR="00D0652B">
        <w:rPr>
          <w:rFonts w:cs="David" w:hint="cs"/>
          <w:sz w:val="24"/>
          <w:szCs w:val="24"/>
          <w:rtl/>
          <w:lang w:val="ru-RU"/>
        </w:rPr>
        <w:t xml:space="preserve">של </w:t>
      </w:r>
      <w:r w:rsidR="00307FAB" w:rsidRPr="0082457A">
        <w:rPr>
          <w:rFonts w:cs="David"/>
          <w:sz w:val="24"/>
          <w:szCs w:val="24"/>
          <w:rtl/>
          <w:lang w:val="ru-RU"/>
        </w:rPr>
        <w:t>מחלות רבות</w:t>
      </w:r>
      <w:r w:rsidR="00D0652B">
        <w:rPr>
          <w:rFonts w:cs="David" w:hint="cs"/>
          <w:sz w:val="24"/>
          <w:szCs w:val="24"/>
          <w:rtl/>
          <w:lang w:val="ru-RU"/>
        </w:rPr>
        <w:t xml:space="preserve"> בקרב האוכלוסייה</w:t>
      </w:r>
      <w:r w:rsidR="00FB4F52">
        <w:rPr>
          <w:rFonts w:cs="David" w:hint="cs"/>
          <w:sz w:val="24"/>
          <w:szCs w:val="24"/>
          <w:rtl/>
          <w:lang w:val="ru-RU"/>
        </w:rPr>
        <w:t>. כלומר</w:t>
      </w:r>
      <w:r w:rsidR="00B01AAD">
        <w:rPr>
          <w:rFonts w:cs="David" w:hint="cs"/>
          <w:sz w:val="24"/>
          <w:szCs w:val="24"/>
          <w:rtl/>
          <w:lang w:val="ru-RU"/>
        </w:rPr>
        <w:t xml:space="preserve"> ישנה </w:t>
      </w:r>
      <w:r w:rsidR="00B01AAD" w:rsidRPr="0082457A">
        <w:rPr>
          <w:rFonts w:cs="David" w:hint="cs"/>
          <w:sz w:val="24"/>
          <w:szCs w:val="24"/>
          <w:rtl/>
          <w:lang w:val="ru-RU"/>
        </w:rPr>
        <w:t xml:space="preserve"> </w:t>
      </w:r>
      <w:r w:rsidR="00B01AAD">
        <w:rPr>
          <w:rFonts w:cs="David" w:hint="cs"/>
          <w:sz w:val="24"/>
          <w:szCs w:val="24"/>
          <w:rtl/>
          <w:lang w:val="ru-RU"/>
        </w:rPr>
        <w:t>תרומה</w:t>
      </w:r>
      <w:r w:rsidR="0029618C">
        <w:rPr>
          <w:rFonts w:cs="David" w:hint="cs"/>
          <w:sz w:val="24"/>
          <w:szCs w:val="24"/>
          <w:rtl/>
          <w:lang w:val="ru-RU"/>
        </w:rPr>
        <w:t xml:space="preserve"> לאושר הכללי,</w:t>
      </w:r>
      <w:r w:rsidR="008A0F4D">
        <w:rPr>
          <w:rFonts w:cs="David" w:hint="cs"/>
          <w:sz w:val="24"/>
          <w:szCs w:val="24"/>
          <w:rtl/>
          <w:lang w:val="ru-RU"/>
        </w:rPr>
        <w:t xml:space="preserve"> זאת על אף הפגיעה באותה קבוצת מיעוט</w:t>
      </w:r>
      <w:r w:rsidR="00F94EA3">
        <w:rPr>
          <w:rFonts w:cs="David" w:hint="cs"/>
          <w:sz w:val="24"/>
          <w:szCs w:val="24"/>
          <w:rtl/>
          <w:lang w:val="ru-RU"/>
        </w:rPr>
        <w:t>.</w:t>
      </w:r>
      <w:r w:rsidR="00754EC0" w:rsidRPr="0082457A">
        <w:rPr>
          <w:rFonts w:cs="David" w:hint="cs"/>
          <w:sz w:val="24"/>
          <w:szCs w:val="24"/>
          <w:rtl/>
          <w:lang w:val="ru-RU"/>
        </w:rPr>
        <w:t xml:space="preserve"> </w:t>
      </w:r>
    </w:p>
    <w:p w14:paraId="600BCB39" w14:textId="77777777" w:rsidR="00E43227" w:rsidRPr="00F0120D" w:rsidRDefault="00913060" w:rsidP="00567627">
      <w:pPr>
        <w:spacing w:after="120" w:line="360" w:lineRule="auto"/>
        <w:jc w:val="both"/>
        <w:rPr>
          <w:rFonts w:cs="David"/>
          <w:sz w:val="24"/>
          <w:szCs w:val="24"/>
          <w:rtl/>
          <w:lang w:val="ru-RU"/>
        </w:rPr>
      </w:pPr>
      <w:r w:rsidRPr="0025123B">
        <w:rPr>
          <w:rFonts w:ascii="David" w:hAnsi="David" w:cs="David" w:hint="cs"/>
          <w:b/>
          <w:bCs/>
          <w:sz w:val="24"/>
          <w:szCs w:val="24"/>
          <w:rtl/>
        </w:rPr>
        <w:t>הרסאני</w:t>
      </w:r>
      <w:r w:rsidRPr="00333F8B">
        <w:rPr>
          <w:rFonts w:ascii="David" w:hAnsi="David" w:cs="David" w:hint="cs"/>
          <w:sz w:val="24"/>
          <w:szCs w:val="24"/>
          <w:rtl/>
        </w:rPr>
        <w:t xml:space="preserve"> מציע גרסה משלו לא</w:t>
      </w:r>
      <w:r w:rsidR="00951DDF">
        <w:rPr>
          <w:rFonts w:ascii="David" w:hAnsi="David" w:cs="David" w:hint="cs"/>
          <w:sz w:val="24"/>
          <w:szCs w:val="24"/>
          <w:rtl/>
        </w:rPr>
        <w:t>מרה התועלתנית היסודית:</w:t>
      </w:r>
      <w:r w:rsidRPr="00333F8B">
        <w:rPr>
          <w:rFonts w:ascii="David" w:hAnsi="David" w:cs="David" w:hint="cs"/>
          <w:sz w:val="24"/>
          <w:szCs w:val="24"/>
          <w:rtl/>
        </w:rPr>
        <w:t xml:space="preserve"> התכלית העליונה של המוסר הינה מימוש מרב העדפות למירב האנשים באותה הקהילה. כלומר, לטענתו </w:t>
      </w:r>
      <w:r w:rsidRPr="00333F8B">
        <w:rPr>
          <w:rFonts w:ascii="David" w:hAnsi="David" w:cs="David"/>
          <w:sz w:val="24"/>
          <w:szCs w:val="24"/>
          <w:rtl/>
        </w:rPr>
        <w:t xml:space="preserve">תועלתנות </w:t>
      </w:r>
      <w:r w:rsidRPr="00333F8B">
        <w:rPr>
          <w:rFonts w:ascii="David" w:hAnsi="David" w:cs="David" w:hint="cs"/>
          <w:sz w:val="24"/>
          <w:szCs w:val="24"/>
          <w:rtl/>
        </w:rPr>
        <w:t xml:space="preserve">היא </w:t>
      </w:r>
      <w:r w:rsidRPr="00333F8B">
        <w:rPr>
          <w:rFonts w:ascii="David" w:hAnsi="David" w:cs="David"/>
          <w:sz w:val="24"/>
          <w:szCs w:val="24"/>
          <w:rtl/>
        </w:rPr>
        <w:t>כסיפוק העדפות</w:t>
      </w:r>
      <w:r w:rsidRPr="00333F8B">
        <w:rPr>
          <w:rFonts w:ascii="David" w:hAnsi="David" w:cs="David" w:hint="cs"/>
          <w:sz w:val="24"/>
          <w:szCs w:val="24"/>
          <w:rtl/>
        </w:rPr>
        <w:t xml:space="preserve"> </w:t>
      </w:r>
      <w:r w:rsidRPr="00333F8B">
        <w:rPr>
          <w:rFonts w:ascii="David" w:hAnsi="David" w:cs="David"/>
          <w:sz w:val="24"/>
          <w:szCs w:val="24"/>
          <w:rtl/>
        </w:rPr>
        <w:t>מנקודת מבט חברתית כוללת, כאשר עלינו לעצב מדיניות ציבורית לאזרחים המחזיקים בהעדפות שונות, נבחר לקדם א</w:t>
      </w:r>
      <w:r w:rsidRPr="00333F8B">
        <w:rPr>
          <w:rFonts w:ascii="David" w:hAnsi="David" w:cs="David" w:hint="cs"/>
          <w:sz w:val="24"/>
          <w:szCs w:val="24"/>
          <w:rtl/>
        </w:rPr>
        <w:t>ת</w:t>
      </w:r>
      <w:r w:rsidRPr="00333F8B">
        <w:rPr>
          <w:rFonts w:ascii="David" w:hAnsi="David" w:cs="David"/>
          <w:sz w:val="24"/>
          <w:szCs w:val="24"/>
          <w:rtl/>
        </w:rPr>
        <w:t xml:space="preserve"> </w:t>
      </w:r>
      <w:r w:rsidRPr="00333F8B">
        <w:rPr>
          <w:rFonts w:ascii="David" w:hAnsi="David" w:cs="David" w:hint="cs"/>
          <w:sz w:val="24"/>
          <w:szCs w:val="24"/>
          <w:rtl/>
        </w:rPr>
        <w:t>ה</w:t>
      </w:r>
      <w:r w:rsidRPr="00333F8B">
        <w:rPr>
          <w:rFonts w:ascii="David" w:hAnsi="David" w:cs="David"/>
          <w:sz w:val="24"/>
          <w:szCs w:val="24"/>
          <w:rtl/>
        </w:rPr>
        <w:t xml:space="preserve">העדפות המיודעות ולא אקטואליות, כיוון שהראשונות מביאות את מירב התועלת </w:t>
      </w:r>
      <w:r w:rsidRPr="00333F8B">
        <w:rPr>
          <w:rFonts w:ascii="David" w:hAnsi="David" w:cs="David" w:hint="cs"/>
          <w:sz w:val="24"/>
          <w:szCs w:val="24"/>
          <w:rtl/>
        </w:rPr>
        <w:t xml:space="preserve">למירב האנשים. הרסאני בגישתו מוכיח את עליונות המושג "העדפות" הכלכלי, על פני מושג "האושר ההדוניסטי". לפי גישתו קיימים שני סוגים מרכזיים של העדפות: </w:t>
      </w:r>
    </w:p>
    <w:p w14:paraId="3F8027BE" w14:textId="77777777" w:rsidR="00253C64" w:rsidRDefault="00913060" w:rsidP="00567627">
      <w:pPr>
        <w:spacing w:after="120" w:line="360" w:lineRule="auto"/>
        <w:ind w:left="-24"/>
        <w:jc w:val="both"/>
        <w:rPr>
          <w:rFonts w:ascii="David" w:hAnsi="David" w:cs="David"/>
          <w:sz w:val="24"/>
          <w:szCs w:val="24"/>
          <w:rtl/>
        </w:rPr>
      </w:pPr>
      <w:r w:rsidRPr="00333F8B">
        <w:rPr>
          <w:rFonts w:ascii="David" w:hAnsi="David" w:cs="David" w:hint="cs"/>
          <w:sz w:val="24"/>
          <w:szCs w:val="24"/>
          <w:u w:val="single"/>
          <w:rtl/>
        </w:rPr>
        <w:t>העדפות גלויות\ ממשיות-</w:t>
      </w:r>
      <w:r w:rsidRPr="00333F8B">
        <w:rPr>
          <w:rFonts w:ascii="David" w:hAnsi="David" w:cs="David" w:hint="cs"/>
          <w:sz w:val="24"/>
          <w:szCs w:val="24"/>
          <w:rtl/>
        </w:rPr>
        <w:t xml:space="preserve"> הינן </w:t>
      </w:r>
      <w:r w:rsidRPr="00333F8B">
        <w:rPr>
          <w:rFonts w:ascii="David" w:hAnsi="David" w:cs="David"/>
          <w:sz w:val="24"/>
          <w:szCs w:val="24"/>
          <w:rtl/>
        </w:rPr>
        <w:t>העדפות שהפרט עושה בחייו בפועל. העדפות אקטואליות עלולות להיות מוטעות ואף מנוגדות לאינטרס האמיתי של האדם,</w:t>
      </w:r>
      <w:r w:rsidRPr="00333F8B">
        <w:rPr>
          <w:rFonts w:ascii="David" w:hAnsi="David" w:cs="David" w:hint="cs"/>
          <w:sz w:val="24"/>
          <w:szCs w:val="24"/>
          <w:rtl/>
        </w:rPr>
        <w:t xml:space="preserve"> העדפות אלו לא </w:t>
      </w:r>
      <w:r w:rsidRPr="00333F8B">
        <w:rPr>
          <w:rFonts w:ascii="David" w:hAnsi="David" w:cs="David"/>
          <w:sz w:val="24"/>
          <w:szCs w:val="24"/>
          <w:rtl/>
        </w:rPr>
        <w:t>פעם מבוססות על מידע חלקי</w:t>
      </w:r>
      <w:r w:rsidRPr="00333F8B">
        <w:rPr>
          <w:rFonts w:ascii="David" w:hAnsi="David" w:cs="David" w:hint="cs"/>
          <w:sz w:val="24"/>
          <w:szCs w:val="24"/>
          <w:rtl/>
        </w:rPr>
        <w:t xml:space="preserve"> שיש בידיהם.</w:t>
      </w:r>
      <w:r w:rsidRPr="00333F8B">
        <w:rPr>
          <w:rFonts w:ascii="David" w:hAnsi="David" w:cs="David"/>
          <w:sz w:val="24"/>
          <w:szCs w:val="24"/>
          <w:rtl/>
        </w:rPr>
        <w:t xml:space="preserve"> </w:t>
      </w:r>
      <w:r w:rsidRPr="00333F8B">
        <w:rPr>
          <w:rFonts w:ascii="David" w:hAnsi="David" w:cs="David" w:hint="cs"/>
          <w:sz w:val="24"/>
          <w:szCs w:val="24"/>
          <w:rtl/>
        </w:rPr>
        <w:t xml:space="preserve">העדפות אלו מתקבלות לעיתים מתוך </w:t>
      </w:r>
      <w:r w:rsidRPr="00333F8B">
        <w:rPr>
          <w:rFonts w:ascii="David" w:hAnsi="David" w:cs="David"/>
          <w:sz w:val="24"/>
          <w:szCs w:val="24"/>
          <w:rtl/>
        </w:rPr>
        <w:t>חולשות הגוף והנפש</w:t>
      </w:r>
      <w:r w:rsidRPr="00333F8B">
        <w:rPr>
          <w:rFonts w:ascii="David" w:hAnsi="David" w:cs="David" w:hint="cs"/>
          <w:sz w:val="24"/>
          <w:szCs w:val="24"/>
          <w:rtl/>
        </w:rPr>
        <w:t xml:space="preserve">. במקרה זה </w:t>
      </w:r>
      <w:r w:rsidR="00E43227">
        <w:rPr>
          <w:rFonts w:ascii="David" w:hAnsi="David" w:cs="David" w:hint="cs"/>
          <w:sz w:val="24"/>
          <w:szCs w:val="24"/>
          <w:rtl/>
        </w:rPr>
        <w:t xml:space="preserve">אותם אנשים שבוחרים לא להתחסן כי אין </w:t>
      </w:r>
      <w:r w:rsidR="000F7CF8" w:rsidRPr="000F7CF8">
        <w:rPr>
          <w:rFonts w:ascii="David" w:hAnsi="David" w:cs="David" w:hint="cs"/>
          <w:sz w:val="24"/>
          <w:szCs w:val="24"/>
          <w:rtl/>
        </w:rPr>
        <w:t>ביד</w:t>
      </w:r>
      <w:r w:rsidR="00E43227" w:rsidRPr="000F7CF8">
        <w:rPr>
          <w:rFonts w:ascii="David" w:hAnsi="David" w:cs="David" w:hint="cs"/>
          <w:sz w:val="24"/>
          <w:szCs w:val="24"/>
          <w:rtl/>
        </w:rPr>
        <w:t>יהם את המידע הרלוונטי</w:t>
      </w:r>
      <w:r w:rsidR="00552766">
        <w:rPr>
          <w:rFonts w:ascii="David" w:hAnsi="David" w:cs="David" w:hint="cs"/>
          <w:sz w:val="24"/>
          <w:szCs w:val="24"/>
          <w:rtl/>
        </w:rPr>
        <w:t xml:space="preserve"> בנושא,</w:t>
      </w:r>
      <w:r w:rsidR="00253C64">
        <w:rPr>
          <w:rFonts w:ascii="David" w:hAnsi="David" w:cs="David" w:hint="cs"/>
          <w:sz w:val="24"/>
          <w:szCs w:val="24"/>
          <w:rtl/>
        </w:rPr>
        <w:t xml:space="preserve"> </w:t>
      </w:r>
      <w:r w:rsidR="00552766">
        <w:rPr>
          <w:rFonts w:cs="David" w:hint="cs"/>
          <w:sz w:val="24"/>
          <w:szCs w:val="24"/>
          <w:rtl/>
          <w:lang w:val="ru-RU"/>
        </w:rPr>
        <w:t xml:space="preserve">אין בידיהם </w:t>
      </w:r>
      <w:r w:rsidR="00253C64" w:rsidRPr="006D6245">
        <w:rPr>
          <w:rFonts w:cs="David"/>
          <w:sz w:val="24"/>
          <w:szCs w:val="24"/>
          <w:rtl/>
          <w:lang w:val="ru-RU"/>
        </w:rPr>
        <w:t>נתונים בדוקים</w:t>
      </w:r>
      <w:r w:rsidR="008518A3">
        <w:rPr>
          <w:rFonts w:cs="David" w:hint="cs"/>
          <w:sz w:val="24"/>
          <w:szCs w:val="24"/>
          <w:rtl/>
          <w:lang w:val="ru-RU"/>
        </w:rPr>
        <w:t xml:space="preserve"> על </w:t>
      </w:r>
      <w:r w:rsidR="00253C64" w:rsidRPr="006D6245">
        <w:rPr>
          <w:rFonts w:cs="David"/>
          <w:sz w:val="24"/>
          <w:szCs w:val="24"/>
          <w:rtl/>
          <w:lang w:val="ru-RU"/>
        </w:rPr>
        <w:t>התועלת הרבה שבחיסון</w:t>
      </w:r>
      <w:r w:rsidR="00253C64">
        <w:rPr>
          <w:rFonts w:ascii="David" w:hAnsi="David" w:cs="David" w:hint="cs"/>
          <w:sz w:val="24"/>
          <w:szCs w:val="24"/>
          <w:rtl/>
        </w:rPr>
        <w:t xml:space="preserve"> </w:t>
      </w:r>
      <w:r w:rsidR="008518A3">
        <w:rPr>
          <w:rFonts w:ascii="David" w:hAnsi="David" w:cs="David" w:hint="cs"/>
          <w:sz w:val="24"/>
          <w:szCs w:val="24"/>
          <w:rtl/>
        </w:rPr>
        <w:t>וע</w:t>
      </w:r>
      <w:r w:rsidR="001F4C38">
        <w:rPr>
          <w:rFonts w:ascii="David" w:hAnsi="David" w:cs="David" w:hint="cs"/>
          <w:sz w:val="24"/>
          <w:szCs w:val="24"/>
          <w:rtl/>
        </w:rPr>
        <w:t>ל</w:t>
      </w:r>
      <w:r w:rsidR="008518A3">
        <w:rPr>
          <w:rFonts w:ascii="David" w:hAnsi="David" w:cs="David" w:hint="cs"/>
          <w:sz w:val="24"/>
          <w:szCs w:val="24"/>
          <w:rtl/>
        </w:rPr>
        <w:t xml:space="preserve"> קיומו של</w:t>
      </w:r>
      <w:r w:rsidR="001F4C38">
        <w:rPr>
          <w:rFonts w:ascii="David" w:hAnsi="David" w:cs="David" w:hint="cs"/>
          <w:sz w:val="24"/>
          <w:szCs w:val="24"/>
          <w:rtl/>
        </w:rPr>
        <w:t xml:space="preserve"> </w:t>
      </w:r>
      <w:r w:rsidR="00253C64">
        <w:rPr>
          <w:rFonts w:ascii="David" w:hAnsi="David" w:cs="David" w:hint="cs"/>
          <w:sz w:val="24"/>
          <w:szCs w:val="24"/>
          <w:rtl/>
        </w:rPr>
        <w:t xml:space="preserve">הקשר בין </w:t>
      </w:r>
      <w:r w:rsidR="00253C64" w:rsidRPr="000F7CF8">
        <w:rPr>
          <w:rFonts w:ascii="David" w:hAnsi="David" w:cs="David" w:hint="cs"/>
          <w:sz w:val="24"/>
          <w:szCs w:val="24"/>
          <w:rtl/>
        </w:rPr>
        <w:t xml:space="preserve">החיסונים </w:t>
      </w:r>
      <w:r w:rsidR="00A8485F">
        <w:rPr>
          <w:rFonts w:ascii="David" w:hAnsi="David" w:cs="David" w:hint="cs"/>
          <w:sz w:val="24"/>
          <w:szCs w:val="24"/>
          <w:rtl/>
        </w:rPr>
        <w:t>להפחתה</w:t>
      </w:r>
      <w:r w:rsidR="00253C64" w:rsidRPr="000F7CF8">
        <w:rPr>
          <w:rFonts w:ascii="David" w:hAnsi="David" w:cs="David" w:hint="cs"/>
          <w:sz w:val="24"/>
          <w:szCs w:val="24"/>
          <w:rtl/>
        </w:rPr>
        <w:t xml:space="preserve"> משמעותית בקורבנות של מחלות שונות</w:t>
      </w:r>
      <w:r w:rsidR="00253C64">
        <w:rPr>
          <w:rFonts w:ascii="David" w:hAnsi="David" w:cs="David" w:hint="cs"/>
          <w:sz w:val="24"/>
          <w:szCs w:val="24"/>
          <w:rtl/>
        </w:rPr>
        <w:t xml:space="preserve">. </w:t>
      </w:r>
    </w:p>
    <w:p w14:paraId="32817C4A" w14:textId="77777777" w:rsidR="00101BBA" w:rsidRPr="009E4445" w:rsidRDefault="00913060" w:rsidP="00567627">
      <w:pPr>
        <w:spacing w:after="120" w:line="360" w:lineRule="auto"/>
        <w:jc w:val="both"/>
        <w:rPr>
          <w:rFonts w:ascii="David" w:hAnsi="David" w:cs="David"/>
          <w:sz w:val="24"/>
          <w:szCs w:val="24"/>
          <w:rtl/>
        </w:rPr>
      </w:pPr>
      <w:r w:rsidRPr="00333F8B">
        <w:rPr>
          <w:rFonts w:ascii="David" w:hAnsi="David" w:cs="David" w:hint="cs"/>
          <w:sz w:val="24"/>
          <w:szCs w:val="24"/>
          <w:u w:val="single"/>
          <w:rtl/>
        </w:rPr>
        <w:t>העדפות מיודעות-</w:t>
      </w:r>
      <w:r w:rsidRPr="00333F8B">
        <w:rPr>
          <w:rFonts w:ascii="David" w:hAnsi="David" w:cs="David"/>
          <w:sz w:val="24"/>
          <w:szCs w:val="24"/>
          <w:rtl/>
        </w:rPr>
        <w:t xml:space="preserve"> העדפות היפותטיות של אדם, אילו היה בידיו </w:t>
      </w:r>
      <w:r w:rsidR="008518A3">
        <w:rPr>
          <w:rFonts w:ascii="David" w:hAnsi="David" w:cs="David" w:hint="cs"/>
          <w:sz w:val="24"/>
          <w:szCs w:val="24"/>
          <w:rtl/>
        </w:rPr>
        <w:t xml:space="preserve">של הפרט את </w:t>
      </w:r>
      <w:r w:rsidR="008518A3">
        <w:rPr>
          <w:rFonts w:ascii="David" w:hAnsi="David" w:cs="David"/>
          <w:sz w:val="24"/>
          <w:szCs w:val="24"/>
          <w:rtl/>
        </w:rPr>
        <w:t xml:space="preserve">כל המידע הרלוונטי לבחירה </w:t>
      </w:r>
      <w:r w:rsidRPr="00333F8B">
        <w:rPr>
          <w:rFonts w:ascii="David" w:hAnsi="David" w:cs="David"/>
          <w:sz w:val="24"/>
          <w:szCs w:val="24"/>
          <w:rtl/>
        </w:rPr>
        <w:t>היה עושה בו שימוש מלא</w:t>
      </w:r>
      <w:r w:rsidR="00485189">
        <w:rPr>
          <w:rFonts w:ascii="David" w:hAnsi="David" w:cs="David" w:hint="cs"/>
          <w:sz w:val="24"/>
          <w:szCs w:val="24"/>
          <w:rtl/>
        </w:rPr>
        <w:t xml:space="preserve">, </w:t>
      </w:r>
      <w:r w:rsidR="00DE72FF">
        <w:rPr>
          <w:rFonts w:ascii="David" w:hAnsi="David" w:cs="David" w:hint="cs"/>
          <w:sz w:val="24"/>
          <w:szCs w:val="24"/>
          <w:rtl/>
        </w:rPr>
        <w:t xml:space="preserve">על כן </w:t>
      </w:r>
      <w:r w:rsidR="00485189" w:rsidRPr="00333F8B">
        <w:rPr>
          <w:rFonts w:ascii="David" w:hAnsi="David" w:cs="David" w:hint="cs"/>
          <w:sz w:val="24"/>
          <w:szCs w:val="24"/>
          <w:rtl/>
        </w:rPr>
        <w:t xml:space="preserve">הסבירות לכך שלא </w:t>
      </w:r>
      <w:r w:rsidR="00485189">
        <w:rPr>
          <w:rFonts w:ascii="David" w:hAnsi="David" w:cs="David" w:hint="cs"/>
          <w:sz w:val="24"/>
          <w:szCs w:val="24"/>
          <w:rtl/>
        </w:rPr>
        <w:t>היה מבצע</w:t>
      </w:r>
      <w:r w:rsidR="00485189" w:rsidRPr="00333F8B">
        <w:rPr>
          <w:rFonts w:ascii="David" w:hAnsi="David" w:cs="David" w:hint="cs"/>
          <w:sz w:val="24"/>
          <w:szCs w:val="24"/>
          <w:rtl/>
        </w:rPr>
        <w:t xml:space="preserve"> את הפעולה </w:t>
      </w:r>
      <w:r w:rsidR="00DE72FF">
        <w:rPr>
          <w:rFonts w:ascii="David" w:hAnsi="David" w:cs="David" w:hint="cs"/>
          <w:sz w:val="24"/>
          <w:szCs w:val="24"/>
          <w:rtl/>
        </w:rPr>
        <w:t>גד</w:t>
      </w:r>
      <w:r w:rsidR="00485189" w:rsidRPr="00333F8B">
        <w:rPr>
          <w:rFonts w:ascii="David" w:hAnsi="David" w:cs="David" w:hint="cs"/>
          <w:sz w:val="24"/>
          <w:szCs w:val="24"/>
          <w:rtl/>
        </w:rPr>
        <w:t>לה.</w:t>
      </w:r>
      <w:r w:rsidRPr="00333F8B">
        <w:rPr>
          <w:rFonts w:ascii="David" w:hAnsi="David" w:cs="David"/>
          <w:sz w:val="24"/>
          <w:szCs w:val="24"/>
          <w:rtl/>
        </w:rPr>
        <w:t xml:space="preserve"> לטענת הר</w:t>
      </w:r>
      <w:r w:rsidR="008518A3">
        <w:rPr>
          <w:rFonts w:ascii="David" w:hAnsi="David" w:cs="David"/>
          <w:sz w:val="24"/>
          <w:szCs w:val="24"/>
          <w:rtl/>
        </w:rPr>
        <w:t>סאני העדפות מיודעות</w:t>
      </w:r>
      <w:r w:rsidRPr="00333F8B">
        <w:rPr>
          <w:rFonts w:ascii="David" w:hAnsi="David" w:cs="David"/>
          <w:sz w:val="24"/>
          <w:szCs w:val="24"/>
          <w:rtl/>
        </w:rPr>
        <w:t xml:space="preserve"> משקפות את האינטרס העמוק והאמיתי של האדם ולכן ה</w:t>
      </w:r>
      <w:r w:rsidRPr="00333F8B">
        <w:rPr>
          <w:rFonts w:ascii="David" w:hAnsi="David" w:cs="David" w:hint="cs"/>
          <w:sz w:val="24"/>
          <w:szCs w:val="24"/>
          <w:rtl/>
        </w:rPr>
        <w:t>ן</w:t>
      </w:r>
      <w:r w:rsidRPr="00333F8B">
        <w:rPr>
          <w:rFonts w:ascii="David" w:hAnsi="David" w:cs="David"/>
          <w:sz w:val="24"/>
          <w:szCs w:val="24"/>
          <w:rtl/>
        </w:rPr>
        <w:t xml:space="preserve"> העדפות הרצויות מבחינה תועלתנית</w:t>
      </w:r>
      <w:r w:rsidRPr="00333F8B">
        <w:rPr>
          <w:rFonts w:ascii="David" w:hAnsi="David" w:cs="David" w:hint="cs"/>
          <w:sz w:val="24"/>
          <w:szCs w:val="24"/>
          <w:rtl/>
        </w:rPr>
        <w:t>, אלו</w:t>
      </w:r>
      <w:r w:rsidR="006C001A">
        <w:rPr>
          <w:rFonts w:ascii="David" w:hAnsi="David" w:cs="David" w:hint="cs"/>
          <w:sz w:val="24"/>
          <w:szCs w:val="24"/>
          <w:rtl/>
        </w:rPr>
        <w:t xml:space="preserve"> העדפות שהאדם חקר ובירר לגביהן. </w:t>
      </w:r>
      <w:r w:rsidRPr="00333F8B">
        <w:rPr>
          <w:rFonts w:ascii="David" w:hAnsi="David" w:cs="David" w:hint="cs"/>
          <w:sz w:val="24"/>
          <w:szCs w:val="24"/>
          <w:rtl/>
        </w:rPr>
        <w:t xml:space="preserve">לפי גישתו קיים צורך לסייע לאנשים לקבל החלטה נכונה בהעדפה מיודעת. </w:t>
      </w:r>
      <w:r w:rsidR="006C001A">
        <w:rPr>
          <w:rFonts w:ascii="David" w:hAnsi="David" w:cs="David" w:hint="cs"/>
          <w:sz w:val="24"/>
          <w:szCs w:val="24"/>
          <w:rtl/>
        </w:rPr>
        <w:t>המניעים לכך ש</w:t>
      </w:r>
      <w:r w:rsidR="006C001A" w:rsidRPr="009E4445">
        <w:rPr>
          <w:rFonts w:ascii="David" w:hAnsi="David" w:cs="David" w:hint="cs"/>
          <w:sz w:val="24"/>
          <w:szCs w:val="24"/>
          <w:rtl/>
        </w:rPr>
        <w:t xml:space="preserve">קבוצות </w:t>
      </w:r>
      <w:r w:rsidR="006C001A">
        <w:rPr>
          <w:rFonts w:ascii="David" w:hAnsi="David" w:cs="David" w:hint="cs"/>
          <w:sz w:val="24"/>
          <w:szCs w:val="24"/>
          <w:rtl/>
        </w:rPr>
        <w:t>המיעוט</w:t>
      </w:r>
      <w:r w:rsidR="006C001A" w:rsidRPr="009E4445">
        <w:rPr>
          <w:rFonts w:ascii="David" w:hAnsi="David" w:cs="David" w:hint="cs"/>
          <w:sz w:val="24"/>
          <w:szCs w:val="24"/>
          <w:rtl/>
        </w:rPr>
        <w:t xml:space="preserve"> בוחרות </w:t>
      </w:r>
      <w:r w:rsidR="006C001A">
        <w:rPr>
          <w:rFonts w:ascii="David" w:hAnsi="David" w:cs="David" w:hint="cs"/>
          <w:sz w:val="24"/>
          <w:szCs w:val="24"/>
          <w:rtl/>
        </w:rPr>
        <w:t xml:space="preserve">שלא </w:t>
      </w:r>
      <w:r w:rsidR="006C001A" w:rsidRPr="009E4445">
        <w:rPr>
          <w:rFonts w:ascii="David" w:hAnsi="David" w:cs="David" w:hint="cs"/>
          <w:sz w:val="24"/>
          <w:szCs w:val="24"/>
          <w:rtl/>
        </w:rPr>
        <w:t xml:space="preserve">לחסן את ילדיהם </w:t>
      </w:r>
      <w:r w:rsidR="006C001A">
        <w:rPr>
          <w:rFonts w:ascii="David" w:hAnsi="David" w:cs="David" w:hint="cs"/>
          <w:sz w:val="24"/>
          <w:szCs w:val="24"/>
          <w:rtl/>
        </w:rPr>
        <w:t>נובעת</w:t>
      </w:r>
      <w:r w:rsidR="008A1092">
        <w:rPr>
          <w:rFonts w:ascii="David" w:hAnsi="David" w:cs="David" w:hint="cs"/>
          <w:sz w:val="24"/>
          <w:szCs w:val="24"/>
          <w:rtl/>
        </w:rPr>
        <w:t xml:space="preserve"> ממניעים אידיאולוגיים</w:t>
      </w:r>
      <w:r w:rsidR="00711B9A">
        <w:rPr>
          <w:rFonts w:ascii="David" w:hAnsi="David" w:cs="David" w:hint="cs"/>
          <w:sz w:val="24"/>
          <w:szCs w:val="24"/>
          <w:rtl/>
        </w:rPr>
        <w:t xml:space="preserve"> ופסיכולוגיים</w:t>
      </w:r>
      <w:r w:rsidR="008A1092">
        <w:rPr>
          <w:rFonts w:ascii="David" w:hAnsi="David" w:cs="David" w:hint="cs"/>
          <w:sz w:val="24"/>
          <w:szCs w:val="24"/>
          <w:rtl/>
        </w:rPr>
        <w:t>,</w:t>
      </w:r>
      <w:r w:rsidR="00711B9A">
        <w:rPr>
          <w:rFonts w:ascii="David" w:hAnsi="David" w:cs="David" w:hint="cs"/>
          <w:sz w:val="24"/>
          <w:szCs w:val="24"/>
          <w:rtl/>
        </w:rPr>
        <w:t xml:space="preserve"> אותן קבוצות מיעוט</w:t>
      </w:r>
      <w:r w:rsidR="006C001A" w:rsidRPr="009E4445">
        <w:rPr>
          <w:rFonts w:ascii="David" w:hAnsi="David" w:cs="David" w:hint="cs"/>
          <w:sz w:val="24"/>
          <w:szCs w:val="24"/>
          <w:rtl/>
        </w:rPr>
        <w:t xml:space="preserve"> </w:t>
      </w:r>
      <w:r w:rsidR="00711B9A">
        <w:rPr>
          <w:rFonts w:ascii="David" w:hAnsi="David" w:cs="David" w:hint="cs"/>
          <w:sz w:val="24"/>
          <w:szCs w:val="24"/>
          <w:rtl/>
        </w:rPr>
        <w:t>מתעלמות</w:t>
      </w:r>
      <w:r w:rsidR="006C001A" w:rsidRPr="009E4445">
        <w:rPr>
          <w:rFonts w:ascii="David" w:hAnsi="David" w:cs="David" w:hint="cs"/>
          <w:sz w:val="24"/>
          <w:szCs w:val="24"/>
          <w:rtl/>
        </w:rPr>
        <w:t xml:space="preserve"> מהמידע </w:t>
      </w:r>
      <w:r w:rsidR="006C001A">
        <w:rPr>
          <w:rFonts w:ascii="David" w:hAnsi="David" w:cs="David" w:hint="cs"/>
          <w:sz w:val="24"/>
          <w:szCs w:val="24"/>
          <w:rtl/>
        </w:rPr>
        <w:t>שמצוי בידיהם</w:t>
      </w:r>
      <w:r w:rsidR="006C001A" w:rsidRPr="009E4445">
        <w:rPr>
          <w:rFonts w:ascii="David" w:hAnsi="David" w:cs="David" w:hint="cs"/>
          <w:sz w:val="24"/>
          <w:szCs w:val="24"/>
          <w:rtl/>
        </w:rPr>
        <w:t xml:space="preserve"> ולא </w:t>
      </w:r>
      <w:r w:rsidR="00711B9A">
        <w:rPr>
          <w:rFonts w:ascii="David" w:hAnsi="David" w:cs="David" w:hint="cs"/>
          <w:sz w:val="24"/>
          <w:szCs w:val="24"/>
          <w:rtl/>
        </w:rPr>
        <w:t>יודעות</w:t>
      </w:r>
      <w:r w:rsidR="006C001A">
        <w:rPr>
          <w:rFonts w:ascii="David" w:hAnsi="David" w:cs="David" w:hint="cs"/>
          <w:sz w:val="24"/>
          <w:szCs w:val="24"/>
          <w:rtl/>
        </w:rPr>
        <w:t xml:space="preserve"> להעמיד אותו בצורה מושכ</w:t>
      </w:r>
      <w:r w:rsidR="008A1092">
        <w:rPr>
          <w:rFonts w:ascii="David" w:hAnsi="David" w:cs="David" w:hint="cs"/>
          <w:sz w:val="24"/>
          <w:szCs w:val="24"/>
          <w:rtl/>
        </w:rPr>
        <w:t>לת</w:t>
      </w:r>
      <w:r w:rsidR="00711B9A">
        <w:rPr>
          <w:rFonts w:ascii="David" w:hAnsi="David" w:cs="David" w:hint="cs"/>
          <w:sz w:val="24"/>
          <w:szCs w:val="24"/>
          <w:rtl/>
        </w:rPr>
        <w:t xml:space="preserve"> או שמא אינן</w:t>
      </w:r>
      <w:r w:rsidR="008A1092">
        <w:rPr>
          <w:rFonts w:ascii="David" w:hAnsi="David" w:cs="David" w:hint="cs"/>
          <w:sz w:val="24"/>
          <w:szCs w:val="24"/>
          <w:rtl/>
        </w:rPr>
        <w:t xml:space="preserve"> </w:t>
      </w:r>
      <w:r w:rsidR="00711B9A">
        <w:rPr>
          <w:rFonts w:ascii="David" w:hAnsi="David" w:cs="David" w:hint="cs"/>
          <w:sz w:val="24"/>
          <w:szCs w:val="24"/>
          <w:rtl/>
        </w:rPr>
        <w:t>מודעות</w:t>
      </w:r>
      <w:r w:rsidR="008A1092">
        <w:rPr>
          <w:rFonts w:ascii="David" w:hAnsi="David" w:cs="David" w:hint="cs"/>
          <w:sz w:val="24"/>
          <w:szCs w:val="24"/>
          <w:rtl/>
        </w:rPr>
        <w:t xml:space="preserve"> אליו כלל. כלומר,</w:t>
      </w:r>
      <w:r w:rsidR="00711B9A">
        <w:rPr>
          <w:rFonts w:ascii="David" w:hAnsi="David" w:cs="David" w:hint="cs"/>
          <w:sz w:val="24"/>
          <w:szCs w:val="24"/>
          <w:rtl/>
        </w:rPr>
        <w:t xml:space="preserve"> אם היה מצוי בידיהם</w:t>
      </w:r>
      <w:r w:rsidR="00F90475">
        <w:rPr>
          <w:rFonts w:ascii="David" w:hAnsi="David" w:cs="David" w:hint="cs"/>
          <w:sz w:val="24"/>
          <w:szCs w:val="24"/>
          <w:rtl/>
        </w:rPr>
        <w:t xml:space="preserve"> של המתנגדים לחיסונים את כל המידע </w:t>
      </w:r>
      <w:r w:rsidR="007231D5">
        <w:rPr>
          <w:rFonts w:ascii="David" w:hAnsi="David" w:cs="David" w:hint="cs"/>
          <w:sz w:val="24"/>
          <w:szCs w:val="24"/>
          <w:rtl/>
        </w:rPr>
        <w:t>הרלוונטי</w:t>
      </w:r>
      <w:r w:rsidR="00E43227">
        <w:rPr>
          <w:rFonts w:ascii="David" w:hAnsi="David" w:cs="David" w:hint="cs"/>
          <w:sz w:val="24"/>
          <w:szCs w:val="24"/>
          <w:rtl/>
        </w:rPr>
        <w:t xml:space="preserve"> היו בוחרים להתחסן</w:t>
      </w:r>
      <w:r w:rsidR="006D3845" w:rsidRPr="009E4445">
        <w:rPr>
          <w:rFonts w:ascii="David" w:hAnsi="David" w:cs="David" w:hint="cs"/>
          <w:sz w:val="24"/>
          <w:szCs w:val="24"/>
          <w:rtl/>
        </w:rPr>
        <w:t xml:space="preserve">. </w:t>
      </w:r>
    </w:p>
    <w:p w14:paraId="2C89FBAD" w14:textId="57E6B627" w:rsidR="0083761C" w:rsidRDefault="00D011B5" w:rsidP="00567627">
      <w:pPr>
        <w:spacing w:after="120" w:line="360" w:lineRule="auto"/>
        <w:jc w:val="both"/>
        <w:rPr>
          <w:ins w:id="6" w:author="נעה פדה" w:date="2020-07-05T18:33:00Z"/>
          <w:rFonts w:ascii="David" w:hAnsi="David" w:cs="David"/>
          <w:sz w:val="24"/>
          <w:szCs w:val="24"/>
          <w:rtl/>
        </w:rPr>
      </w:pPr>
      <w:ins w:id="7" w:author="נעה פדה" w:date="2020-07-05T18:33:00Z">
        <w:r>
          <w:rPr>
            <w:rFonts w:ascii="David" w:hAnsi="David" w:cs="David" w:hint="cs"/>
            <w:sz w:val="24"/>
            <w:szCs w:val="24"/>
            <w:rtl/>
          </w:rPr>
          <w:t>דיון מעמיק ומפורט. נימקת היטב.</w:t>
        </w:r>
      </w:ins>
    </w:p>
    <w:p w14:paraId="406FD398" w14:textId="23C46842" w:rsidR="00D011B5" w:rsidDel="006267B0" w:rsidRDefault="00D011B5" w:rsidP="00567627">
      <w:pPr>
        <w:spacing w:after="120" w:line="360" w:lineRule="auto"/>
        <w:jc w:val="both"/>
        <w:rPr>
          <w:del w:id="8" w:author="נעה פדה" w:date="2020-07-05T18:33:00Z"/>
          <w:rFonts w:ascii="David" w:hAnsi="David" w:cs="David"/>
          <w:sz w:val="24"/>
          <w:szCs w:val="24"/>
          <w:rtl/>
        </w:rPr>
      </w:pPr>
    </w:p>
    <w:p w14:paraId="4488D8B1" w14:textId="77777777" w:rsidR="00E4503D" w:rsidRDefault="00E4503D" w:rsidP="00567627">
      <w:pPr>
        <w:spacing w:after="120" w:line="360" w:lineRule="auto"/>
        <w:jc w:val="both"/>
        <w:rPr>
          <w:rFonts w:ascii="David" w:hAnsi="David" w:cs="David"/>
          <w:sz w:val="24"/>
          <w:szCs w:val="24"/>
          <w:rtl/>
        </w:rPr>
      </w:pPr>
    </w:p>
    <w:p w14:paraId="50EDC4A8" w14:textId="77777777" w:rsidR="00E4503D" w:rsidRDefault="00E4503D" w:rsidP="00567627">
      <w:pPr>
        <w:spacing w:after="120" w:line="360" w:lineRule="auto"/>
        <w:jc w:val="both"/>
        <w:rPr>
          <w:rFonts w:ascii="David" w:hAnsi="David" w:cs="David"/>
          <w:sz w:val="24"/>
          <w:szCs w:val="24"/>
          <w:rtl/>
        </w:rPr>
      </w:pPr>
    </w:p>
    <w:p w14:paraId="4C9E5060" w14:textId="77777777" w:rsidR="00E4503D" w:rsidRPr="009E4445" w:rsidRDefault="00E4503D" w:rsidP="00567627">
      <w:pPr>
        <w:spacing w:after="120" w:line="360" w:lineRule="auto"/>
        <w:jc w:val="both"/>
        <w:rPr>
          <w:rFonts w:ascii="David" w:hAnsi="David" w:cs="David"/>
          <w:sz w:val="24"/>
          <w:szCs w:val="24"/>
          <w:rtl/>
        </w:rPr>
      </w:pPr>
    </w:p>
    <w:p w14:paraId="707E4990" w14:textId="77777777" w:rsidR="008D6317" w:rsidRPr="00064697" w:rsidRDefault="0083761C" w:rsidP="00567627">
      <w:pPr>
        <w:spacing w:after="120" w:line="360" w:lineRule="auto"/>
        <w:jc w:val="both"/>
        <w:rPr>
          <w:rFonts w:ascii="Arial" w:hAnsi="Arial" w:cs="David"/>
          <w:sz w:val="24"/>
          <w:szCs w:val="24"/>
          <w:rtl/>
        </w:rPr>
      </w:pPr>
      <w:r w:rsidRPr="002C758A">
        <w:rPr>
          <w:rFonts w:ascii="Arial" w:hAnsi="Arial" w:cs="David" w:hint="cs"/>
          <w:sz w:val="24"/>
          <w:szCs w:val="24"/>
          <w:u w:val="single"/>
          <w:rtl/>
        </w:rPr>
        <w:t>המתנגדים לחוק החיסון</w:t>
      </w:r>
      <w:r w:rsidRPr="002C758A">
        <w:rPr>
          <w:rFonts w:ascii="Arial" w:hAnsi="Arial" w:cs="David" w:hint="cs"/>
          <w:sz w:val="24"/>
          <w:szCs w:val="24"/>
          <w:rtl/>
        </w:rPr>
        <w:t xml:space="preserve"> יתנגדו</w:t>
      </w:r>
      <w:r w:rsidR="00EF24D0" w:rsidRPr="002C758A">
        <w:rPr>
          <w:rFonts w:ascii="Arial" w:hAnsi="Arial" w:cs="David" w:hint="cs"/>
          <w:sz w:val="24"/>
          <w:szCs w:val="24"/>
          <w:rtl/>
        </w:rPr>
        <w:t xml:space="preserve"> לחקיקת החוק</w:t>
      </w:r>
      <w:r w:rsidRPr="002C758A">
        <w:rPr>
          <w:rFonts w:ascii="Arial" w:hAnsi="Arial" w:cs="David" w:hint="cs"/>
          <w:sz w:val="24"/>
          <w:szCs w:val="24"/>
          <w:rtl/>
        </w:rPr>
        <w:t xml:space="preserve"> מסיבות שונות כמו</w:t>
      </w:r>
      <w:r w:rsidRPr="002C758A">
        <w:rPr>
          <w:rFonts w:ascii="Arial" w:hAnsi="Arial" w:cs="David"/>
          <w:sz w:val="24"/>
          <w:szCs w:val="24"/>
          <w:rtl/>
        </w:rPr>
        <w:t xml:space="preserve"> </w:t>
      </w:r>
      <w:r w:rsidRPr="002C758A">
        <w:rPr>
          <w:rFonts w:ascii="Arial" w:hAnsi="Arial" w:cs="David" w:hint="cs"/>
          <w:sz w:val="24"/>
          <w:szCs w:val="24"/>
          <w:rtl/>
        </w:rPr>
        <w:t xml:space="preserve">מניעים של </w:t>
      </w:r>
      <w:r w:rsidRPr="002C758A">
        <w:rPr>
          <w:rFonts w:ascii="Arial" w:hAnsi="Arial" w:cs="David"/>
          <w:sz w:val="24"/>
          <w:szCs w:val="24"/>
          <w:rtl/>
        </w:rPr>
        <w:t xml:space="preserve">דת </w:t>
      </w:r>
      <w:r w:rsidR="006C60D7" w:rsidRPr="002C758A">
        <w:rPr>
          <w:rFonts w:ascii="Arial" w:hAnsi="Arial" w:cs="David" w:hint="cs"/>
          <w:sz w:val="24"/>
          <w:szCs w:val="24"/>
          <w:rtl/>
        </w:rPr>
        <w:t>ואידואלוגיה</w:t>
      </w:r>
      <w:r w:rsidRPr="002C758A">
        <w:rPr>
          <w:rFonts w:ascii="Arial" w:hAnsi="Arial" w:cs="David"/>
          <w:sz w:val="24"/>
          <w:szCs w:val="24"/>
          <w:rtl/>
        </w:rPr>
        <w:t>,</w:t>
      </w:r>
      <w:r w:rsidRPr="002C758A">
        <w:rPr>
          <w:rFonts w:ascii="Arial" w:hAnsi="Arial" w:cs="David" w:hint="cs"/>
          <w:sz w:val="24"/>
          <w:szCs w:val="24"/>
          <w:rtl/>
        </w:rPr>
        <w:t xml:space="preserve"> </w:t>
      </w:r>
      <w:r w:rsidRPr="002C758A">
        <w:rPr>
          <w:rFonts w:ascii="Arial" w:hAnsi="Arial" w:cs="David"/>
          <w:sz w:val="24"/>
          <w:szCs w:val="24"/>
          <w:rtl/>
        </w:rPr>
        <w:t xml:space="preserve">הפרעה לחופש הפרט, </w:t>
      </w:r>
      <w:r w:rsidRPr="002C758A">
        <w:rPr>
          <w:rFonts w:ascii="Arial" w:hAnsi="Arial" w:cs="David" w:hint="cs"/>
          <w:sz w:val="24"/>
          <w:szCs w:val="24"/>
          <w:rtl/>
        </w:rPr>
        <w:t>דאגה</w:t>
      </w:r>
      <w:r w:rsidRPr="002C758A">
        <w:rPr>
          <w:rFonts w:ascii="Arial" w:hAnsi="Arial" w:cs="David"/>
          <w:sz w:val="24"/>
          <w:szCs w:val="24"/>
          <w:rtl/>
        </w:rPr>
        <w:t xml:space="preserve"> לגבי היעילות והבטיחות של החיסונים, </w:t>
      </w:r>
      <w:r w:rsidRPr="002C758A">
        <w:rPr>
          <w:rFonts w:ascii="Arial" w:hAnsi="Arial" w:cs="David" w:hint="cs"/>
          <w:sz w:val="24"/>
          <w:szCs w:val="24"/>
          <w:rtl/>
        </w:rPr>
        <w:t xml:space="preserve">או שמא </w:t>
      </w:r>
      <w:r w:rsidR="00711B9A" w:rsidRPr="002C758A">
        <w:rPr>
          <w:rFonts w:ascii="Arial" w:hAnsi="Arial" w:cs="David" w:hint="cs"/>
          <w:sz w:val="24"/>
          <w:szCs w:val="24"/>
          <w:rtl/>
        </w:rPr>
        <w:t xml:space="preserve">הינם </w:t>
      </w:r>
      <w:r w:rsidRPr="002C758A">
        <w:rPr>
          <w:rFonts w:ascii="Arial" w:hAnsi="Arial" w:cs="David" w:hint="cs"/>
          <w:sz w:val="24"/>
          <w:szCs w:val="24"/>
          <w:rtl/>
        </w:rPr>
        <w:t>סבורים</w:t>
      </w:r>
      <w:r w:rsidR="00596E5C" w:rsidRPr="002C758A">
        <w:rPr>
          <w:rFonts w:ascii="Arial" w:hAnsi="Arial" w:cs="David" w:hint="cs"/>
          <w:sz w:val="24"/>
          <w:szCs w:val="24"/>
          <w:rtl/>
        </w:rPr>
        <w:t xml:space="preserve"> </w:t>
      </w:r>
      <w:r w:rsidRPr="002C758A">
        <w:rPr>
          <w:rFonts w:ascii="Arial" w:hAnsi="Arial" w:cs="David" w:hint="cs"/>
          <w:sz w:val="24"/>
          <w:szCs w:val="24"/>
          <w:rtl/>
        </w:rPr>
        <w:t xml:space="preserve">כי </w:t>
      </w:r>
      <w:r w:rsidRPr="002C758A">
        <w:rPr>
          <w:rFonts w:ascii="Arial" w:hAnsi="Arial" w:cs="David"/>
          <w:sz w:val="24"/>
          <w:szCs w:val="24"/>
          <w:rtl/>
        </w:rPr>
        <w:t>המ</w:t>
      </w:r>
      <w:r w:rsidR="0053278D" w:rsidRPr="002C758A">
        <w:rPr>
          <w:rFonts w:ascii="Arial" w:hAnsi="Arial" w:cs="David"/>
          <w:sz w:val="24"/>
          <w:szCs w:val="24"/>
          <w:rtl/>
        </w:rPr>
        <w:t>חלות שנגדן מחסנים נעלמו מהעולם</w:t>
      </w:r>
      <w:r w:rsidR="0053278D" w:rsidRPr="002C758A">
        <w:rPr>
          <w:rFonts w:ascii="Arial" w:hAnsi="Arial" w:cs="David" w:hint="cs"/>
          <w:sz w:val="24"/>
          <w:szCs w:val="24"/>
          <w:rtl/>
        </w:rPr>
        <w:t xml:space="preserve"> </w:t>
      </w:r>
      <w:r w:rsidRPr="002C758A">
        <w:rPr>
          <w:rFonts w:ascii="Arial" w:hAnsi="Arial" w:cs="David"/>
          <w:sz w:val="24"/>
          <w:szCs w:val="24"/>
          <w:rtl/>
        </w:rPr>
        <w:t xml:space="preserve">ואינן מהוות סיכון בריאותי ממשי. </w:t>
      </w:r>
      <w:r w:rsidR="00EF24D0" w:rsidRPr="002C758A">
        <w:rPr>
          <w:rFonts w:ascii="Arial" w:hAnsi="Arial" w:cs="David" w:hint="cs"/>
          <w:sz w:val="24"/>
          <w:szCs w:val="24"/>
          <w:rtl/>
        </w:rPr>
        <w:t>מצדדי</w:t>
      </w:r>
      <w:r w:rsidRPr="002C758A">
        <w:rPr>
          <w:rFonts w:ascii="Arial" w:hAnsi="Arial" w:cs="David" w:hint="cs"/>
          <w:sz w:val="24"/>
          <w:szCs w:val="24"/>
          <w:rtl/>
        </w:rPr>
        <w:t xml:space="preserve"> </w:t>
      </w:r>
      <w:r w:rsidRPr="002C758A">
        <w:rPr>
          <w:rFonts w:ascii="Arial" w:hAnsi="Arial" w:cs="David" w:hint="cs"/>
          <w:b/>
          <w:bCs/>
          <w:sz w:val="24"/>
          <w:szCs w:val="24"/>
          <w:rtl/>
        </w:rPr>
        <w:t>הגישה הליברטראינית</w:t>
      </w:r>
      <w:r w:rsidR="00A32472" w:rsidRPr="002C758A">
        <w:rPr>
          <w:rFonts w:ascii="Arial" w:hAnsi="Arial" w:cs="David" w:hint="cs"/>
          <w:b/>
          <w:bCs/>
          <w:sz w:val="24"/>
          <w:szCs w:val="24"/>
          <w:rtl/>
        </w:rPr>
        <w:t xml:space="preserve">, </w:t>
      </w:r>
      <w:r w:rsidR="00A32472" w:rsidRPr="002C758A">
        <w:rPr>
          <w:rFonts w:cs="David" w:hint="cs"/>
          <w:sz w:val="24"/>
          <w:szCs w:val="24"/>
          <w:rtl/>
          <w:lang w:val="ru-RU"/>
        </w:rPr>
        <w:t xml:space="preserve">"גישת החירות", </w:t>
      </w:r>
      <w:r w:rsidRPr="002C758A">
        <w:rPr>
          <w:rFonts w:ascii="Arial" w:hAnsi="Arial" w:cs="David" w:hint="cs"/>
          <w:sz w:val="24"/>
          <w:szCs w:val="24"/>
          <w:rtl/>
        </w:rPr>
        <w:t>יטענו כ</w:t>
      </w:r>
      <w:r w:rsidR="0053278D" w:rsidRPr="002C758A">
        <w:rPr>
          <w:rFonts w:ascii="Arial" w:hAnsi="Arial" w:cs="David" w:hint="cs"/>
          <w:sz w:val="24"/>
          <w:szCs w:val="24"/>
          <w:rtl/>
        </w:rPr>
        <w:t>י לכל אדם יש זכות בסיסית לחירות</w:t>
      </w:r>
      <w:r w:rsidRPr="002C758A">
        <w:rPr>
          <w:rFonts w:ascii="Arial" w:hAnsi="Arial" w:cs="David" w:hint="cs"/>
          <w:sz w:val="24"/>
          <w:szCs w:val="24"/>
          <w:rtl/>
        </w:rPr>
        <w:t xml:space="preserve"> וכל פרט יוכל לפעול כרצונו. </w:t>
      </w:r>
      <w:r w:rsidR="00A32472" w:rsidRPr="002C758A">
        <w:rPr>
          <w:rFonts w:ascii="Arial" w:hAnsi="Arial" w:cs="David" w:hint="cs"/>
          <w:sz w:val="24"/>
          <w:szCs w:val="24"/>
          <w:rtl/>
        </w:rPr>
        <w:t xml:space="preserve">אלו </w:t>
      </w:r>
      <w:r w:rsidR="00A32472" w:rsidRPr="002C758A">
        <w:rPr>
          <w:rFonts w:cs="David" w:hint="cs"/>
          <w:sz w:val="24"/>
          <w:szCs w:val="24"/>
          <w:rtl/>
          <w:lang w:val="ru-RU"/>
        </w:rPr>
        <w:t>רואים</w:t>
      </w:r>
      <w:r w:rsidR="00F93C38" w:rsidRPr="002C758A">
        <w:rPr>
          <w:rFonts w:cs="David" w:hint="cs"/>
          <w:sz w:val="24"/>
          <w:szCs w:val="24"/>
          <w:rtl/>
          <w:lang w:val="ru-RU"/>
        </w:rPr>
        <w:t xml:space="preserve"> את הצדק בהותרת האוטונומיה של כל פרט על החלטותיו ועל ערכיו, כל עוד אין הדבר פוגע בזולתו.</w:t>
      </w:r>
      <w:r w:rsidR="001A380C" w:rsidRPr="002C758A">
        <w:rPr>
          <w:rFonts w:ascii="Arial" w:hAnsi="Arial" w:cs="David" w:hint="cs"/>
          <w:sz w:val="24"/>
          <w:szCs w:val="24"/>
          <w:rtl/>
        </w:rPr>
        <w:t xml:space="preserve"> </w:t>
      </w:r>
      <w:r w:rsidR="008D6317" w:rsidRPr="002C758A">
        <w:rPr>
          <w:rFonts w:ascii="Arial" w:hAnsi="Arial" w:cs="David" w:hint="cs"/>
          <w:sz w:val="24"/>
          <w:szCs w:val="24"/>
          <w:rtl/>
        </w:rPr>
        <w:t xml:space="preserve">תפיסת ערך החירות בקרב אותם הוגים הינה במובן רחב: פוליטי, תרבותי וכלכלי, כלומר מקסימום חירות לאדם הפרטי בבחירת אורח חייו וניהול </w:t>
      </w:r>
      <w:r w:rsidR="008D6317" w:rsidRPr="00064697">
        <w:rPr>
          <w:rFonts w:ascii="Arial" w:hAnsi="Arial" w:cs="David" w:hint="cs"/>
          <w:sz w:val="24"/>
          <w:szCs w:val="24"/>
          <w:rtl/>
        </w:rPr>
        <w:t>ממונו ומינימום התערבות של המדינה בבחירות אלו.</w:t>
      </w:r>
    </w:p>
    <w:p w14:paraId="37D91F96" w14:textId="77777777" w:rsidR="00335F38" w:rsidRPr="008D6317" w:rsidRDefault="00335F38" w:rsidP="00567627">
      <w:pPr>
        <w:spacing w:after="120" w:line="360" w:lineRule="auto"/>
        <w:jc w:val="both"/>
        <w:rPr>
          <w:rFonts w:ascii="Arial" w:hAnsi="Arial" w:cs="David"/>
          <w:sz w:val="24"/>
          <w:szCs w:val="24"/>
        </w:rPr>
      </w:pPr>
      <w:r w:rsidRPr="00064697">
        <w:rPr>
          <w:rFonts w:ascii="Arial" w:hAnsi="Arial" w:cs="David" w:hint="cs"/>
          <w:sz w:val="24"/>
          <w:szCs w:val="24"/>
          <w:rtl/>
        </w:rPr>
        <w:t>גישה זו מכירה בעבודה שהחברה הדמוקרטית הליברלית בת זמננו כוללת בתוכה אוכלוסיה מגוונת מבחינות רבות: אתנית, דתית, תרבותית, מעמדית ופילוסופית. לטענתם, לכל אדם יש זכות בסיסית לחירות ולכן אנו יכולים לעשות כרצוננו בדברים השייכים לנו וזאת בתנאי שאנו מכבדים את זכותם של האחרים, ומאפשרים גם להם לנהוג ב</w:t>
      </w:r>
      <w:r w:rsidR="008D6317" w:rsidRPr="00064697">
        <w:rPr>
          <w:rFonts w:ascii="Arial" w:hAnsi="Arial" w:cs="David" w:hint="cs"/>
          <w:sz w:val="24"/>
          <w:szCs w:val="24"/>
          <w:rtl/>
        </w:rPr>
        <w:t xml:space="preserve">אופן דומה לאופן שבו אנו פועלים. </w:t>
      </w:r>
      <w:r w:rsidRPr="00064697">
        <w:rPr>
          <w:rFonts w:ascii="Arial" w:hAnsi="Arial" w:cs="David" w:hint="cs"/>
          <w:sz w:val="24"/>
          <w:szCs w:val="24"/>
          <w:rtl/>
        </w:rPr>
        <w:t xml:space="preserve">לדעת הוגי הגישה כל ניסיון לתקן את אי השוויון החברתי כלכלי הוא שגוי מיסודו. בפועלן של מדינות או של רשויות מתכננות אין הן יכולות לקחת בחשבון את כלל המשתנים, ובהכרח בניסיונן לחלק מחדש ולייצר שוויון הן ייפגעו </w:t>
      </w:r>
      <w:r w:rsidR="002C758A" w:rsidRPr="00064697">
        <w:rPr>
          <w:rFonts w:ascii="Arial" w:hAnsi="Arial" w:cs="David" w:hint="cs"/>
          <w:sz w:val="24"/>
          <w:szCs w:val="24"/>
          <w:rtl/>
        </w:rPr>
        <w:t>באדם אחר</w:t>
      </w:r>
      <w:r w:rsidRPr="00064697">
        <w:rPr>
          <w:rFonts w:ascii="Arial" w:hAnsi="Arial" w:cs="David" w:hint="cs"/>
          <w:sz w:val="24"/>
          <w:szCs w:val="24"/>
          <w:rtl/>
        </w:rPr>
        <w:t>. חירות הקניין הינה חירות מרכזית בעיניהם ויתנגדו לחוקים מוסריים ולחוקים הכופים על בעלי האמצעים לתמוך במדיניות רווחה ומיסוי פרוגרסיבי שמופנה לעניים.</w:t>
      </w:r>
      <w:r w:rsidRPr="001A380C">
        <w:rPr>
          <w:rFonts w:ascii="Arial" w:hAnsi="Arial" w:cs="David" w:hint="cs"/>
          <w:sz w:val="24"/>
          <w:szCs w:val="24"/>
          <w:rtl/>
        </w:rPr>
        <w:t> </w:t>
      </w:r>
    </w:p>
    <w:p w14:paraId="1F9D8427" w14:textId="77777777" w:rsidR="000E45A5" w:rsidRPr="00DE62CE" w:rsidRDefault="001A380C" w:rsidP="003138C5">
      <w:pPr>
        <w:pStyle w:val="NormalWeb"/>
        <w:shd w:val="clear" w:color="auto" w:fill="FFFFFF"/>
        <w:bidi/>
        <w:spacing w:before="0" w:beforeAutospacing="0" w:after="120" w:afterAutospacing="0" w:line="360" w:lineRule="auto"/>
        <w:jc w:val="both"/>
        <w:rPr>
          <w:rFonts w:ascii="Arial" w:hAnsi="Arial" w:cs="David"/>
          <w:rtl/>
        </w:rPr>
      </w:pPr>
      <w:r w:rsidRPr="00333F8B">
        <w:rPr>
          <w:rFonts w:ascii="Arial" w:hAnsi="Arial" w:cs="David" w:hint="cs"/>
          <w:b/>
          <w:bCs/>
          <w:rtl/>
        </w:rPr>
        <w:t>האייק</w:t>
      </w:r>
      <w:r w:rsidRPr="00333F8B">
        <w:rPr>
          <w:rFonts w:ascii="Arial" w:hAnsi="Arial" w:cs="David" w:hint="cs"/>
          <w:rtl/>
        </w:rPr>
        <w:t xml:space="preserve"> שם במקום הראשון את חופש הפרט ונגד מדיניות רווחה שפוגעת בחופש, ובעד </w:t>
      </w:r>
      <w:r w:rsidR="002F5272">
        <w:rPr>
          <w:rFonts w:ascii="Arial" w:hAnsi="Arial" w:cs="David" w:hint="cs"/>
          <w:rtl/>
        </w:rPr>
        <w:t xml:space="preserve">קיומו של </w:t>
      </w:r>
      <w:r w:rsidRPr="00333F8B">
        <w:rPr>
          <w:rFonts w:ascii="Arial" w:hAnsi="Arial" w:cs="David" w:hint="cs"/>
          <w:rtl/>
        </w:rPr>
        <w:t>שוק חופשי. לפי גישתו השוק החופשי הוא הערך העליון, והחירות צריכה לשרת אותו. כמו כן, צדק חברתי זוהי הדרך לשעבוד ולחוסר יעילות וכל ניסיון להגשים אידיאל של צדק חברתי מצעיד את החברה בדרך לשעבוד ,לכינונה של מדינה ריכוזית וליצירתה של מערכת מנגנונים בירוקרטים דיכאוניים. לפי גישתו אין ישות כזו חברה, יש רק יחידים ומשפחות. ומכאן שלא ניתן גם לדבר על צדק חברתי אלא בהתייחס לפעולותיהם של יח</w:t>
      </w:r>
      <w:r w:rsidR="00690C69">
        <w:rPr>
          <w:rFonts w:ascii="Arial" w:hAnsi="Arial" w:cs="David" w:hint="cs"/>
          <w:rtl/>
        </w:rPr>
        <w:t xml:space="preserve">ידים. לכן, לפי השקפת עולמו חקיקת חוק שיחייב את כלל האוכלוסייה להתחסן יראה בפעולה זו </w:t>
      </w:r>
      <w:r w:rsidR="00B35321">
        <w:rPr>
          <w:rFonts w:ascii="Arial" w:hAnsi="Arial" w:cs="David" w:hint="cs"/>
          <w:rtl/>
        </w:rPr>
        <w:t xml:space="preserve">כהגבלה </w:t>
      </w:r>
      <w:r w:rsidR="001527A5">
        <w:rPr>
          <w:rFonts w:ascii="Arial" w:hAnsi="Arial" w:cs="David" w:hint="cs"/>
          <w:rtl/>
        </w:rPr>
        <w:t xml:space="preserve">על </w:t>
      </w:r>
      <w:r w:rsidR="0076177D">
        <w:rPr>
          <w:rFonts w:ascii="Arial" w:hAnsi="Arial" w:cs="David" w:hint="cs"/>
          <w:rtl/>
        </w:rPr>
        <w:t>חופש הפרט</w:t>
      </w:r>
      <w:r w:rsidR="001527A5">
        <w:rPr>
          <w:rFonts w:ascii="Arial" w:hAnsi="Arial" w:cs="David" w:hint="cs"/>
          <w:rtl/>
        </w:rPr>
        <w:t xml:space="preserve"> ועל חופש </w:t>
      </w:r>
      <w:r w:rsidR="00A07DF4">
        <w:rPr>
          <w:rFonts w:ascii="Arial" w:hAnsi="Arial" w:cs="David" w:hint="cs"/>
          <w:rtl/>
        </w:rPr>
        <w:t>הבחירה</w:t>
      </w:r>
      <w:r w:rsidRPr="00333F8B">
        <w:rPr>
          <w:rFonts w:ascii="Arial" w:hAnsi="Arial" w:cs="David" w:hint="cs"/>
          <w:rtl/>
        </w:rPr>
        <w:t xml:space="preserve">, הזכות של </w:t>
      </w:r>
      <w:r w:rsidR="001527A5">
        <w:rPr>
          <w:rFonts w:ascii="Arial" w:hAnsi="Arial" w:cs="David" w:hint="cs"/>
          <w:rtl/>
        </w:rPr>
        <w:t xml:space="preserve">הפרט </w:t>
      </w:r>
      <w:r w:rsidR="0076177D">
        <w:rPr>
          <w:rFonts w:ascii="Arial" w:hAnsi="Arial" w:cs="David" w:hint="cs"/>
          <w:rtl/>
        </w:rPr>
        <w:t xml:space="preserve">להיות אחראי על </w:t>
      </w:r>
      <w:r w:rsidR="001527A5">
        <w:rPr>
          <w:rFonts w:ascii="Arial" w:hAnsi="Arial" w:cs="David" w:hint="cs"/>
          <w:rtl/>
        </w:rPr>
        <w:t>בריאותו</w:t>
      </w:r>
      <w:r w:rsidR="0076177D">
        <w:rPr>
          <w:rFonts w:ascii="Arial" w:hAnsi="Arial" w:cs="David" w:hint="cs"/>
          <w:rtl/>
        </w:rPr>
        <w:t>. האייק אינו רואה</w:t>
      </w:r>
      <w:r w:rsidRPr="00333F8B">
        <w:rPr>
          <w:rFonts w:ascii="Arial" w:hAnsi="Arial" w:cs="David" w:hint="cs"/>
          <w:rtl/>
        </w:rPr>
        <w:t xml:space="preserve"> בחברה כישות, לא קיימים מבחינתו אינטרסים חברתיים </w:t>
      </w:r>
      <w:r w:rsidR="009E14A9">
        <w:rPr>
          <w:rFonts w:ascii="Arial" w:hAnsi="Arial" w:cs="David" w:hint="cs"/>
          <w:rtl/>
        </w:rPr>
        <w:t xml:space="preserve">וציבוריים אחרים. </w:t>
      </w:r>
      <w:r w:rsidR="00A32472">
        <w:rPr>
          <w:rFonts w:ascii="Arial" w:hAnsi="Arial" w:cs="David" w:hint="cs"/>
          <w:rtl/>
        </w:rPr>
        <w:t xml:space="preserve"> </w:t>
      </w:r>
    </w:p>
    <w:p w14:paraId="78E38AA8" w14:textId="77777777" w:rsidR="00CD5D70" w:rsidRDefault="00101BBA" w:rsidP="00567627">
      <w:pPr>
        <w:pStyle w:val="NormalWeb"/>
        <w:shd w:val="clear" w:color="auto" w:fill="FFFFFF"/>
        <w:bidi/>
        <w:spacing w:before="0" w:beforeAutospacing="0" w:after="120" w:afterAutospacing="0" w:line="360" w:lineRule="auto"/>
        <w:jc w:val="both"/>
        <w:rPr>
          <w:rFonts w:ascii="Arial" w:hAnsi="Arial" w:cs="David"/>
          <w:rtl/>
        </w:rPr>
      </w:pPr>
      <w:r w:rsidRPr="00DE62CE">
        <w:rPr>
          <w:rFonts w:ascii="Arial" w:hAnsi="Arial" w:cs="David" w:hint="cs"/>
          <w:rtl/>
        </w:rPr>
        <w:t>לפי נקודת מבטו של</w:t>
      </w:r>
      <w:r w:rsidRPr="00333F8B">
        <w:rPr>
          <w:rFonts w:ascii="Arial" w:hAnsi="Arial" w:cs="David" w:hint="cs"/>
          <w:b/>
          <w:bCs/>
          <w:rtl/>
        </w:rPr>
        <w:t xml:space="preserve"> רוברט נוזיק</w:t>
      </w:r>
      <w:r w:rsidRPr="00333F8B">
        <w:rPr>
          <w:rFonts w:ascii="Arial" w:hAnsi="Arial" w:cs="David" w:hint="cs"/>
          <w:rtl/>
        </w:rPr>
        <w:t>, אנו נדרש להסתכל</w:t>
      </w:r>
      <w:r w:rsidRPr="00E4503D">
        <w:rPr>
          <w:rFonts w:ascii="Arial" w:hAnsi="Arial" w:cs="David" w:hint="cs"/>
          <w:rtl/>
        </w:rPr>
        <w:t xml:space="preserve"> מבעד לעמדתו המוסרית. התאוריה של נוזיק שמה את החירות האינדיבידואלית במקום הראשון, והשוק החופשי הוא אמצעי. כיתר ההוגים הליברטריאנים, נוזיק מתנגד להפרה של זכויות הפרט וכן לכפיית חלוקה מחדש. על פי </w:t>
      </w:r>
      <w:r w:rsidR="00CD5D70">
        <w:rPr>
          <w:rFonts w:ascii="Arial" w:hAnsi="Arial" w:cs="David" w:hint="cs"/>
          <w:rtl/>
        </w:rPr>
        <w:t>תורתו</w:t>
      </w:r>
      <w:r w:rsidRPr="00E4503D">
        <w:rPr>
          <w:rFonts w:ascii="Arial" w:hAnsi="Arial" w:cs="David" w:hint="cs"/>
          <w:rtl/>
        </w:rPr>
        <w:t>, אחת מזכויותיו העיקריות של הפרט אותה יש לשמור ולכבד היא הזכות לקניין. הפרט רשאי להשתמש בקניין השייך לו בכל דרך שייבחר ובכל עת שייבחר, וההחלטה שלא להשתמש בקניין, גם היא שמורה אך ורק לבעל הקניין.</w:t>
      </w:r>
      <w:r w:rsidR="007007D5">
        <w:rPr>
          <w:rFonts w:ascii="Arial" w:hAnsi="Arial" w:cs="David" w:hint="cs"/>
          <w:rtl/>
        </w:rPr>
        <w:t xml:space="preserve"> ה</w:t>
      </w:r>
      <w:r w:rsidRPr="00E4503D">
        <w:rPr>
          <w:rFonts w:ascii="Arial" w:hAnsi="Arial" w:cs="David" w:hint="cs"/>
          <w:rtl/>
        </w:rPr>
        <w:t>פרה או התערבות של המדינה או הרשו</w:t>
      </w:r>
      <w:r w:rsidR="00CD5D70">
        <w:rPr>
          <w:rFonts w:ascii="Arial" w:hAnsi="Arial" w:cs="David" w:hint="cs"/>
          <w:rtl/>
        </w:rPr>
        <w:t xml:space="preserve">יות בזכות זו של הפרט אינה צודקת. </w:t>
      </w:r>
    </w:p>
    <w:p w14:paraId="4C4B3B9A" w14:textId="77777777" w:rsidR="000B2598" w:rsidRDefault="00101BBA" w:rsidP="00567627">
      <w:pPr>
        <w:pStyle w:val="NormalWeb"/>
        <w:shd w:val="clear" w:color="auto" w:fill="FFFFFF"/>
        <w:bidi/>
        <w:spacing w:before="0" w:beforeAutospacing="0" w:after="120" w:afterAutospacing="0" w:line="360" w:lineRule="auto"/>
        <w:jc w:val="both"/>
        <w:rPr>
          <w:rFonts w:ascii="Arial" w:hAnsi="Arial" w:cs="David"/>
          <w:rtl/>
        </w:rPr>
      </w:pPr>
      <w:r w:rsidRPr="00E4503D">
        <w:rPr>
          <w:rFonts w:ascii="Arial" w:hAnsi="Arial" w:cs="David" w:hint="cs"/>
          <w:rtl/>
        </w:rPr>
        <w:t xml:space="preserve">תורת הזכאות של נוזיק מבהירה כי הזכות ההיסטורית והמוסרית על קניין מסוים יכולה להיווצר בשתי צורות בלבד – ברכישה מקורית או העברה חוקית ומוסכמת שמתבצעת מרצונו החופשי של </w:t>
      </w:r>
      <w:r w:rsidR="006E1046">
        <w:rPr>
          <w:rFonts w:ascii="Arial" w:hAnsi="Arial" w:cs="David" w:hint="cs"/>
          <w:rtl/>
        </w:rPr>
        <w:t xml:space="preserve">בעל הקניין המקורי. לפי גישתו </w:t>
      </w:r>
      <w:r w:rsidRPr="00E4503D">
        <w:rPr>
          <w:rFonts w:ascii="Arial" w:hAnsi="Arial" w:cs="David" w:hint="cs"/>
          <w:rtl/>
        </w:rPr>
        <w:t>אם ישנו אידיאל חלוקה שנראה לנו ראוי</w:t>
      </w:r>
      <w:r w:rsidR="00CD5D70">
        <w:rPr>
          <w:rFonts w:ascii="Arial" w:hAnsi="Arial" w:cs="David" w:hint="cs"/>
          <w:rtl/>
        </w:rPr>
        <w:t>,</w:t>
      </w:r>
      <w:r w:rsidRPr="00E4503D">
        <w:rPr>
          <w:rFonts w:ascii="Arial" w:hAnsi="Arial" w:cs="David" w:hint="cs"/>
          <w:rtl/>
        </w:rPr>
        <w:t xml:space="preserve"> הניסיון להשיג אותו באופן קבוע דורש התערבות אין סופית של המדינה בקניין, בהחלטות החופשיות, כולל במקומות שבהם היתרון שאנשים השיגו בצורה לגיטימית לחלוטין</w:t>
      </w:r>
      <w:r w:rsidR="00CD5D70">
        <w:rPr>
          <w:rFonts w:ascii="Arial" w:hAnsi="Arial" w:cs="David" w:hint="cs"/>
          <w:rtl/>
        </w:rPr>
        <w:t>.</w:t>
      </w:r>
      <w:r w:rsidRPr="00E4503D">
        <w:rPr>
          <w:rFonts w:ascii="Arial" w:hAnsi="Arial" w:cs="David" w:hint="cs"/>
          <w:rtl/>
        </w:rPr>
        <w:t xml:space="preserve"> </w:t>
      </w:r>
      <w:r w:rsidR="00CD5D70">
        <w:rPr>
          <w:rFonts w:ascii="Arial" w:hAnsi="Arial" w:cs="David" w:hint="cs"/>
          <w:rtl/>
        </w:rPr>
        <w:t xml:space="preserve">על </w:t>
      </w:r>
      <w:r w:rsidRPr="00E4503D">
        <w:rPr>
          <w:rFonts w:ascii="Arial" w:hAnsi="Arial" w:cs="David" w:hint="cs"/>
          <w:rtl/>
        </w:rPr>
        <w:t>כן שום עיקרון צדק חלוקתי לא יכול להתקיים לארוך זמן ב</w:t>
      </w:r>
      <w:r w:rsidR="006E1046">
        <w:rPr>
          <w:rFonts w:ascii="Arial" w:hAnsi="Arial" w:cs="David" w:hint="cs"/>
          <w:rtl/>
        </w:rPr>
        <w:t>לי התערבות מתמדת בחיי בני האדם</w:t>
      </w:r>
      <w:r w:rsidRPr="00E4503D">
        <w:rPr>
          <w:rFonts w:ascii="Arial" w:hAnsi="Arial" w:cs="David" w:hint="cs"/>
          <w:rtl/>
        </w:rPr>
        <w:t>.</w:t>
      </w:r>
      <w:r w:rsidR="00210093">
        <w:rPr>
          <w:rFonts w:ascii="Arial" w:hAnsi="Arial" w:cs="David" w:hint="cs"/>
          <w:rtl/>
        </w:rPr>
        <w:t xml:space="preserve"> </w:t>
      </w:r>
    </w:p>
    <w:p w14:paraId="7D3A646C" w14:textId="732F411E" w:rsidR="00101BBA" w:rsidRDefault="00101BBA" w:rsidP="00567627">
      <w:pPr>
        <w:pStyle w:val="NormalWeb"/>
        <w:shd w:val="clear" w:color="auto" w:fill="FFFFFF"/>
        <w:bidi/>
        <w:spacing w:before="0" w:beforeAutospacing="0" w:after="120" w:afterAutospacing="0" w:line="360" w:lineRule="auto"/>
        <w:jc w:val="both"/>
        <w:rPr>
          <w:ins w:id="9" w:author="נעה פדה" w:date="2020-07-05T18:33:00Z"/>
          <w:rFonts w:ascii="Arial" w:hAnsi="Arial" w:cs="David"/>
          <w:rtl/>
        </w:rPr>
      </w:pPr>
      <w:r w:rsidRPr="00E4503D">
        <w:rPr>
          <w:rFonts w:ascii="Arial" w:hAnsi="Arial" w:cs="David" w:hint="cs"/>
          <w:rtl/>
        </w:rPr>
        <w:t>לפי נוזיק</w:t>
      </w:r>
      <w:r w:rsidRPr="00E4503D">
        <w:rPr>
          <w:rFonts w:ascii="Arial" w:hAnsi="Arial" w:cs="David"/>
          <w:rtl/>
        </w:rPr>
        <w:t xml:space="preserve"> חלוקה </w:t>
      </w:r>
      <w:r w:rsidRPr="00333F8B">
        <w:rPr>
          <w:rFonts w:ascii="Arial" w:hAnsi="Arial" w:cs="David"/>
          <w:rtl/>
        </w:rPr>
        <w:t>מחדש פוגעת בחירות הפרט להחליט כיצד לנהוג עם קניינו</w:t>
      </w:r>
      <w:r w:rsidR="001C3ABA">
        <w:rPr>
          <w:rFonts w:ascii="Arial" w:hAnsi="Arial" w:cs="David" w:hint="cs"/>
          <w:rtl/>
        </w:rPr>
        <w:t xml:space="preserve">, </w:t>
      </w:r>
      <w:r w:rsidRPr="00333F8B">
        <w:rPr>
          <w:rFonts w:ascii="Arial" w:hAnsi="Arial" w:cs="David" w:hint="cs"/>
          <w:rtl/>
        </w:rPr>
        <w:t xml:space="preserve">במידה ואדם רוצה לחלק </w:t>
      </w:r>
      <w:r w:rsidR="001C3ABA">
        <w:rPr>
          <w:rFonts w:ascii="Arial" w:hAnsi="Arial" w:cs="David" w:hint="cs"/>
          <w:rtl/>
        </w:rPr>
        <w:t>את הונו</w:t>
      </w:r>
      <w:r w:rsidR="00210093">
        <w:rPr>
          <w:rFonts w:ascii="Arial" w:hAnsi="Arial" w:cs="David" w:hint="cs"/>
          <w:rtl/>
        </w:rPr>
        <w:t xml:space="preserve"> נוזיק לא יתנגד ל</w:t>
      </w:r>
      <w:r w:rsidR="008943CE">
        <w:rPr>
          <w:rFonts w:ascii="Arial" w:hAnsi="Arial" w:cs="David" w:hint="cs"/>
          <w:rtl/>
        </w:rPr>
        <w:t>ביצוע הפעולה</w:t>
      </w:r>
      <w:r w:rsidR="00210093">
        <w:rPr>
          <w:rFonts w:ascii="Arial" w:hAnsi="Arial" w:cs="David" w:hint="cs"/>
          <w:rtl/>
        </w:rPr>
        <w:t>,</w:t>
      </w:r>
      <w:r w:rsidR="001C3ABA">
        <w:rPr>
          <w:rFonts w:ascii="Arial" w:hAnsi="Arial" w:cs="David" w:hint="cs"/>
          <w:rtl/>
        </w:rPr>
        <w:t xml:space="preserve"> </w:t>
      </w:r>
      <w:r w:rsidR="0058573D">
        <w:rPr>
          <w:rFonts w:ascii="Arial" w:hAnsi="Arial" w:cs="David" w:hint="cs"/>
          <w:rtl/>
        </w:rPr>
        <w:t xml:space="preserve">אך </w:t>
      </w:r>
      <w:r w:rsidR="008943CE">
        <w:rPr>
          <w:rFonts w:ascii="Arial" w:hAnsi="Arial" w:cs="David" w:hint="cs"/>
          <w:rtl/>
        </w:rPr>
        <w:t>יתנגד</w:t>
      </w:r>
      <w:r w:rsidRPr="00333F8B">
        <w:rPr>
          <w:rFonts w:ascii="Arial" w:hAnsi="Arial" w:cs="David" w:hint="cs"/>
          <w:rtl/>
        </w:rPr>
        <w:t xml:space="preserve"> לכך שהמדינה תחי</w:t>
      </w:r>
      <w:r w:rsidR="008943CE">
        <w:rPr>
          <w:rFonts w:ascii="Arial" w:hAnsi="Arial" w:cs="David" w:hint="cs"/>
          <w:rtl/>
        </w:rPr>
        <w:t xml:space="preserve">יב את אותו בן אדם לחלק את הונו </w:t>
      </w:r>
      <w:r w:rsidRPr="00333F8B">
        <w:rPr>
          <w:rFonts w:ascii="Arial" w:hAnsi="Arial" w:cs="David" w:hint="cs"/>
          <w:rtl/>
        </w:rPr>
        <w:t>דרך מערכות המיסוי.</w:t>
      </w:r>
      <w:r w:rsidR="007106A0">
        <w:rPr>
          <w:rFonts w:ascii="Arial" w:hAnsi="Arial" w:cs="David" w:hint="cs"/>
          <w:rtl/>
        </w:rPr>
        <w:t xml:space="preserve"> </w:t>
      </w:r>
      <w:r w:rsidR="002D55EE">
        <w:rPr>
          <w:rFonts w:ascii="Arial" w:hAnsi="Arial" w:cs="David" w:hint="cs"/>
          <w:rtl/>
        </w:rPr>
        <w:t>קניין הינו כל אינטרס אשר יש לו ערך כלכלי, כמו כן קיימת דוקטרינת הפגיעה באוטונומיה, שעיקרה פגיעה בחופש הבחירה של אדם ו</w:t>
      </w:r>
      <w:r w:rsidR="008943CE">
        <w:rPr>
          <w:rFonts w:ascii="Arial" w:hAnsi="Arial" w:cs="David" w:hint="cs"/>
          <w:rtl/>
        </w:rPr>
        <w:t>באפשרותו להחליט מה ייעשה בגופו</w:t>
      </w:r>
      <w:r w:rsidR="000B2598">
        <w:rPr>
          <w:rFonts w:ascii="Arial" w:hAnsi="Arial" w:cs="David" w:hint="cs"/>
          <w:rtl/>
        </w:rPr>
        <w:t>,</w:t>
      </w:r>
      <w:r w:rsidR="00D129DE">
        <w:rPr>
          <w:rFonts w:ascii="Arial" w:hAnsi="Arial" w:cs="David" w:hint="cs"/>
          <w:rtl/>
        </w:rPr>
        <w:t xml:space="preserve"> </w:t>
      </w:r>
      <w:r w:rsidR="00B318F8">
        <w:rPr>
          <w:rFonts w:ascii="Arial" w:hAnsi="Arial" w:cs="David" w:hint="cs"/>
          <w:rtl/>
        </w:rPr>
        <w:t>כיון</w:t>
      </w:r>
      <w:r w:rsidR="000B2598" w:rsidRPr="000B2598">
        <w:rPr>
          <w:rFonts w:ascii="Arial" w:hAnsi="Arial" w:cs="David" w:hint="cs"/>
          <w:rtl/>
        </w:rPr>
        <w:t xml:space="preserve"> </w:t>
      </w:r>
      <w:r w:rsidR="00B318F8">
        <w:rPr>
          <w:rFonts w:ascii="Arial" w:hAnsi="Arial" w:cs="David" w:hint="cs"/>
          <w:rtl/>
        </w:rPr>
        <w:t>ש</w:t>
      </w:r>
      <w:r w:rsidR="000B2598">
        <w:rPr>
          <w:rFonts w:ascii="Arial" w:hAnsi="Arial" w:cs="David" w:hint="cs"/>
          <w:rtl/>
        </w:rPr>
        <w:t xml:space="preserve">גופו של אדם הוא קניינו. </w:t>
      </w:r>
      <w:r w:rsidR="00092014">
        <w:rPr>
          <w:rFonts w:ascii="Arial" w:hAnsi="Arial" w:cs="David" w:hint="cs"/>
          <w:rtl/>
        </w:rPr>
        <w:t xml:space="preserve">לפי המקרה המתואר קיימת </w:t>
      </w:r>
      <w:r w:rsidR="002D55EE">
        <w:rPr>
          <w:rFonts w:ascii="Arial" w:hAnsi="Arial" w:cs="David" w:hint="cs"/>
          <w:rtl/>
        </w:rPr>
        <w:t>פגיעה באוטונומיה</w:t>
      </w:r>
      <w:r w:rsidR="00862341">
        <w:rPr>
          <w:rFonts w:ascii="Arial" w:hAnsi="Arial" w:cs="David" w:hint="cs"/>
          <w:rtl/>
        </w:rPr>
        <w:t>, בקניין</w:t>
      </w:r>
      <w:r w:rsidR="001C3ABA">
        <w:rPr>
          <w:rFonts w:ascii="Arial" w:hAnsi="Arial" w:cs="David" w:hint="cs"/>
          <w:rtl/>
        </w:rPr>
        <w:t xml:space="preserve"> של הפרט וזאת </w:t>
      </w:r>
      <w:r w:rsidR="00862341">
        <w:rPr>
          <w:rFonts w:ascii="Arial" w:hAnsi="Arial" w:cs="David" w:hint="cs"/>
          <w:rtl/>
        </w:rPr>
        <w:t>על ידי</w:t>
      </w:r>
      <w:r w:rsidR="00DC6BA8">
        <w:rPr>
          <w:rFonts w:ascii="Arial" w:hAnsi="Arial" w:cs="David" w:hint="cs"/>
          <w:rtl/>
        </w:rPr>
        <w:t xml:space="preserve"> </w:t>
      </w:r>
      <w:r w:rsidR="002D55EE">
        <w:rPr>
          <w:rFonts w:ascii="Arial" w:hAnsi="Arial" w:cs="David" w:hint="cs"/>
          <w:rtl/>
        </w:rPr>
        <w:t>אי קבלת הסכמה מדעת לפרוצדורה רפואית</w:t>
      </w:r>
      <w:r w:rsidR="00862341">
        <w:rPr>
          <w:rFonts w:ascii="Arial" w:hAnsi="Arial" w:cs="David" w:hint="cs"/>
          <w:rtl/>
        </w:rPr>
        <w:t>.</w:t>
      </w:r>
      <w:r w:rsidR="00B318F8">
        <w:rPr>
          <w:rFonts w:ascii="Arial" w:hAnsi="Arial" w:cs="David" w:hint="cs"/>
          <w:rtl/>
        </w:rPr>
        <w:t xml:space="preserve"> </w:t>
      </w:r>
      <w:r w:rsidR="0077687C">
        <w:rPr>
          <w:rFonts w:ascii="Arial" w:hAnsi="Arial" w:cs="David" w:hint="cs"/>
          <w:rtl/>
        </w:rPr>
        <w:t xml:space="preserve">כלומר, </w:t>
      </w:r>
      <w:r w:rsidR="00B318F8">
        <w:rPr>
          <w:rFonts w:ascii="Arial" w:hAnsi="Arial" w:cs="David" w:hint="cs"/>
          <w:rtl/>
        </w:rPr>
        <w:t>ניתן להסתכל על כוח בחירה כעל נכס בעל שווי אובייקטיבי על ידי כך שקיים קשר ישיר בין העדר הסכמה מדעת לפגיעה בקניין.</w:t>
      </w:r>
      <w:r w:rsidR="0077687C">
        <w:rPr>
          <w:rFonts w:ascii="Arial" w:hAnsi="Arial" w:cs="David" w:hint="cs"/>
          <w:rtl/>
        </w:rPr>
        <w:t xml:space="preserve"> </w:t>
      </w:r>
      <w:r w:rsidR="000C7444">
        <w:rPr>
          <w:rFonts w:ascii="Arial" w:hAnsi="Arial" w:cs="David" w:hint="cs"/>
          <w:rtl/>
        </w:rPr>
        <w:t xml:space="preserve">בתפיסתו נוזיק </w:t>
      </w:r>
      <w:r w:rsidRPr="00333F8B">
        <w:rPr>
          <w:rFonts w:ascii="Arial" w:hAnsi="Arial" w:cs="David" w:hint="cs"/>
          <w:rtl/>
        </w:rPr>
        <w:t xml:space="preserve">ממעיט בתפקידיה של המדינה </w:t>
      </w:r>
      <w:r w:rsidR="000C7444">
        <w:rPr>
          <w:rFonts w:ascii="Arial" w:hAnsi="Arial" w:cs="David" w:hint="cs"/>
          <w:rtl/>
        </w:rPr>
        <w:t>ו</w:t>
      </w:r>
      <w:r w:rsidRPr="00333F8B">
        <w:rPr>
          <w:rFonts w:ascii="Arial" w:hAnsi="Arial" w:cs="David" w:hint="cs"/>
          <w:rtl/>
        </w:rPr>
        <w:t xml:space="preserve">תופס אותה </w:t>
      </w:r>
      <w:r w:rsidR="000C7444">
        <w:rPr>
          <w:rFonts w:ascii="Arial" w:hAnsi="Arial" w:cs="David" w:hint="cs"/>
          <w:rtl/>
        </w:rPr>
        <w:t>כ"מדינת שומר הלילה"</w:t>
      </w:r>
      <w:r w:rsidRPr="00E4503D">
        <w:rPr>
          <w:rFonts w:ascii="Arial" w:hAnsi="Arial" w:cs="David" w:hint="cs"/>
          <w:rtl/>
        </w:rPr>
        <w:t xml:space="preserve"> שתפקידה קטן ומסתכם בשמירה על הסדר בכדי לאפשר </w:t>
      </w:r>
      <w:r w:rsidRPr="00E4503D">
        <w:rPr>
          <w:rFonts w:ascii="Arial" w:hAnsi="Arial" w:cs="David" w:hint="cs"/>
          <w:rtl/>
        </w:rPr>
        <w:lastRenderedPageBreak/>
        <w:t>חירות וחופש מקסימלי לאזרחים</w:t>
      </w:r>
      <w:r w:rsidR="000C7444">
        <w:rPr>
          <w:rFonts w:ascii="Arial" w:hAnsi="Arial" w:cs="David" w:hint="cs"/>
          <w:rtl/>
        </w:rPr>
        <w:t>,</w:t>
      </w:r>
      <w:r w:rsidRPr="00E4503D">
        <w:rPr>
          <w:rFonts w:ascii="Arial" w:hAnsi="Arial" w:cs="David" w:hint="cs"/>
          <w:rtl/>
        </w:rPr>
        <w:t> </w:t>
      </w:r>
      <w:r w:rsidR="00E6491D">
        <w:rPr>
          <w:rFonts w:ascii="Arial" w:hAnsi="Arial" w:cs="David" w:hint="cs"/>
          <w:rtl/>
        </w:rPr>
        <w:t>ה</w:t>
      </w:r>
      <w:r w:rsidRPr="00E4503D">
        <w:rPr>
          <w:rFonts w:ascii="Arial" w:hAnsi="Arial" w:cs="David" w:hint="cs"/>
          <w:rtl/>
        </w:rPr>
        <w:t xml:space="preserve">חוקים </w:t>
      </w:r>
      <w:r w:rsidR="00E6491D">
        <w:rPr>
          <w:rFonts w:ascii="Arial" w:hAnsi="Arial" w:cs="David" w:hint="cs"/>
          <w:rtl/>
        </w:rPr>
        <w:t xml:space="preserve">ב"מדינת שומר הלילה" הינם </w:t>
      </w:r>
      <w:r w:rsidR="00E65D07" w:rsidRPr="00E4503D">
        <w:rPr>
          <w:rFonts w:ascii="Arial" w:hAnsi="Arial" w:cs="David" w:hint="cs"/>
          <w:rtl/>
        </w:rPr>
        <w:t>מינימאליי</w:t>
      </w:r>
      <w:r w:rsidR="00E65D07" w:rsidRPr="00E4503D">
        <w:rPr>
          <w:rFonts w:ascii="Arial" w:hAnsi="Arial" w:cs="David" w:hint="eastAsia"/>
          <w:rtl/>
        </w:rPr>
        <w:t>ם</w:t>
      </w:r>
      <w:r w:rsidRPr="00E4503D">
        <w:rPr>
          <w:rFonts w:ascii="Arial" w:hAnsi="Arial" w:cs="David" w:hint="cs"/>
          <w:rtl/>
        </w:rPr>
        <w:t xml:space="preserve"> ובעניין השוק החופשי לא יהיו חוקים בכלל. </w:t>
      </w:r>
      <w:r w:rsidR="00650928">
        <w:rPr>
          <w:rFonts w:ascii="Arial" w:hAnsi="Arial" w:cs="David" w:hint="cs"/>
          <w:rtl/>
        </w:rPr>
        <w:t xml:space="preserve"> על כן, נוזיק</w:t>
      </w:r>
      <w:r w:rsidR="00F323D2" w:rsidRPr="00F323D2">
        <w:rPr>
          <w:rFonts w:ascii="Arial" w:hAnsi="Arial" w:cs="David" w:hint="cs"/>
          <w:rtl/>
        </w:rPr>
        <w:t xml:space="preserve"> </w:t>
      </w:r>
      <w:r w:rsidR="00F323D2">
        <w:rPr>
          <w:rFonts w:ascii="Arial" w:hAnsi="Arial" w:cs="David" w:hint="cs"/>
          <w:rtl/>
        </w:rPr>
        <w:t>יתנגד</w:t>
      </w:r>
      <w:r w:rsidR="00F323D2" w:rsidRPr="00E4503D">
        <w:rPr>
          <w:rFonts w:ascii="Arial" w:hAnsi="Arial" w:cs="David" w:hint="cs"/>
          <w:rtl/>
        </w:rPr>
        <w:t xml:space="preserve"> לחקיקת </w:t>
      </w:r>
      <w:r w:rsidR="00F323D2" w:rsidRPr="00E4503D">
        <w:rPr>
          <w:rFonts w:ascii="Arial" w:hAnsi="Arial" w:cs="David"/>
          <w:rtl/>
        </w:rPr>
        <w:t xml:space="preserve">חוקים </w:t>
      </w:r>
      <w:r w:rsidR="00F323D2" w:rsidRPr="00E4503D">
        <w:rPr>
          <w:rFonts w:ascii="Arial" w:hAnsi="Arial" w:cs="David" w:hint="cs"/>
          <w:rtl/>
        </w:rPr>
        <w:t>הכופים</w:t>
      </w:r>
      <w:r w:rsidR="00F323D2" w:rsidRPr="00E4503D">
        <w:rPr>
          <w:rFonts w:ascii="Arial" w:hAnsi="Arial" w:cs="David"/>
          <w:rtl/>
        </w:rPr>
        <w:t xml:space="preserve"> על בני אדם </w:t>
      </w:r>
      <w:r w:rsidR="00F323D2" w:rsidRPr="00E4503D">
        <w:rPr>
          <w:rFonts w:ascii="Arial" w:hAnsi="Arial" w:cs="David" w:hint="cs"/>
          <w:rtl/>
        </w:rPr>
        <w:t>להתחסן</w:t>
      </w:r>
      <w:r w:rsidR="00E30389">
        <w:rPr>
          <w:rFonts w:ascii="Arial" w:hAnsi="Arial" w:cs="David" w:hint="cs"/>
          <w:rtl/>
        </w:rPr>
        <w:t xml:space="preserve">, יטען כי </w:t>
      </w:r>
      <w:r w:rsidR="00E30389" w:rsidRPr="00E4503D">
        <w:rPr>
          <w:rFonts w:ascii="Arial" w:hAnsi="Arial" w:cs="David" w:hint="cs"/>
          <w:rtl/>
        </w:rPr>
        <w:t xml:space="preserve">המדינה צריכה לנהל את הפרט ולא </w:t>
      </w:r>
      <w:r w:rsidR="00E30389">
        <w:rPr>
          <w:rFonts w:ascii="Arial" w:hAnsi="Arial" w:cs="David" w:hint="cs"/>
          <w:rtl/>
        </w:rPr>
        <w:t>להכתיב</w:t>
      </w:r>
      <w:r w:rsidR="00E30389" w:rsidRPr="00E4503D">
        <w:rPr>
          <w:rFonts w:ascii="Arial" w:hAnsi="Arial" w:cs="David" w:hint="cs"/>
          <w:rtl/>
        </w:rPr>
        <w:t xml:space="preserve"> </w:t>
      </w:r>
      <w:r w:rsidR="00E30389" w:rsidRPr="004372BF">
        <w:rPr>
          <w:rFonts w:ascii="Arial" w:hAnsi="Arial" w:cs="David" w:hint="cs"/>
          <w:rtl/>
        </w:rPr>
        <w:t>מה טוב עבורו</w:t>
      </w:r>
      <w:r w:rsidR="006E37D4">
        <w:rPr>
          <w:rFonts w:ascii="Arial" w:hAnsi="Arial" w:cs="David" w:hint="cs"/>
          <w:rtl/>
        </w:rPr>
        <w:t>.</w:t>
      </w:r>
      <w:r w:rsidR="00E30389">
        <w:rPr>
          <w:rFonts w:ascii="Arial" w:hAnsi="Arial" w:cs="David" w:hint="cs"/>
          <w:rtl/>
        </w:rPr>
        <w:t xml:space="preserve"> </w:t>
      </w:r>
      <w:r w:rsidR="00584E2B">
        <w:rPr>
          <w:rFonts w:ascii="Arial" w:hAnsi="Arial" w:cs="David" w:hint="cs"/>
          <w:rtl/>
        </w:rPr>
        <w:t xml:space="preserve">כמו כן נוזיק יטען כי </w:t>
      </w:r>
      <w:r w:rsidR="00E30389" w:rsidRPr="00333F8B">
        <w:rPr>
          <w:rFonts w:ascii="Arial" w:hAnsi="Arial" w:cs="David" w:hint="cs"/>
          <w:rtl/>
        </w:rPr>
        <w:t xml:space="preserve">למי שיש את היכולת הכספית יפנה </w:t>
      </w:r>
      <w:r w:rsidR="00E30389">
        <w:rPr>
          <w:rFonts w:ascii="Arial" w:hAnsi="Arial" w:cs="David" w:hint="cs"/>
          <w:rtl/>
        </w:rPr>
        <w:t xml:space="preserve">למערכת בריאות </w:t>
      </w:r>
      <w:r w:rsidR="00E30389" w:rsidRPr="00333F8B">
        <w:rPr>
          <w:rFonts w:ascii="Arial" w:hAnsi="Arial" w:cs="David" w:hint="cs"/>
          <w:rtl/>
        </w:rPr>
        <w:t>פרטי</w:t>
      </w:r>
      <w:r w:rsidR="00E30389">
        <w:rPr>
          <w:rFonts w:ascii="Arial" w:hAnsi="Arial" w:cs="David" w:hint="cs"/>
          <w:rtl/>
        </w:rPr>
        <w:t>ת</w:t>
      </w:r>
      <w:r w:rsidR="006E37D4">
        <w:rPr>
          <w:rFonts w:ascii="Arial" w:hAnsi="Arial" w:cs="David" w:hint="cs"/>
          <w:rtl/>
        </w:rPr>
        <w:t xml:space="preserve">, כלומר </w:t>
      </w:r>
      <w:r w:rsidR="004372BF" w:rsidRPr="00E4503D">
        <w:rPr>
          <w:rFonts w:ascii="Arial" w:hAnsi="Arial" w:cs="David" w:hint="cs"/>
          <w:rtl/>
        </w:rPr>
        <w:t>המדינה</w:t>
      </w:r>
      <w:r w:rsidRPr="00E4503D">
        <w:rPr>
          <w:rFonts w:ascii="Arial" w:hAnsi="Arial" w:cs="David" w:hint="cs"/>
          <w:rtl/>
        </w:rPr>
        <w:t xml:space="preserve"> אינה צריכה להתערב כלל </w:t>
      </w:r>
      <w:r w:rsidR="000C383D">
        <w:rPr>
          <w:rFonts w:ascii="Arial" w:hAnsi="Arial" w:cs="David" w:hint="cs"/>
          <w:rtl/>
        </w:rPr>
        <w:t xml:space="preserve">בחיי האזרחים אלא </w:t>
      </w:r>
      <w:r w:rsidR="00F323D2">
        <w:rPr>
          <w:rFonts w:ascii="Arial" w:hAnsi="Arial" w:cs="David" w:hint="cs"/>
          <w:rtl/>
        </w:rPr>
        <w:t>צריכה לתמוך</w:t>
      </w:r>
      <w:r w:rsidR="00E823AE">
        <w:rPr>
          <w:rFonts w:ascii="Arial" w:hAnsi="Arial" w:cs="David" w:hint="cs"/>
          <w:rtl/>
        </w:rPr>
        <w:t xml:space="preserve"> </w:t>
      </w:r>
      <w:r w:rsidR="000C383D">
        <w:rPr>
          <w:rFonts w:ascii="Arial" w:hAnsi="Arial" w:cs="David" w:hint="cs"/>
          <w:rtl/>
        </w:rPr>
        <w:t>באוטונומיה של הפרט ו</w:t>
      </w:r>
      <w:r w:rsidR="00F323D2">
        <w:rPr>
          <w:rFonts w:ascii="Arial" w:hAnsi="Arial" w:cs="David" w:hint="cs"/>
          <w:rtl/>
        </w:rPr>
        <w:t xml:space="preserve">בעד </w:t>
      </w:r>
      <w:r w:rsidR="000C383D">
        <w:rPr>
          <w:rFonts w:ascii="Arial" w:hAnsi="Arial" w:cs="David" w:hint="cs"/>
          <w:rtl/>
        </w:rPr>
        <w:t>חירות מקסימלית</w:t>
      </w:r>
      <w:r w:rsidRPr="00E4503D">
        <w:rPr>
          <w:rFonts w:ascii="Arial" w:hAnsi="Arial" w:cs="David" w:hint="cs"/>
          <w:rtl/>
        </w:rPr>
        <w:t>.</w:t>
      </w:r>
      <w:r w:rsidR="000C383D">
        <w:rPr>
          <w:rFonts w:ascii="Arial" w:hAnsi="Arial" w:cs="David" w:hint="cs"/>
          <w:rtl/>
        </w:rPr>
        <w:t xml:space="preserve"> </w:t>
      </w:r>
    </w:p>
    <w:p w14:paraId="76E21F18" w14:textId="43A2E71B" w:rsidR="006267B0" w:rsidRDefault="006267B0" w:rsidP="006267B0">
      <w:pPr>
        <w:pStyle w:val="NormalWeb"/>
        <w:shd w:val="clear" w:color="auto" w:fill="FFFFFF"/>
        <w:bidi/>
        <w:spacing w:before="0" w:beforeAutospacing="0" w:after="120" w:afterAutospacing="0" w:line="360" w:lineRule="auto"/>
        <w:jc w:val="both"/>
        <w:rPr>
          <w:ins w:id="10" w:author="נעה פדה" w:date="2020-07-05T18:33:00Z"/>
          <w:rFonts w:ascii="Arial" w:hAnsi="Arial" w:cs="David"/>
          <w:rtl/>
        </w:rPr>
      </w:pPr>
      <w:ins w:id="11" w:author="נעה פדה" w:date="2020-07-05T18:33:00Z">
        <w:r>
          <w:rPr>
            <w:rFonts w:ascii="Arial" w:hAnsi="Arial" w:cs="David" w:hint="cs"/>
            <w:rtl/>
          </w:rPr>
          <w:t>הרחבת מעל ומעבר לדרישות השאלה</w:t>
        </w:r>
      </w:ins>
    </w:p>
    <w:p w14:paraId="5B88BC7E" w14:textId="3A820745" w:rsidR="006267B0" w:rsidRDefault="006267B0" w:rsidP="006267B0">
      <w:pPr>
        <w:pStyle w:val="NormalWeb"/>
        <w:shd w:val="clear" w:color="auto" w:fill="FFFFFF"/>
        <w:bidi/>
        <w:spacing w:before="0" w:beforeAutospacing="0" w:after="120" w:afterAutospacing="0" w:line="360" w:lineRule="auto"/>
        <w:jc w:val="both"/>
        <w:rPr>
          <w:rFonts w:ascii="Arial" w:hAnsi="Arial" w:cs="David"/>
          <w:rtl/>
        </w:rPr>
      </w:pPr>
      <w:ins w:id="12" w:author="נעה פדה" w:date="2020-07-05T18:33:00Z">
        <w:r>
          <w:rPr>
            <w:rFonts w:ascii="Arial" w:hAnsi="Arial" w:cs="David" w:hint="cs"/>
            <w:rtl/>
          </w:rPr>
          <w:t>20 נק' לשאלה 1</w:t>
        </w:r>
      </w:ins>
    </w:p>
    <w:p w14:paraId="442B8F80" w14:textId="7E9D4A10" w:rsidR="00DF7899" w:rsidRDefault="00DF7899" w:rsidP="00567627">
      <w:pPr>
        <w:spacing w:after="120" w:line="360" w:lineRule="auto"/>
        <w:jc w:val="both"/>
        <w:rPr>
          <w:rFonts w:cs="David"/>
          <w:sz w:val="24"/>
          <w:szCs w:val="24"/>
          <w:highlight w:val="lightGray"/>
          <w:rtl/>
        </w:rPr>
      </w:pPr>
    </w:p>
    <w:p w14:paraId="562CFC89" w14:textId="77777777" w:rsidR="000B0DD0" w:rsidRPr="00EE36D5" w:rsidRDefault="000B25A9" w:rsidP="00567627">
      <w:pPr>
        <w:spacing w:after="120" w:line="360" w:lineRule="auto"/>
        <w:jc w:val="both"/>
        <w:rPr>
          <w:rFonts w:cs="David"/>
          <w:sz w:val="28"/>
          <w:szCs w:val="28"/>
          <w:rtl/>
          <w:lang w:val="ru-RU"/>
        </w:rPr>
      </w:pPr>
      <w:r>
        <w:rPr>
          <w:rFonts w:cs="David" w:hint="cs"/>
          <w:sz w:val="24"/>
          <w:szCs w:val="24"/>
          <w:highlight w:val="lightGray"/>
          <w:rtl/>
        </w:rPr>
        <w:t>ש</w:t>
      </w:r>
      <w:r w:rsidR="00C80B22" w:rsidRPr="00EE36D5">
        <w:rPr>
          <w:rFonts w:cs="David" w:hint="cs"/>
          <w:sz w:val="24"/>
          <w:szCs w:val="24"/>
          <w:highlight w:val="lightGray"/>
          <w:rtl/>
        </w:rPr>
        <w:t>אלה 2:</w:t>
      </w:r>
    </w:p>
    <w:p w14:paraId="16E10836" w14:textId="77777777" w:rsidR="00AA0274" w:rsidRDefault="0032030C" w:rsidP="00567627">
      <w:pPr>
        <w:pStyle w:val="NormalWeb"/>
        <w:shd w:val="clear" w:color="auto" w:fill="FFFFFF"/>
        <w:bidi/>
        <w:spacing w:before="0" w:beforeAutospacing="0" w:after="120" w:afterAutospacing="0" w:line="360" w:lineRule="auto"/>
        <w:jc w:val="both"/>
        <w:textAlignment w:val="baseline"/>
        <w:rPr>
          <w:rFonts w:cs="David"/>
          <w:rtl/>
        </w:rPr>
      </w:pPr>
      <w:r w:rsidRPr="00EB0858">
        <w:rPr>
          <w:rFonts w:cs="David" w:hint="cs"/>
          <w:b/>
          <w:bCs/>
          <w:rtl/>
        </w:rPr>
        <w:t>תיאורית הצדק הגלובלי</w:t>
      </w:r>
      <w:r w:rsidRPr="00EB0858">
        <w:rPr>
          <w:rFonts w:cs="David" w:hint="cs"/>
          <w:rtl/>
        </w:rPr>
        <w:t xml:space="preserve"> קשורה ל</w:t>
      </w:r>
      <w:r w:rsidR="000B0DD0" w:rsidRPr="00EB0858">
        <w:rPr>
          <w:rFonts w:cs="David"/>
          <w:rtl/>
        </w:rPr>
        <w:t>היסטוריה של התפתחות התרבות האנושית</w:t>
      </w:r>
      <w:r w:rsidR="002548F8">
        <w:rPr>
          <w:rFonts w:cs="David" w:hint="cs"/>
          <w:rtl/>
        </w:rPr>
        <w:t xml:space="preserve"> שבמסגרתה</w:t>
      </w:r>
      <w:r w:rsidR="000B0DD0" w:rsidRPr="00EB0858">
        <w:rPr>
          <w:rFonts w:cs="David"/>
          <w:rtl/>
        </w:rPr>
        <w:t xml:space="preserve"> הולך ומתחזק התהליך שבו מידע, מוצרים, בני אדם, כסף וטכנולוגיה חוצים גבולות לאומיים בקצב מהיר</w:t>
      </w:r>
      <w:r w:rsidR="007145FF">
        <w:rPr>
          <w:rFonts w:cs="David" w:hint="cs"/>
          <w:rtl/>
        </w:rPr>
        <w:t xml:space="preserve"> ומובילה </w:t>
      </w:r>
      <w:r w:rsidR="000B0DD0" w:rsidRPr="00EB0858">
        <w:rPr>
          <w:rFonts w:cs="David"/>
          <w:rtl/>
        </w:rPr>
        <w:t>ליצירת קהילה רחבה המשולבת בשוק אחד</w:t>
      </w:r>
      <w:r w:rsidR="002C2E57">
        <w:rPr>
          <w:rFonts w:cs="David" w:hint="cs"/>
          <w:rtl/>
        </w:rPr>
        <w:t xml:space="preserve"> </w:t>
      </w:r>
      <w:r w:rsidR="003777FC">
        <w:rPr>
          <w:rFonts w:cs="David" w:hint="cs"/>
          <w:rtl/>
        </w:rPr>
        <w:t>המ</w:t>
      </w:r>
      <w:r w:rsidR="000B0DD0" w:rsidRPr="00EB0858">
        <w:rPr>
          <w:rFonts w:cs="David"/>
          <w:rtl/>
        </w:rPr>
        <w:t>ביא</w:t>
      </w:r>
      <w:r w:rsidR="002C2E57">
        <w:rPr>
          <w:rFonts w:cs="David" w:hint="cs"/>
          <w:rtl/>
        </w:rPr>
        <w:t>ה</w:t>
      </w:r>
      <w:r w:rsidR="000B0DD0" w:rsidRPr="00EB0858">
        <w:rPr>
          <w:rFonts w:cs="David"/>
          <w:rtl/>
        </w:rPr>
        <w:t xml:space="preserve"> ליחסי תלות הדדית בין חברות שונות, ללא קשר לאופי היחסים ביניהן</w:t>
      </w:r>
      <w:r w:rsidR="000B0DD0" w:rsidRPr="00EB0858">
        <w:rPr>
          <w:rFonts w:cs="David"/>
        </w:rPr>
        <w:t>.</w:t>
      </w:r>
      <w:r w:rsidR="000B0DD0" w:rsidRPr="00EB0858">
        <w:rPr>
          <w:rFonts w:cs="David" w:hint="cs"/>
          <w:rtl/>
        </w:rPr>
        <w:t xml:space="preserve"> כתוצאה מכך עולות שאלות בנוגע לצדק, חלוקה צודקת, שוויון ואי שוויון בהקשר גלובלי </w:t>
      </w:r>
      <w:r w:rsidR="00635439">
        <w:rPr>
          <w:rFonts w:cs="David" w:hint="cs"/>
          <w:rtl/>
        </w:rPr>
        <w:t>ו</w:t>
      </w:r>
      <w:r w:rsidR="000B0DD0" w:rsidRPr="00EB0858">
        <w:rPr>
          <w:rFonts w:cs="David" w:hint="cs"/>
          <w:rtl/>
        </w:rPr>
        <w:t xml:space="preserve">כן נשאלות שאלות </w:t>
      </w:r>
      <w:r w:rsidR="00143660" w:rsidRPr="00EB0858">
        <w:rPr>
          <w:rFonts w:cs="David" w:hint="cs"/>
          <w:rtl/>
        </w:rPr>
        <w:t>כמו</w:t>
      </w:r>
      <w:r w:rsidR="006725DB" w:rsidRPr="00EB0858">
        <w:rPr>
          <w:rFonts w:cs="David" w:hint="cs"/>
          <w:rtl/>
        </w:rPr>
        <w:t xml:space="preserve"> </w:t>
      </w:r>
      <w:r w:rsidR="000B0DD0" w:rsidRPr="00EB0858">
        <w:rPr>
          <w:rFonts w:cs="David" w:hint="cs"/>
          <w:rtl/>
        </w:rPr>
        <w:t xml:space="preserve">באיזו </w:t>
      </w:r>
      <w:r w:rsidR="000B0DD0" w:rsidRPr="00EB0858">
        <w:rPr>
          <w:rFonts w:cs="David"/>
          <w:rtl/>
        </w:rPr>
        <w:t>מידה אי-השוויון העולמי</w:t>
      </w:r>
      <w:r w:rsidR="00364E46">
        <w:rPr>
          <w:rFonts w:cs="David"/>
          <w:rtl/>
        </w:rPr>
        <w:t xml:space="preserve"> הוא עניין לא</w:t>
      </w:r>
      <w:r w:rsidR="00364E46">
        <w:rPr>
          <w:rFonts w:cs="David" w:hint="cs"/>
          <w:rtl/>
        </w:rPr>
        <w:t xml:space="preserve"> </w:t>
      </w:r>
      <w:r w:rsidR="00364E46">
        <w:rPr>
          <w:rFonts w:cs="David"/>
          <w:rtl/>
        </w:rPr>
        <w:t>צודק ולא</w:t>
      </w:r>
      <w:r w:rsidR="00364E46">
        <w:rPr>
          <w:rFonts w:cs="David" w:hint="cs"/>
          <w:rtl/>
        </w:rPr>
        <w:t xml:space="preserve"> </w:t>
      </w:r>
      <w:r w:rsidR="000B0DD0" w:rsidRPr="00EB0858">
        <w:rPr>
          <w:rFonts w:cs="David"/>
          <w:rtl/>
        </w:rPr>
        <w:t>מוסרי</w:t>
      </w:r>
      <w:r w:rsidR="00E913AF" w:rsidRPr="00EB0858">
        <w:rPr>
          <w:rFonts w:cs="David" w:hint="cs"/>
          <w:rtl/>
        </w:rPr>
        <w:t>?</w:t>
      </w:r>
      <w:r w:rsidR="000B0DD0" w:rsidRPr="00EB0858">
        <w:rPr>
          <w:rFonts w:cs="David" w:hint="cs"/>
          <w:rtl/>
        </w:rPr>
        <w:t xml:space="preserve"> כלומר</w:t>
      </w:r>
      <w:r w:rsidR="00E913AF" w:rsidRPr="00EB0858">
        <w:rPr>
          <w:rFonts w:cs="David" w:hint="cs"/>
          <w:rtl/>
        </w:rPr>
        <w:t>,</w:t>
      </w:r>
      <w:r w:rsidR="000B0DD0" w:rsidRPr="00EB0858">
        <w:rPr>
          <w:rFonts w:cs="David" w:hint="cs"/>
          <w:rtl/>
        </w:rPr>
        <w:t xml:space="preserve"> האם ניתן לדבר על האי שוויון בעולם </w:t>
      </w:r>
      <w:r w:rsidR="006725DB" w:rsidRPr="00EB0858">
        <w:rPr>
          <w:rFonts w:cs="David" w:hint="cs"/>
          <w:rtl/>
        </w:rPr>
        <w:t>כסוגיה</w:t>
      </w:r>
      <w:r w:rsidR="000B0DD0" w:rsidRPr="00EB0858">
        <w:rPr>
          <w:rFonts w:cs="David" w:hint="cs"/>
          <w:rtl/>
        </w:rPr>
        <w:t xml:space="preserve"> מוסרית,</w:t>
      </w:r>
      <w:r w:rsidR="006725DB" w:rsidRPr="00EB0858">
        <w:rPr>
          <w:rFonts w:cs="David" w:hint="cs"/>
          <w:rtl/>
        </w:rPr>
        <w:t xml:space="preserve"> כסוגי</w:t>
      </w:r>
      <w:r w:rsidR="000B0DD0" w:rsidRPr="00EB0858">
        <w:rPr>
          <w:rFonts w:cs="David" w:hint="cs"/>
          <w:rtl/>
        </w:rPr>
        <w:t xml:space="preserve">ה של צדק? יש הטוענים שגלובלית ההבדלים, הפערים והיכולת לתקשר אחד עם השני, במשטרים, </w:t>
      </w:r>
      <w:r w:rsidR="00635439">
        <w:rPr>
          <w:rFonts w:cs="David" w:hint="cs"/>
          <w:rtl/>
        </w:rPr>
        <w:t>בכלכלה, בתרבות הם פערים מוסריים.</w:t>
      </w:r>
      <w:r w:rsidR="000B0DD0" w:rsidRPr="00EB0858">
        <w:rPr>
          <w:rFonts w:cs="David" w:hint="cs"/>
          <w:rtl/>
        </w:rPr>
        <w:t xml:space="preserve"> האם </w:t>
      </w:r>
      <w:r w:rsidR="000B0DD0" w:rsidRPr="00EB0858">
        <w:rPr>
          <w:rFonts w:cs="David"/>
          <w:rtl/>
        </w:rPr>
        <w:t>מוטלת עלינו, אנשים פרטיים או מדינות, חובה מוסרית לסייע לאנשים ז</w:t>
      </w:r>
      <w:r w:rsidR="00E913AF" w:rsidRPr="00EB0858">
        <w:rPr>
          <w:rFonts w:cs="David"/>
          <w:rtl/>
        </w:rPr>
        <w:t>רים, ממדינות רחוקות</w:t>
      </w:r>
      <w:r w:rsidR="000B0DD0" w:rsidRPr="00EB0858">
        <w:rPr>
          <w:rFonts w:cs="David"/>
          <w:rtl/>
        </w:rPr>
        <w:t xml:space="preserve"> החיים בתנאי מחסור ומצוקה</w:t>
      </w:r>
      <w:r w:rsidR="000B0DD0" w:rsidRPr="00EB0858">
        <w:rPr>
          <w:rFonts w:cs="David" w:hint="cs"/>
          <w:rtl/>
        </w:rPr>
        <w:t>? ו</w:t>
      </w:r>
      <w:r w:rsidR="00A53D52">
        <w:rPr>
          <w:rFonts w:cs="David" w:hint="cs"/>
          <w:rtl/>
        </w:rPr>
        <w:t xml:space="preserve">אם כן, </w:t>
      </w:r>
      <w:r w:rsidR="000B0DD0" w:rsidRPr="00EB0858">
        <w:rPr>
          <w:rFonts w:cs="David" w:hint="cs"/>
          <w:rtl/>
        </w:rPr>
        <w:t xml:space="preserve">מדוע? בהנחה שקיימת סוגיה מוסרית האם נגזר מכך שיש אחריות כלפי אותה אוכלוסייה, איזו </w:t>
      </w:r>
      <w:r w:rsidR="000B0DD0" w:rsidRPr="00EB0858">
        <w:rPr>
          <w:rFonts w:cs="David"/>
          <w:rtl/>
        </w:rPr>
        <w:t xml:space="preserve">"עזרה" אנו מחויבים </w:t>
      </w:r>
      <w:r w:rsidR="00364E46">
        <w:rPr>
          <w:rFonts w:cs="David"/>
          <w:rtl/>
        </w:rPr>
        <w:t>מוסרית להעניק לאנשים "מעבר לים"</w:t>
      </w:r>
      <w:r w:rsidR="00B773F5">
        <w:rPr>
          <w:rFonts w:cs="David" w:hint="cs"/>
          <w:rtl/>
        </w:rPr>
        <w:t>?</w:t>
      </w:r>
      <w:r w:rsidR="000B0DD0" w:rsidRPr="00EB0858">
        <w:rPr>
          <w:rFonts w:cs="David" w:hint="cs"/>
          <w:rtl/>
        </w:rPr>
        <w:t xml:space="preserve"> </w:t>
      </w:r>
      <w:r w:rsidR="00B773F5">
        <w:rPr>
          <w:rFonts w:cs="David" w:hint="cs"/>
          <w:rtl/>
        </w:rPr>
        <w:t xml:space="preserve">מצדדי גישה זו יטענו כי </w:t>
      </w:r>
      <w:r w:rsidR="00563C94" w:rsidRPr="00EB0858">
        <w:rPr>
          <w:rFonts w:cs="David" w:hint="cs"/>
          <w:rtl/>
        </w:rPr>
        <w:t>על אף שאין זיקה פיזית לאותם אנשים זרים</w:t>
      </w:r>
      <w:r w:rsidR="007A0B6C" w:rsidRPr="00EB0858">
        <w:rPr>
          <w:rFonts w:cs="David" w:hint="cs"/>
          <w:rtl/>
        </w:rPr>
        <w:t xml:space="preserve"> אשר שרויים במצוקה</w:t>
      </w:r>
      <w:r w:rsidR="001C57BF" w:rsidRPr="00EB0858">
        <w:rPr>
          <w:rFonts w:cs="David" w:hint="cs"/>
          <w:rtl/>
        </w:rPr>
        <w:t>,</w:t>
      </w:r>
      <w:r w:rsidR="00563C94" w:rsidRPr="00EB0858">
        <w:rPr>
          <w:rFonts w:cs="David" w:hint="cs"/>
          <w:rtl/>
        </w:rPr>
        <w:t xml:space="preserve"> </w:t>
      </w:r>
      <w:r w:rsidR="00B773F5">
        <w:rPr>
          <w:rFonts w:cs="David" w:hint="cs"/>
          <w:rtl/>
        </w:rPr>
        <w:t>ואף אינה קיימת זיקה תרבותית אליהם</w:t>
      </w:r>
      <w:r w:rsidR="001C57BF" w:rsidRPr="00EB0858">
        <w:rPr>
          <w:rFonts w:cs="David" w:hint="cs"/>
          <w:rtl/>
        </w:rPr>
        <w:t xml:space="preserve"> ולו</w:t>
      </w:r>
      <w:r w:rsidR="007A0B6C" w:rsidRPr="00EB0858">
        <w:rPr>
          <w:rFonts w:cs="David" w:hint="cs"/>
          <w:rtl/>
        </w:rPr>
        <w:t xml:space="preserve"> אשמה ישירה במצוקתם</w:t>
      </w:r>
      <w:r w:rsidR="00B748A8" w:rsidRPr="00EB0858">
        <w:rPr>
          <w:rFonts w:cs="David" w:hint="cs"/>
          <w:rtl/>
        </w:rPr>
        <w:t xml:space="preserve">, לא משחררת </w:t>
      </w:r>
      <w:r w:rsidR="00B04386">
        <w:rPr>
          <w:rFonts w:cs="David" w:hint="cs"/>
          <w:rtl/>
        </w:rPr>
        <w:t>אותנו ממחויבות זו</w:t>
      </w:r>
      <w:r w:rsidR="007A0B6C" w:rsidRPr="00EB0858">
        <w:rPr>
          <w:rFonts w:cs="David" w:hint="cs"/>
          <w:rtl/>
        </w:rPr>
        <w:t>.</w:t>
      </w:r>
      <w:r w:rsidR="00B748A8" w:rsidRPr="00EB0858">
        <w:rPr>
          <w:rFonts w:cs="David" w:hint="cs"/>
          <w:rtl/>
        </w:rPr>
        <w:t xml:space="preserve"> </w:t>
      </w:r>
    </w:p>
    <w:p w14:paraId="5204BD6F" w14:textId="1D5B0ED7" w:rsidR="00AA0274" w:rsidRDefault="000B0DD0" w:rsidP="00567627">
      <w:pPr>
        <w:pStyle w:val="NormalWeb"/>
        <w:shd w:val="clear" w:color="auto" w:fill="FFFFFF"/>
        <w:bidi/>
        <w:spacing w:before="0" w:beforeAutospacing="0" w:after="120" w:afterAutospacing="0" w:line="360" w:lineRule="auto"/>
        <w:jc w:val="both"/>
        <w:textAlignment w:val="baseline"/>
        <w:rPr>
          <w:rFonts w:cs="David"/>
          <w:rtl/>
        </w:rPr>
      </w:pPr>
      <w:r w:rsidRPr="00EB0858">
        <w:rPr>
          <w:rFonts w:cs="David" w:hint="cs"/>
          <w:b/>
          <w:bCs/>
          <w:rtl/>
        </w:rPr>
        <w:t>הגישה הקוסמופוליטית</w:t>
      </w:r>
      <w:r w:rsidRPr="00EB0858">
        <w:rPr>
          <w:rFonts w:cs="David" w:hint="cs"/>
          <w:rtl/>
        </w:rPr>
        <w:t xml:space="preserve"> הינה</w:t>
      </w:r>
      <w:r w:rsidRPr="00EB0858">
        <w:rPr>
          <w:rFonts w:cs="David"/>
          <w:rtl/>
        </w:rPr>
        <w:t xml:space="preserve"> תפיסה המבקשת לראות את ה</w:t>
      </w:r>
      <w:hyperlink r:id="rId7" w:tooltip="אנושות" w:history="1">
        <w:r w:rsidRPr="00EB0858">
          <w:rPr>
            <w:rFonts w:cs="David"/>
            <w:rtl/>
          </w:rPr>
          <w:t>אנושות</w:t>
        </w:r>
      </w:hyperlink>
      <w:r w:rsidRPr="00EB0858">
        <w:rPr>
          <w:rFonts w:cs="David"/>
        </w:rPr>
        <w:t> </w:t>
      </w:r>
      <w:r w:rsidRPr="00EB0858">
        <w:rPr>
          <w:rFonts w:cs="David"/>
          <w:rtl/>
        </w:rPr>
        <w:t>כיחידה אורגנית אחת</w:t>
      </w:r>
      <w:r w:rsidR="00295428">
        <w:rPr>
          <w:rFonts w:cs="David" w:hint="cs"/>
          <w:rtl/>
        </w:rPr>
        <w:t xml:space="preserve"> אשר במסגרתה יש להתייחס</w:t>
      </w:r>
      <w:r w:rsidR="00295428" w:rsidRPr="00EB0858">
        <w:rPr>
          <w:rFonts w:cs="David" w:hint="cs"/>
          <w:rtl/>
        </w:rPr>
        <w:t xml:space="preserve"> לעולם כולו כיחידה פוליטית </w:t>
      </w:r>
      <w:r w:rsidR="00076685">
        <w:rPr>
          <w:rFonts w:cs="David" w:hint="cs"/>
          <w:rtl/>
        </w:rPr>
        <w:t xml:space="preserve">שלמה </w:t>
      </w:r>
      <w:r w:rsidR="00295428" w:rsidRPr="00EB0858">
        <w:rPr>
          <w:rFonts w:cs="David" w:hint="cs"/>
          <w:rtl/>
        </w:rPr>
        <w:t xml:space="preserve">שניתן לדבר </w:t>
      </w:r>
      <w:r w:rsidR="00076685">
        <w:rPr>
          <w:rFonts w:cs="David" w:hint="cs"/>
          <w:rtl/>
        </w:rPr>
        <w:t>במסגרתה</w:t>
      </w:r>
      <w:r w:rsidR="00295428" w:rsidRPr="00EB0858">
        <w:rPr>
          <w:rFonts w:cs="David" w:hint="cs"/>
          <w:rtl/>
        </w:rPr>
        <w:t xml:space="preserve"> על מוסר וצדק</w:t>
      </w:r>
      <w:r w:rsidR="00295428">
        <w:rPr>
          <w:rFonts w:cs="David" w:hint="cs"/>
          <w:rtl/>
        </w:rPr>
        <w:t xml:space="preserve">. </w:t>
      </w:r>
      <w:r w:rsidR="00295428" w:rsidRPr="00EB0858">
        <w:rPr>
          <w:rFonts w:cs="David"/>
          <w:rtl/>
        </w:rPr>
        <w:t xml:space="preserve"> </w:t>
      </w:r>
      <w:r w:rsidR="00076685">
        <w:rPr>
          <w:rFonts w:cs="David" w:hint="cs"/>
          <w:rtl/>
        </w:rPr>
        <w:t>גישה זו</w:t>
      </w:r>
      <w:r w:rsidR="00295428">
        <w:rPr>
          <w:rFonts w:cs="David" w:hint="cs"/>
          <w:rtl/>
        </w:rPr>
        <w:t xml:space="preserve"> </w:t>
      </w:r>
      <w:r w:rsidR="00295428" w:rsidRPr="00EB0858">
        <w:rPr>
          <w:rFonts w:cs="David"/>
          <w:rtl/>
        </w:rPr>
        <w:t>מקדשת את הנאמנות למין האנושי כולו, על-פני החלוקה ל</w:t>
      </w:r>
      <w:hyperlink r:id="rId8" w:tooltip="לאום" w:history="1">
        <w:r w:rsidR="00295428" w:rsidRPr="00EB0858">
          <w:rPr>
            <w:rFonts w:cs="David"/>
            <w:rtl/>
          </w:rPr>
          <w:t>לאומים</w:t>
        </w:r>
      </w:hyperlink>
      <w:r w:rsidR="00C673FF">
        <w:rPr>
          <w:rFonts w:cs="David" w:hint="cs"/>
          <w:rtl/>
        </w:rPr>
        <w:t xml:space="preserve">. </w:t>
      </w:r>
      <w:r w:rsidR="00C673FF" w:rsidRPr="00EB0858">
        <w:rPr>
          <w:rFonts w:cs="David"/>
          <w:rtl/>
        </w:rPr>
        <w:t>ניתן להתייחס לקוסמופליטיות בתור זהות גלובלית החוצה</w:t>
      </w:r>
      <w:r w:rsidR="00C673FF" w:rsidRPr="00EB0858">
        <w:rPr>
          <w:rFonts w:cs="David"/>
        </w:rPr>
        <w:t> </w:t>
      </w:r>
      <w:hyperlink r:id="rId9" w:tooltip="ציוויליזציה" w:history="1">
        <w:r w:rsidR="00C673FF" w:rsidRPr="00EB0858">
          <w:rPr>
            <w:rFonts w:cs="David"/>
            <w:rtl/>
          </w:rPr>
          <w:t>תרבויות</w:t>
        </w:r>
      </w:hyperlink>
      <w:r w:rsidR="00C673FF" w:rsidRPr="00EB0858">
        <w:rPr>
          <w:rFonts w:cs="David"/>
        </w:rPr>
        <w:t> </w:t>
      </w:r>
      <w:r w:rsidR="00C673FF" w:rsidRPr="00EB0858">
        <w:rPr>
          <w:rFonts w:cs="David"/>
          <w:rtl/>
        </w:rPr>
        <w:t xml:space="preserve">ומדינות והמאגדת בתוכה אלמנטים תרבותיים ממקומות שונים בעולם. </w:t>
      </w:r>
      <w:r w:rsidRPr="00EB0858">
        <w:rPr>
          <w:rFonts w:cs="David"/>
          <w:rtl/>
        </w:rPr>
        <w:t>באופן רחב יותר תרבות קוסמופוליטית היא כזאת הלוקחת השפעה ומקיימת קשרי</w:t>
      </w:r>
      <w:r w:rsidR="009B7ECA" w:rsidRPr="00EB0858">
        <w:rPr>
          <w:rFonts w:cs="David"/>
          <w:rtl/>
        </w:rPr>
        <w:t>ם עם תרבויות רבות ורחוקות</w:t>
      </w:r>
      <w:r w:rsidR="009B7ECA" w:rsidRPr="00EB0858">
        <w:rPr>
          <w:rFonts w:cs="David" w:hint="cs"/>
          <w:rtl/>
        </w:rPr>
        <w:t xml:space="preserve"> ה</w:t>
      </w:r>
      <w:r w:rsidRPr="00EB0858">
        <w:rPr>
          <w:rFonts w:cs="David"/>
          <w:rtl/>
        </w:rPr>
        <w:t>מאפיינת לרוב ערים גדולות, ואליטות כלכליות ואינטלקטואליות</w:t>
      </w:r>
      <w:r w:rsidRPr="00EB0858">
        <w:rPr>
          <w:rFonts w:cs="David"/>
        </w:rPr>
        <w:t>.</w:t>
      </w:r>
      <w:r w:rsidR="00295428">
        <w:rPr>
          <w:rFonts w:cs="David" w:hint="cs"/>
          <w:rtl/>
        </w:rPr>
        <w:t xml:space="preserve"> </w:t>
      </w:r>
      <w:r w:rsidRPr="00EB0858">
        <w:rPr>
          <w:rFonts w:cs="David" w:hint="cs"/>
          <w:rtl/>
        </w:rPr>
        <w:t xml:space="preserve">קרבה, זיקה פיזית או תרבותית היא לא </w:t>
      </w:r>
      <w:r w:rsidR="00042105" w:rsidRPr="00EB0858">
        <w:rPr>
          <w:rFonts w:cs="David" w:hint="cs"/>
          <w:rtl/>
        </w:rPr>
        <w:t xml:space="preserve">תנאי לדיון על צדק. </w:t>
      </w:r>
      <w:r w:rsidRPr="00EB0858">
        <w:rPr>
          <w:rFonts w:cs="David" w:hint="cs"/>
          <w:rtl/>
        </w:rPr>
        <w:t>בניגוד לגישות הקהילתניות, שדוגלות בזיקה תרבותית, פיזית.</w:t>
      </w:r>
      <w:r w:rsidR="00042105" w:rsidRPr="00EB0858">
        <w:rPr>
          <w:rFonts w:cs="David" w:hint="cs"/>
          <w:rtl/>
        </w:rPr>
        <w:t xml:space="preserve"> </w:t>
      </w:r>
      <w:r w:rsidR="00C80B22" w:rsidRPr="00EB0858">
        <w:rPr>
          <w:rFonts w:cs="David" w:hint="cs"/>
          <w:b/>
          <w:bCs/>
          <w:rtl/>
        </w:rPr>
        <w:t>פיטר סינגר</w:t>
      </w:r>
      <w:r w:rsidR="00C80B22" w:rsidRPr="00EB0858">
        <w:rPr>
          <w:rFonts w:cs="David" w:hint="cs"/>
          <w:rtl/>
        </w:rPr>
        <w:t xml:space="preserve"> מבסס את התיאור</w:t>
      </w:r>
      <w:r w:rsidR="00093225" w:rsidRPr="00EB0858">
        <w:rPr>
          <w:rFonts w:cs="David" w:hint="cs"/>
          <w:rtl/>
        </w:rPr>
        <w:t xml:space="preserve">יה שלו על שלוש הנחות. ההנחה </w:t>
      </w:r>
      <w:r w:rsidR="00C80B22" w:rsidRPr="00EB0858">
        <w:rPr>
          <w:rFonts w:cs="David" w:hint="cs"/>
          <w:rtl/>
        </w:rPr>
        <w:t xml:space="preserve">הראשונה: אם נוכל למנוע משהו רע, מבלי להקריב משהו בעל חשיבות דומה </w:t>
      </w:r>
      <w:r w:rsidR="00C80B22" w:rsidRPr="00EB0858">
        <w:rPr>
          <w:rFonts w:cs="David"/>
          <w:rtl/>
        </w:rPr>
        <w:t>–</w:t>
      </w:r>
      <w:r w:rsidR="0063354C" w:rsidRPr="00EB0858">
        <w:rPr>
          <w:rFonts w:cs="David" w:hint="cs"/>
          <w:rtl/>
        </w:rPr>
        <w:t xml:space="preserve"> עלינו לעשות זאת,</w:t>
      </w:r>
      <w:r w:rsidRPr="00EB0858">
        <w:rPr>
          <w:rFonts w:cs="David" w:hint="cs"/>
          <w:rtl/>
        </w:rPr>
        <w:t xml:space="preserve"> השנייה: עוני מוחלט הוא רע, </w:t>
      </w:r>
      <w:r w:rsidR="0063354C" w:rsidRPr="00EB0858">
        <w:rPr>
          <w:rFonts w:cs="David" w:hint="cs"/>
          <w:rtl/>
        </w:rPr>
        <w:t>השלישית:</w:t>
      </w:r>
      <w:r w:rsidR="00C80B22" w:rsidRPr="00EB0858">
        <w:rPr>
          <w:rFonts w:cs="David" w:hint="cs"/>
          <w:rtl/>
        </w:rPr>
        <w:t xml:space="preserve"> אנו יכולים למנוע חלק מהעוני המוחלט מבלי להקריב משהו בעל חשיבות מוסרית דומה.</w:t>
      </w:r>
      <w:ins w:id="13" w:author="נעה פדה" w:date="2020-07-05T18:34:00Z">
        <w:r w:rsidR="006267B0">
          <w:rPr>
            <w:rFonts w:cs="David" w:hint="cs"/>
            <w:rtl/>
          </w:rPr>
          <w:t xml:space="preserve"> יפה</w:t>
        </w:r>
      </w:ins>
    </w:p>
    <w:p w14:paraId="1AE41F8C" w14:textId="040D2F1A" w:rsidR="00DF7899" w:rsidRDefault="00143660" w:rsidP="00567627">
      <w:pPr>
        <w:pStyle w:val="NormalWeb"/>
        <w:shd w:val="clear" w:color="auto" w:fill="FFFFFF"/>
        <w:bidi/>
        <w:spacing w:before="0" w:beforeAutospacing="0" w:after="120" w:afterAutospacing="0" w:line="360" w:lineRule="auto"/>
        <w:jc w:val="both"/>
        <w:textAlignment w:val="baseline"/>
        <w:rPr>
          <w:ins w:id="14" w:author="נעה פדה" w:date="2020-07-05T18:34:00Z"/>
          <w:rFonts w:cs="David"/>
          <w:rtl/>
        </w:rPr>
      </w:pPr>
      <w:r w:rsidRPr="00EB0858">
        <w:rPr>
          <w:rFonts w:cs="David" w:hint="cs"/>
          <w:rtl/>
        </w:rPr>
        <w:t xml:space="preserve"> </w:t>
      </w:r>
      <w:r w:rsidR="00093225" w:rsidRPr="00EB0858">
        <w:rPr>
          <w:rFonts w:cs="David" w:hint="cs"/>
          <w:rtl/>
        </w:rPr>
        <w:t>ב</w:t>
      </w:r>
      <w:r w:rsidRPr="00EB0858">
        <w:rPr>
          <w:rFonts w:cs="David" w:hint="cs"/>
          <w:rtl/>
        </w:rPr>
        <w:t>קטע</w:t>
      </w:r>
      <w:r w:rsidR="00093225" w:rsidRPr="00EB0858">
        <w:rPr>
          <w:rFonts w:cs="David" w:hint="cs"/>
          <w:rtl/>
        </w:rPr>
        <w:t xml:space="preserve"> מתואר כי</w:t>
      </w:r>
      <w:r w:rsidRPr="00EB0858">
        <w:rPr>
          <w:rFonts w:cs="David" w:hint="cs"/>
          <w:rtl/>
        </w:rPr>
        <w:t xml:space="preserve"> סי.פי פודס הינה הספקית הגדולה בעולם של שרימפס</w:t>
      </w:r>
      <w:r w:rsidR="00CD7BB1">
        <w:rPr>
          <w:rFonts w:cs="David" w:hint="cs"/>
          <w:rtl/>
        </w:rPr>
        <w:t>,</w:t>
      </w:r>
      <w:ins w:id="15" w:author="נעה פדה" w:date="2020-07-05T18:34:00Z">
        <w:r w:rsidR="006267B0">
          <w:rPr>
            <w:rFonts w:cs="David" w:hint="cs"/>
            <w:rtl/>
          </w:rPr>
          <w:t xml:space="preserve"> </w:t>
        </w:r>
      </w:ins>
      <w:r w:rsidR="00AA0274">
        <w:rPr>
          <w:rFonts w:cs="David" w:hint="cs"/>
          <w:rtl/>
        </w:rPr>
        <w:t>ותוצרתה</w:t>
      </w:r>
      <w:r w:rsidR="00BF0CBE" w:rsidRPr="00EB0858">
        <w:rPr>
          <w:rFonts w:cs="David" w:hint="cs"/>
          <w:rtl/>
        </w:rPr>
        <w:t xml:space="preserve"> מסופקת לרשתות השיווק הגדולות בארה"ב, בריטניה, אירופה וישראל. </w:t>
      </w:r>
      <w:r w:rsidRPr="00EB0858">
        <w:rPr>
          <w:rFonts w:cs="David" w:hint="cs"/>
          <w:rtl/>
        </w:rPr>
        <w:t>לפי הנאמר תעשייה זו מבוססת על הפרה בוט</w:t>
      </w:r>
      <w:r w:rsidR="00BF0CBE" w:rsidRPr="00EB0858">
        <w:rPr>
          <w:rFonts w:cs="David" w:hint="cs"/>
          <w:rtl/>
        </w:rPr>
        <w:t>ה של זכויות אדם ו</w:t>
      </w:r>
      <w:r w:rsidR="00F06A10">
        <w:rPr>
          <w:rFonts w:cs="David" w:hint="cs"/>
          <w:rtl/>
        </w:rPr>
        <w:t>ה</w:t>
      </w:r>
      <w:r w:rsidR="00BF0CBE" w:rsidRPr="00EB0858">
        <w:rPr>
          <w:rFonts w:cs="David" w:hint="cs"/>
          <w:rtl/>
        </w:rPr>
        <w:t>עובדים</w:t>
      </w:r>
      <w:r w:rsidR="00F06A10">
        <w:rPr>
          <w:rFonts w:cs="David" w:hint="cs"/>
          <w:rtl/>
        </w:rPr>
        <w:t xml:space="preserve"> שמוחזקים בתנאי עבודת קשים ו</w:t>
      </w:r>
      <w:r w:rsidR="00CD7BB1">
        <w:rPr>
          <w:rFonts w:cs="David" w:hint="cs"/>
          <w:rtl/>
        </w:rPr>
        <w:t>מעוני</w:t>
      </w:r>
      <w:r w:rsidR="00F06A10">
        <w:rPr>
          <w:rFonts w:cs="David" w:hint="cs"/>
          <w:rtl/>
        </w:rPr>
        <w:t xml:space="preserve">ים על ספינות </w:t>
      </w:r>
      <w:r w:rsidR="00CD7BB1">
        <w:rPr>
          <w:rFonts w:cs="David" w:hint="cs"/>
          <w:rtl/>
        </w:rPr>
        <w:t>ה</w:t>
      </w:r>
      <w:r w:rsidR="00F06A10">
        <w:rPr>
          <w:rFonts w:cs="David" w:hint="cs"/>
          <w:rtl/>
        </w:rPr>
        <w:t>דייג</w:t>
      </w:r>
      <w:r w:rsidR="00BF0CBE" w:rsidRPr="00EB0858">
        <w:rPr>
          <w:rFonts w:cs="David" w:hint="cs"/>
          <w:rtl/>
        </w:rPr>
        <w:t xml:space="preserve">. </w:t>
      </w:r>
      <w:r w:rsidR="00BF0CBE" w:rsidRPr="00EB0858">
        <w:rPr>
          <w:rFonts w:cs="David"/>
          <w:rtl/>
        </w:rPr>
        <w:t xml:space="preserve">לפי </w:t>
      </w:r>
      <w:r w:rsidR="00BF0CBE" w:rsidRPr="00EB0858">
        <w:rPr>
          <w:rFonts w:cs="David"/>
          <w:b/>
          <w:bCs/>
          <w:rtl/>
        </w:rPr>
        <w:t>סינגר</w:t>
      </w:r>
      <w:r w:rsidR="00BF0CBE" w:rsidRPr="00EB0858">
        <w:rPr>
          <w:rFonts w:cs="David"/>
          <w:rtl/>
        </w:rPr>
        <w:t xml:space="preserve"> אי מניעת דבר רע שהיה באפשרותנו למנוע, שקולה מוסרית לגרימת הדבר הרע</w:t>
      </w:r>
      <w:r w:rsidR="00BF0CBE" w:rsidRPr="00EB0858">
        <w:rPr>
          <w:rFonts w:cs="David" w:hint="cs"/>
          <w:rtl/>
        </w:rPr>
        <w:t>, ואין זה משנה היכן הדבר הרע מתרחש.</w:t>
      </w:r>
      <w:r w:rsidR="00760B55" w:rsidRPr="00EB0858">
        <w:rPr>
          <w:rFonts w:cs="David" w:hint="cs"/>
          <w:rtl/>
        </w:rPr>
        <w:t xml:space="preserve"> </w:t>
      </w:r>
      <w:r w:rsidRPr="00EB0858">
        <w:rPr>
          <w:rFonts w:cs="David" w:hint="cs"/>
          <w:rtl/>
        </w:rPr>
        <w:t xml:space="preserve">ניסוי "הילד הטובע" והשלכותיו לשאלת הצדק הגלובלי הינה עצם העובדה שאני לא רואה את הילד הטובע </w:t>
      </w:r>
      <w:r w:rsidR="00CD7BB1">
        <w:rPr>
          <w:rFonts w:cs="David" w:hint="cs"/>
          <w:rtl/>
        </w:rPr>
        <w:t xml:space="preserve">ולא מכיר אותו זהו לא טיעון </w:t>
      </w:r>
      <w:r w:rsidRPr="00EB0858">
        <w:rPr>
          <w:rFonts w:cs="David" w:hint="cs"/>
          <w:rtl/>
        </w:rPr>
        <w:t xml:space="preserve">מוסרי שעל פיו אחליט אם להציל </w:t>
      </w:r>
      <w:r w:rsidR="00CD7BB1">
        <w:rPr>
          <w:rFonts w:cs="David" w:hint="cs"/>
          <w:rtl/>
        </w:rPr>
        <w:t xml:space="preserve">את הילד </w:t>
      </w:r>
      <w:r w:rsidRPr="00EB0858">
        <w:rPr>
          <w:rFonts w:cs="David" w:hint="cs"/>
          <w:rtl/>
        </w:rPr>
        <w:t>או לא</w:t>
      </w:r>
      <w:r w:rsidR="00CD7BB1">
        <w:rPr>
          <w:rFonts w:cs="David" w:hint="cs"/>
          <w:rtl/>
        </w:rPr>
        <w:t>.</w:t>
      </w:r>
      <w:r w:rsidR="00093225" w:rsidRPr="00EB0858">
        <w:rPr>
          <w:rFonts w:cs="David" w:hint="cs"/>
          <w:rtl/>
        </w:rPr>
        <w:t xml:space="preserve"> על כן</w:t>
      </w:r>
      <w:r w:rsidR="00CD7BB1">
        <w:rPr>
          <w:rFonts w:cs="David" w:hint="cs"/>
          <w:rtl/>
        </w:rPr>
        <w:t>,</w:t>
      </w:r>
      <w:r w:rsidR="00093225" w:rsidRPr="00EB0858">
        <w:rPr>
          <w:rFonts w:cs="David" w:hint="cs"/>
          <w:rtl/>
        </w:rPr>
        <w:t xml:space="preserve"> </w:t>
      </w:r>
      <w:r w:rsidRPr="00EB0858">
        <w:rPr>
          <w:rFonts w:cs="David" w:hint="cs"/>
          <w:rtl/>
        </w:rPr>
        <w:t>המדינות אשר מקבלות את הסחורה של סי.פי פודס,</w:t>
      </w:r>
      <w:r w:rsidR="001E5EF5">
        <w:rPr>
          <w:rFonts w:cs="David" w:hint="cs"/>
          <w:rtl/>
        </w:rPr>
        <w:t xml:space="preserve"> הצרכן הפרטי</w:t>
      </w:r>
      <w:r w:rsidRPr="00EB0858">
        <w:rPr>
          <w:rFonts w:cs="David" w:hint="cs"/>
          <w:rtl/>
        </w:rPr>
        <w:t xml:space="preserve"> </w:t>
      </w:r>
      <w:r w:rsidR="0022187A" w:rsidRPr="00EB0858">
        <w:rPr>
          <w:rFonts w:cs="David" w:hint="cs"/>
          <w:rtl/>
        </w:rPr>
        <w:t>שנוהג לצרוך שרימפס</w:t>
      </w:r>
      <w:r w:rsidR="001C495F" w:rsidRPr="00EB0858">
        <w:rPr>
          <w:rFonts w:cs="David" w:hint="cs"/>
          <w:rtl/>
        </w:rPr>
        <w:t xml:space="preserve">ים למאכל </w:t>
      </w:r>
      <w:r w:rsidR="001E5EF5">
        <w:rPr>
          <w:rFonts w:cs="David" w:hint="cs"/>
          <w:rtl/>
        </w:rPr>
        <w:t>בעל</w:t>
      </w:r>
      <w:r w:rsidR="00BE70B4" w:rsidRPr="00EB0858">
        <w:rPr>
          <w:rFonts w:cs="David" w:hint="cs"/>
          <w:rtl/>
        </w:rPr>
        <w:t xml:space="preserve"> </w:t>
      </w:r>
      <w:r w:rsidR="0022187A" w:rsidRPr="00EB0858">
        <w:rPr>
          <w:rFonts w:cs="David" w:hint="cs"/>
          <w:rtl/>
        </w:rPr>
        <w:t xml:space="preserve">אחריות מוסרית עבור מצוקתו של האחר, כלומר עבור אותם עובדים שמפירים את זכויותיהם. </w:t>
      </w:r>
      <w:r w:rsidRPr="00EB0858">
        <w:rPr>
          <w:rFonts w:cs="David" w:hint="cs"/>
          <w:rtl/>
        </w:rPr>
        <w:t xml:space="preserve">בפן הקוסמופוליטי </w:t>
      </w:r>
      <w:r w:rsidR="00C4285A" w:rsidRPr="00EB0858">
        <w:rPr>
          <w:rFonts w:cs="David"/>
          <w:rtl/>
        </w:rPr>
        <w:t>סינגר טוען שלקרבה פי</w:t>
      </w:r>
      <w:r w:rsidR="00C4285A" w:rsidRPr="00EB0858">
        <w:rPr>
          <w:rFonts w:cs="David" w:hint="cs"/>
          <w:rtl/>
        </w:rPr>
        <w:t>ז</w:t>
      </w:r>
      <w:r w:rsidR="00BE70B4" w:rsidRPr="00EB0858">
        <w:rPr>
          <w:rFonts w:cs="David"/>
          <w:rtl/>
        </w:rPr>
        <w:t>ית או פסיכולוגית אין חשיבות בקביעת האחריות המוסרית של אדם למצוקתו של האחר</w:t>
      </w:r>
      <w:r w:rsidR="00C4285A" w:rsidRPr="00EB0858">
        <w:rPr>
          <w:rFonts w:cs="David" w:hint="cs"/>
          <w:rtl/>
        </w:rPr>
        <w:t xml:space="preserve">. </w:t>
      </w:r>
      <w:r w:rsidR="006D08EB" w:rsidRPr="00EB0858">
        <w:rPr>
          <w:rFonts w:cs="David" w:hint="cs"/>
          <w:rtl/>
        </w:rPr>
        <w:t>ישנה סבירות</w:t>
      </w:r>
      <w:r w:rsidR="00C4285A" w:rsidRPr="00EB0858">
        <w:rPr>
          <w:rFonts w:cs="David" w:hint="cs"/>
          <w:rtl/>
        </w:rPr>
        <w:t xml:space="preserve"> שהיכולות, האפשרו</w:t>
      </w:r>
      <w:r w:rsidR="00BE70B4" w:rsidRPr="00EB0858">
        <w:rPr>
          <w:rFonts w:cs="David" w:hint="cs"/>
          <w:rtl/>
        </w:rPr>
        <w:t>ת המעשית</w:t>
      </w:r>
      <w:r w:rsidR="006D08EB" w:rsidRPr="00EB0858">
        <w:rPr>
          <w:rFonts w:cs="David" w:hint="cs"/>
          <w:rtl/>
        </w:rPr>
        <w:t>,</w:t>
      </w:r>
      <w:r w:rsidR="00BE70B4" w:rsidRPr="00EB0858">
        <w:rPr>
          <w:rFonts w:cs="David" w:hint="cs"/>
          <w:rtl/>
        </w:rPr>
        <w:t xml:space="preserve"> משתנות אך </w:t>
      </w:r>
      <w:r w:rsidR="006D08EB" w:rsidRPr="00EB0858">
        <w:rPr>
          <w:rFonts w:cs="David" w:hint="cs"/>
          <w:rtl/>
        </w:rPr>
        <w:t xml:space="preserve">אלו </w:t>
      </w:r>
      <w:r w:rsidR="00BE70B4" w:rsidRPr="00EB0858">
        <w:rPr>
          <w:rFonts w:cs="David" w:hint="cs"/>
          <w:rtl/>
        </w:rPr>
        <w:t>לא פוטר</w:t>
      </w:r>
      <w:r w:rsidR="006D08EB" w:rsidRPr="00EB0858">
        <w:rPr>
          <w:rFonts w:cs="David" w:hint="cs"/>
          <w:rtl/>
        </w:rPr>
        <w:t>ות</w:t>
      </w:r>
      <w:r w:rsidR="00BE70B4" w:rsidRPr="00EB0858">
        <w:rPr>
          <w:rFonts w:cs="David" w:hint="cs"/>
          <w:rtl/>
        </w:rPr>
        <w:t xml:space="preserve"> מעצם האחריות לפעול. בפן ה</w:t>
      </w:r>
      <w:r w:rsidR="00BE70B4" w:rsidRPr="00EB0858">
        <w:rPr>
          <w:rFonts w:cs="David"/>
          <w:rtl/>
        </w:rPr>
        <w:t>תועלתני</w:t>
      </w:r>
      <w:r w:rsidR="00760B55" w:rsidRPr="00EB0858">
        <w:rPr>
          <w:rFonts w:cs="David" w:hint="cs"/>
          <w:rtl/>
        </w:rPr>
        <w:t xml:space="preserve"> </w:t>
      </w:r>
      <w:r w:rsidR="00BE70B4" w:rsidRPr="00EB0858">
        <w:rPr>
          <w:rFonts w:cs="David" w:hint="cs"/>
          <w:rtl/>
        </w:rPr>
        <w:t xml:space="preserve"> </w:t>
      </w:r>
      <w:r w:rsidR="00BE70B4" w:rsidRPr="00EB0858">
        <w:rPr>
          <w:rFonts w:cs="David"/>
          <w:rtl/>
        </w:rPr>
        <w:t>סינגר קובע את החובה המוסרית לעזור לפי בחינת</w:t>
      </w:r>
      <w:r w:rsidR="00BE70B4" w:rsidRPr="00EB0858">
        <w:rPr>
          <w:rFonts w:cs="David" w:hint="cs"/>
          <w:rtl/>
        </w:rPr>
        <w:t xml:space="preserve"> הערך המצרפי של </w:t>
      </w:r>
      <w:r w:rsidR="00093225" w:rsidRPr="00EB0858">
        <w:rPr>
          <w:rFonts w:cs="David"/>
          <w:rtl/>
        </w:rPr>
        <w:t>הפעולה</w:t>
      </w:r>
      <w:r w:rsidR="00005EE7" w:rsidRPr="00EB0858">
        <w:rPr>
          <w:rFonts w:cs="David" w:hint="cs"/>
          <w:rtl/>
        </w:rPr>
        <w:t xml:space="preserve">. </w:t>
      </w:r>
      <w:r w:rsidR="00990BCB" w:rsidRPr="00EB0858">
        <w:rPr>
          <w:rFonts w:cs="David" w:hint="cs"/>
          <w:rtl/>
        </w:rPr>
        <w:t>כאשר צמצמנו ולו מעט מהסבל אשר נגרם לפי הפן המצרפי</w:t>
      </w:r>
      <w:r w:rsidR="00EB2BD9">
        <w:rPr>
          <w:rFonts w:cs="David" w:hint="cs"/>
          <w:rtl/>
        </w:rPr>
        <w:t>,</w:t>
      </w:r>
      <w:r w:rsidR="00990BCB" w:rsidRPr="00EB0858">
        <w:rPr>
          <w:rFonts w:cs="David" w:hint="cs"/>
          <w:rtl/>
        </w:rPr>
        <w:t xml:space="preserve"> פעולה זו עדיפה מאשר לא </w:t>
      </w:r>
      <w:r w:rsidR="00EB2BD9">
        <w:rPr>
          <w:rFonts w:cs="David" w:hint="cs"/>
          <w:rtl/>
        </w:rPr>
        <w:t>לעזור</w:t>
      </w:r>
      <w:r w:rsidR="00990BCB" w:rsidRPr="00EB0858">
        <w:rPr>
          <w:rFonts w:cs="David" w:hint="cs"/>
          <w:rtl/>
        </w:rPr>
        <w:t xml:space="preserve"> כלל,</w:t>
      </w:r>
      <w:r w:rsidR="00EB2BD9">
        <w:rPr>
          <w:rFonts w:cs="David" w:hint="cs"/>
          <w:rtl/>
        </w:rPr>
        <w:t xml:space="preserve"> </w:t>
      </w:r>
      <w:r w:rsidR="00990BCB" w:rsidRPr="00EB0858">
        <w:rPr>
          <w:rFonts w:cs="David" w:hint="cs"/>
          <w:rtl/>
        </w:rPr>
        <w:t>כאשר הסבל שנ</w:t>
      </w:r>
      <w:r w:rsidR="00921817">
        <w:rPr>
          <w:rFonts w:cs="David" w:hint="cs"/>
          <w:rtl/>
        </w:rPr>
        <w:t xml:space="preserve">חסך מאדם הוא יחסית קטן </w:t>
      </w:r>
      <w:r w:rsidR="00FF315C">
        <w:rPr>
          <w:rFonts w:cs="David" w:hint="cs"/>
          <w:rtl/>
        </w:rPr>
        <w:t>ה</w:t>
      </w:r>
      <w:r w:rsidR="00990BCB" w:rsidRPr="00EB0858">
        <w:rPr>
          <w:rFonts w:cs="David" w:hint="cs"/>
          <w:rtl/>
        </w:rPr>
        <w:t xml:space="preserve">עולם סובל פחות. </w:t>
      </w:r>
      <w:r w:rsidR="00BE70B4" w:rsidRPr="00EB0858">
        <w:rPr>
          <w:rFonts w:cs="David"/>
          <w:rtl/>
        </w:rPr>
        <w:t xml:space="preserve">העובדה שהנזק לא נגרם </w:t>
      </w:r>
      <w:r w:rsidR="00BE70B4" w:rsidRPr="00EB0858">
        <w:rPr>
          <w:rFonts w:cs="David"/>
          <w:rtl/>
        </w:rPr>
        <w:lastRenderedPageBreak/>
        <w:t xml:space="preserve">ישירות על ידי </w:t>
      </w:r>
      <w:r w:rsidR="00BE70B4" w:rsidRPr="00EB0858">
        <w:rPr>
          <w:rFonts w:cs="David" w:hint="cs"/>
          <w:rtl/>
        </w:rPr>
        <w:t>אותם צרכנים שרוכשים</w:t>
      </w:r>
      <w:r w:rsidR="00B65950">
        <w:rPr>
          <w:rFonts w:cs="David" w:hint="cs"/>
          <w:rtl/>
        </w:rPr>
        <w:t xml:space="preserve"> </w:t>
      </w:r>
      <w:r w:rsidR="00B65950" w:rsidRPr="00EB0858">
        <w:rPr>
          <w:rFonts w:cs="David" w:hint="cs"/>
          <w:rtl/>
        </w:rPr>
        <w:t>את השרימפסים</w:t>
      </w:r>
      <w:r w:rsidR="00BE70B4" w:rsidRPr="00EB0858">
        <w:rPr>
          <w:rFonts w:cs="David" w:hint="cs"/>
          <w:rtl/>
        </w:rPr>
        <w:t xml:space="preserve"> </w:t>
      </w:r>
      <w:r w:rsidR="00990BCB" w:rsidRPr="00EB0858">
        <w:rPr>
          <w:rFonts w:cs="David" w:hint="cs"/>
          <w:rtl/>
        </w:rPr>
        <w:t>ברשתות השיווק במדינות השונות</w:t>
      </w:r>
      <w:r w:rsidR="00990CC1" w:rsidRPr="00EB0858">
        <w:rPr>
          <w:rFonts w:cs="David" w:hint="cs"/>
          <w:rtl/>
        </w:rPr>
        <w:t xml:space="preserve">, </w:t>
      </w:r>
      <w:r w:rsidR="008617B9" w:rsidRPr="00EB0858">
        <w:rPr>
          <w:rFonts w:cs="David" w:hint="cs"/>
          <w:rtl/>
        </w:rPr>
        <w:t xml:space="preserve">אינה </w:t>
      </w:r>
      <w:r w:rsidR="00BE70B4" w:rsidRPr="00EB0858">
        <w:rPr>
          <w:rFonts w:cs="David"/>
          <w:rtl/>
        </w:rPr>
        <w:t>פוטר</w:t>
      </w:r>
      <w:r w:rsidR="00350810" w:rsidRPr="00EB0858">
        <w:rPr>
          <w:rFonts w:cs="David" w:hint="cs"/>
          <w:rtl/>
        </w:rPr>
        <w:t>ת</w:t>
      </w:r>
      <w:r w:rsidR="00BE70B4" w:rsidRPr="00EB0858">
        <w:rPr>
          <w:rFonts w:cs="David"/>
          <w:rtl/>
        </w:rPr>
        <w:t xml:space="preserve"> </w:t>
      </w:r>
      <w:r w:rsidR="00921817">
        <w:rPr>
          <w:rFonts w:cs="David" w:hint="cs"/>
          <w:rtl/>
        </w:rPr>
        <w:t>את אותם צרכנים</w:t>
      </w:r>
      <w:r w:rsidR="00DB3D04" w:rsidRPr="00EB0858">
        <w:rPr>
          <w:rFonts w:cs="David"/>
          <w:rtl/>
        </w:rPr>
        <w:t xml:space="preserve"> מ</w:t>
      </w:r>
      <w:r w:rsidR="00921817">
        <w:rPr>
          <w:rFonts w:cs="David" w:hint="cs"/>
          <w:rtl/>
        </w:rPr>
        <w:t>ה</w:t>
      </w:r>
      <w:r w:rsidR="00DB3D04" w:rsidRPr="00EB0858">
        <w:rPr>
          <w:rFonts w:cs="David"/>
          <w:rtl/>
        </w:rPr>
        <w:t>אחריות המוסרית</w:t>
      </w:r>
      <w:r w:rsidR="008617B9" w:rsidRPr="00EB0858">
        <w:rPr>
          <w:rFonts w:cs="David" w:hint="cs"/>
          <w:rtl/>
        </w:rPr>
        <w:t xml:space="preserve"> לפגיעה בזכויות האדם</w:t>
      </w:r>
      <w:r w:rsidR="0062197B" w:rsidRPr="00EB0858">
        <w:rPr>
          <w:rFonts w:cs="David" w:hint="cs"/>
          <w:rtl/>
        </w:rPr>
        <w:t xml:space="preserve"> ולנזק שנגרם לאותם עובדים</w:t>
      </w:r>
      <w:r w:rsidR="009E2C8F" w:rsidRPr="00EB0858">
        <w:rPr>
          <w:rFonts w:cs="David" w:hint="cs"/>
          <w:rtl/>
        </w:rPr>
        <w:t xml:space="preserve"> על אף שהמודעות להפרה הבוטה של זכויות אדם ועובדים בתעשייה זו אינה רבה</w:t>
      </w:r>
      <w:r w:rsidR="00DB3D04" w:rsidRPr="00EB0858">
        <w:rPr>
          <w:rFonts w:cs="David" w:hint="cs"/>
          <w:rtl/>
        </w:rPr>
        <w:t>.</w:t>
      </w:r>
      <w:r w:rsidR="00DB3D04" w:rsidRPr="00EB0858">
        <w:rPr>
          <w:rFonts w:cs="David"/>
          <w:rtl/>
        </w:rPr>
        <w:t xml:space="preserve"> </w:t>
      </w:r>
      <w:r w:rsidR="00BE70B4" w:rsidRPr="00EB0858">
        <w:rPr>
          <w:rFonts w:cs="David"/>
          <w:rtl/>
        </w:rPr>
        <w:t xml:space="preserve">כשם שהעובדה </w:t>
      </w:r>
      <w:r w:rsidR="00EE32B0" w:rsidRPr="00EB0858">
        <w:rPr>
          <w:rFonts w:cs="David" w:hint="cs"/>
          <w:rtl/>
        </w:rPr>
        <w:t>שאנו אינם</w:t>
      </w:r>
      <w:r w:rsidR="00BE70B4" w:rsidRPr="00EB0858">
        <w:rPr>
          <w:rFonts w:cs="David"/>
          <w:rtl/>
        </w:rPr>
        <w:t xml:space="preserve"> </w:t>
      </w:r>
      <w:r w:rsidR="00EE32B0" w:rsidRPr="00EB0858">
        <w:rPr>
          <w:rFonts w:cs="David" w:hint="cs"/>
          <w:rtl/>
        </w:rPr>
        <w:t>מענים ומוציאים להורג</w:t>
      </w:r>
      <w:r w:rsidR="00BE70B4" w:rsidRPr="00EB0858">
        <w:rPr>
          <w:rFonts w:cs="David"/>
          <w:rtl/>
        </w:rPr>
        <w:t xml:space="preserve"> באופן ישיר את </w:t>
      </w:r>
      <w:r w:rsidR="00EE32B0" w:rsidRPr="00EB0858">
        <w:rPr>
          <w:rFonts w:cs="David" w:hint="cs"/>
          <w:rtl/>
        </w:rPr>
        <w:t>העובדים</w:t>
      </w:r>
      <w:r w:rsidR="00BE70B4" w:rsidRPr="00EB0858">
        <w:rPr>
          <w:rFonts w:cs="David"/>
          <w:rtl/>
        </w:rPr>
        <w:t xml:space="preserve"> </w:t>
      </w:r>
      <w:r w:rsidR="00EE32B0" w:rsidRPr="00EB0858">
        <w:rPr>
          <w:rFonts w:cs="David" w:hint="cs"/>
          <w:rtl/>
        </w:rPr>
        <w:t>בתאילנד</w:t>
      </w:r>
      <w:r w:rsidR="00BE70B4" w:rsidRPr="00EB0858">
        <w:rPr>
          <w:rFonts w:cs="David"/>
          <w:rtl/>
        </w:rPr>
        <w:t xml:space="preserve">, </w:t>
      </w:r>
      <w:r w:rsidR="00DB3D04" w:rsidRPr="00EB0858">
        <w:rPr>
          <w:rFonts w:cs="David"/>
          <w:rtl/>
        </w:rPr>
        <w:t>לא פ</w:t>
      </w:r>
      <w:r w:rsidR="00091FBE" w:rsidRPr="00EB0858">
        <w:rPr>
          <w:rFonts w:cs="David"/>
          <w:rtl/>
        </w:rPr>
        <w:t>וטר</w:t>
      </w:r>
      <w:r w:rsidR="00091FBE" w:rsidRPr="00EB0858">
        <w:rPr>
          <w:rFonts w:cs="David" w:hint="cs"/>
          <w:rtl/>
        </w:rPr>
        <w:t>ת אותנו</w:t>
      </w:r>
      <w:r w:rsidR="00DB3D04" w:rsidRPr="00EB0858">
        <w:rPr>
          <w:rFonts w:cs="David"/>
          <w:rtl/>
        </w:rPr>
        <w:t xml:space="preserve"> מאחריות למותם</w:t>
      </w:r>
      <w:r w:rsidR="00DB3D04" w:rsidRPr="00EB0858">
        <w:rPr>
          <w:rFonts w:cs="David" w:hint="cs"/>
          <w:rtl/>
        </w:rPr>
        <w:t xml:space="preserve">, </w:t>
      </w:r>
      <w:r w:rsidR="0062197B" w:rsidRPr="00EB0858">
        <w:rPr>
          <w:rFonts w:cs="David" w:hint="cs"/>
          <w:rtl/>
        </w:rPr>
        <w:t>בידיעה ש</w:t>
      </w:r>
      <w:r w:rsidR="00BE70B4" w:rsidRPr="00EB0858">
        <w:rPr>
          <w:rFonts w:cs="David"/>
          <w:rtl/>
        </w:rPr>
        <w:t>אנו יכולים לסייע להם מבלי להקריב שום דבר בעל משמעות מוסרית דומה</w:t>
      </w:r>
      <w:r w:rsidR="002A58D0">
        <w:rPr>
          <w:rFonts w:cs="David" w:hint="cs"/>
          <w:rtl/>
        </w:rPr>
        <w:t xml:space="preserve">, </w:t>
      </w:r>
      <w:r w:rsidR="002A58D0" w:rsidRPr="00EB0858">
        <w:rPr>
          <w:rFonts w:cs="David" w:hint="cs"/>
          <w:rtl/>
        </w:rPr>
        <w:t xml:space="preserve">אזי ראוי ואפילו חובה </w:t>
      </w:r>
      <w:r w:rsidR="002A58D0">
        <w:rPr>
          <w:rFonts w:cs="David" w:hint="cs"/>
          <w:rtl/>
        </w:rPr>
        <w:t>שנפעל</w:t>
      </w:r>
      <w:r w:rsidR="00BE70B4" w:rsidRPr="00EB0858">
        <w:rPr>
          <w:rFonts w:cs="David"/>
          <w:rtl/>
        </w:rPr>
        <w:t xml:space="preserve">. </w:t>
      </w:r>
      <w:r w:rsidR="00EE32B0" w:rsidRPr="00EB0858">
        <w:rPr>
          <w:rFonts w:cs="David"/>
          <w:rtl/>
        </w:rPr>
        <w:t>ההכנסות של בעלי החברה ואולי של המדינה ממיסים והיתרונות בפעילות החברה צריכים להישקל בכנות למול הנז</w:t>
      </w:r>
      <w:r w:rsidR="0045244F">
        <w:rPr>
          <w:rFonts w:cs="David"/>
          <w:rtl/>
        </w:rPr>
        <w:t xml:space="preserve">ק שהמוצרים של החברה גורמים. </w:t>
      </w:r>
      <w:ins w:id="16" w:author="נעה פדה" w:date="2020-07-05T18:34:00Z">
        <w:r w:rsidR="006267B0">
          <w:rPr>
            <w:rFonts w:cs="David" w:hint="cs"/>
            <w:rtl/>
          </w:rPr>
          <w:t xml:space="preserve">אמץ </w:t>
        </w:r>
      </w:ins>
      <w:r w:rsidR="00EE32B0" w:rsidRPr="00EB0858">
        <w:rPr>
          <w:rFonts w:cs="David"/>
          <w:rtl/>
        </w:rPr>
        <w:t>גישתו של סינגר תדרוש</w:t>
      </w:r>
      <w:r w:rsidR="0045244F">
        <w:rPr>
          <w:rFonts w:cs="David" w:hint="cs"/>
          <w:rtl/>
        </w:rPr>
        <w:t xml:space="preserve"> לפחות</w:t>
      </w:r>
      <w:r w:rsidR="00F2386C">
        <w:rPr>
          <w:rFonts w:cs="David"/>
          <w:rtl/>
        </w:rPr>
        <w:t xml:space="preserve"> להטיל פיקוח והגבלות </w:t>
      </w:r>
      <w:r w:rsidR="00F2386C">
        <w:rPr>
          <w:rFonts w:cs="David" w:hint="cs"/>
          <w:rtl/>
        </w:rPr>
        <w:t>באופן</w:t>
      </w:r>
      <w:r w:rsidR="00EE32B0" w:rsidRPr="00EB0858">
        <w:rPr>
          <w:rFonts w:cs="David"/>
          <w:rtl/>
        </w:rPr>
        <w:t xml:space="preserve"> </w:t>
      </w:r>
      <w:r w:rsidR="00F2386C">
        <w:rPr>
          <w:rFonts w:cs="David" w:hint="cs"/>
          <w:rtl/>
        </w:rPr>
        <w:t>ש</w:t>
      </w:r>
      <w:r w:rsidR="00EE32B0" w:rsidRPr="00EB0858">
        <w:rPr>
          <w:rFonts w:cs="David"/>
          <w:rtl/>
        </w:rPr>
        <w:t>הסחורה נמכרת ו</w:t>
      </w:r>
      <w:r w:rsidR="00F2386C">
        <w:rPr>
          <w:rFonts w:cs="David" w:hint="cs"/>
          <w:rtl/>
        </w:rPr>
        <w:t>למי היא נמכרת</w:t>
      </w:r>
      <w:r w:rsidR="00EE32B0" w:rsidRPr="00EB0858">
        <w:rPr>
          <w:rFonts w:cs="David"/>
          <w:rtl/>
        </w:rPr>
        <w:t>.</w:t>
      </w:r>
    </w:p>
    <w:p w14:paraId="08D4AB1A" w14:textId="2F106EF6" w:rsidR="006267B0" w:rsidRDefault="006267B0" w:rsidP="006267B0">
      <w:pPr>
        <w:pStyle w:val="NormalWeb"/>
        <w:shd w:val="clear" w:color="auto" w:fill="FFFFFF"/>
        <w:bidi/>
        <w:spacing w:before="0" w:beforeAutospacing="0" w:after="120" w:afterAutospacing="0" w:line="360" w:lineRule="auto"/>
        <w:jc w:val="both"/>
        <w:textAlignment w:val="baseline"/>
        <w:rPr>
          <w:ins w:id="17" w:author="נעה פדה" w:date="2020-07-05T18:34:00Z"/>
          <w:rFonts w:cs="David"/>
          <w:rtl/>
        </w:rPr>
      </w:pPr>
      <w:ins w:id="18" w:author="נעה פדה" w:date="2020-07-05T18:34:00Z">
        <w:r>
          <w:rPr>
            <w:rFonts w:cs="David" w:hint="cs"/>
            <w:rtl/>
          </w:rPr>
          <w:t>מצוין. 20 נק'</w:t>
        </w:r>
      </w:ins>
    </w:p>
    <w:p w14:paraId="247DADE2" w14:textId="77777777" w:rsidR="006267B0" w:rsidRDefault="006267B0" w:rsidP="006267B0">
      <w:pPr>
        <w:pStyle w:val="NormalWeb"/>
        <w:shd w:val="clear" w:color="auto" w:fill="FFFFFF"/>
        <w:bidi/>
        <w:spacing w:before="0" w:beforeAutospacing="0" w:after="120" w:afterAutospacing="0" w:line="360" w:lineRule="auto"/>
        <w:jc w:val="both"/>
        <w:textAlignment w:val="baseline"/>
        <w:rPr>
          <w:rFonts w:cs="David"/>
          <w:rtl/>
        </w:rPr>
      </w:pPr>
    </w:p>
    <w:p w14:paraId="3C9AF7A1" w14:textId="77777777" w:rsidR="00DA4047" w:rsidRDefault="00684E64" w:rsidP="00567627">
      <w:pPr>
        <w:pStyle w:val="NormalWeb"/>
        <w:shd w:val="clear" w:color="auto" w:fill="FFFFFF"/>
        <w:bidi/>
        <w:spacing w:before="0" w:beforeAutospacing="0" w:after="120" w:afterAutospacing="0" w:line="360" w:lineRule="auto"/>
        <w:jc w:val="both"/>
        <w:textAlignment w:val="baseline"/>
        <w:rPr>
          <w:rFonts w:cs="David"/>
          <w:rtl/>
        </w:rPr>
      </w:pPr>
      <w:r w:rsidRPr="00EB0858">
        <w:rPr>
          <w:rFonts w:cs="David" w:hint="cs"/>
          <w:highlight w:val="lightGray"/>
          <w:rtl/>
        </w:rPr>
        <w:t>שאלה 3:</w:t>
      </w:r>
      <w:r w:rsidR="00ED1EC3" w:rsidRPr="00EB0858">
        <w:t xml:space="preserve"> </w:t>
      </w:r>
    </w:p>
    <w:p w14:paraId="201AB70E" w14:textId="5C086658" w:rsidR="00132FC1" w:rsidRDefault="004276B0" w:rsidP="00132FC1">
      <w:pPr>
        <w:pStyle w:val="NormalWeb"/>
        <w:shd w:val="clear" w:color="auto" w:fill="FFFFFF"/>
        <w:bidi/>
        <w:spacing w:before="0" w:beforeAutospacing="0" w:after="120" w:afterAutospacing="0" w:line="360" w:lineRule="auto"/>
        <w:jc w:val="both"/>
        <w:textAlignment w:val="baseline"/>
        <w:rPr>
          <w:rFonts w:cs="David"/>
          <w:rtl/>
        </w:rPr>
      </w:pPr>
      <w:r w:rsidRPr="00EB0858">
        <w:rPr>
          <w:rFonts w:cs="David" w:hint="cs"/>
          <w:b/>
          <w:bCs/>
          <w:rtl/>
        </w:rPr>
        <w:t>אתיקה של דאגה</w:t>
      </w:r>
      <w:r w:rsidRPr="00EB0858">
        <w:rPr>
          <w:rFonts w:cs="David" w:hint="cs"/>
          <w:rtl/>
        </w:rPr>
        <w:t xml:space="preserve"> </w:t>
      </w:r>
      <w:r w:rsidR="0090477A" w:rsidRPr="00EB0858">
        <w:rPr>
          <w:rFonts w:cs="David" w:hint="cs"/>
          <w:rtl/>
        </w:rPr>
        <w:t>הינה</w:t>
      </w:r>
      <w:r w:rsidRPr="00EB0858">
        <w:rPr>
          <w:rFonts w:cs="David"/>
        </w:rPr>
        <w:t> </w:t>
      </w:r>
      <w:r w:rsidRPr="00EB0858">
        <w:rPr>
          <w:rFonts w:cs="David"/>
          <w:rtl/>
        </w:rPr>
        <w:t>ת</w:t>
      </w:r>
      <w:r w:rsidRPr="00EB0858">
        <w:rPr>
          <w:rFonts w:cs="David" w:hint="cs"/>
          <w:rtl/>
        </w:rPr>
        <w:t>י</w:t>
      </w:r>
      <w:r w:rsidRPr="00EB0858">
        <w:rPr>
          <w:rFonts w:cs="David"/>
          <w:rtl/>
        </w:rPr>
        <w:t>אוריה</w:t>
      </w:r>
      <w:r w:rsidRPr="00EB0858">
        <w:rPr>
          <w:rFonts w:cs="David"/>
        </w:rPr>
        <w:t> </w:t>
      </w:r>
      <w:r w:rsidRPr="00EB0858">
        <w:rPr>
          <w:rFonts w:cs="David"/>
          <w:rtl/>
        </w:rPr>
        <w:t>מוסרית</w:t>
      </w:r>
      <w:r w:rsidRPr="00EB0858">
        <w:rPr>
          <w:rFonts w:cs="David"/>
        </w:rPr>
        <w:t> </w:t>
      </w:r>
      <w:r w:rsidRPr="00EB0858">
        <w:rPr>
          <w:rFonts w:cs="David"/>
          <w:rtl/>
        </w:rPr>
        <w:t>הטוענת שמערכות יחסים ותלות בין בני אדם ה</w:t>
      </w:r>
      <w:r w:rsidR="00426E46" w:rsidRPr="00EB0858">
        <w:rPr>
          <w:rFonts w:cs="David" w:hint="cs"/>
          <w:rtl/>
        </w:rPr>
        <w:t>י</w:t>
      </w:r>
      <w:r w:rsidRPr="00EB0858">
        <w:rPr>
          <w:rFonts w:cs="David"/>
          <w:rtl/>
        </w:rPr>
        <w:t>נם מרכיבי יסוד בחברה ובעלי חשיבות מוסרית עליונה</w:t>
      </w:r>
      <w:r w:rsidR="00C11B86" w:rsidRPr="00EB0858">
        <w:rPr>
          <w:rFonts w:hint="cs"/>
          <w:rtl/>
        </w:rPr>
        <w:t xml:space="preserve">. </w:t>
      </w:r>
      <w:r w:rsidRPr="00EB0858">
        <w:rPr>
          <w:rFonts w:cs="David"/>
          <w:rtl/>
        </w:rPr>
        <w:t>אתיקה של דאגה</w:t>
      </w:r>
      <w:r w:rsidR="00C11B86" w:rsidRPr="00EB0858">
        <w:rPr>
          <w:rFonts w:cs="David" w:hint="cs"/>
          <w:rtl/>
        </w:rPr>
        <w:t xml:space="preserve"> מבקשת</w:t>
      </w:r>
      <w:r w:rsidRPr="00EB0858">
        <w:rPr>
          <w:rFonts w:cs="David"/>
          <w:rtl/>
        </w:rPr>
        <w:t xml:space="preserve"> לשמר מערכות יחסים באמצעות רשת של מערכות חברתיות, שמקורן במערכות יחסים במסגרת המשפחה.</w:t>
      </w:r>
      <w:r w:rsidR="00C11B86" w:rsidRPr="00EB0858">
        <w:rPr>
          <w:rFonts w:cs="David"/>
          <w:rtl/>
        </w:rPr>
        <w:t xml:space="preserve"> </w:t>
      </w:r>
      <w:r w:rsidRPr="00EB0858">
        <w:rPr>
          <w:rFonts w:cs="David"/>
          <w:rtl/>
        </w:rPr>
        <w:t>השראת זיכרונות בהם הורינו טיפלו בנו ובעזרת</w:t>
      </w:r>
      <w:r w:rsidRPr="00EB0858">
        <w:rPr>
          <w:rFonts w:cs="David"/>
        </w:rPr>
        <w:t> </w:t>
      </w:r>
      <w:r w:rsidRPr="00EB0858">
        <w:rPr>
          <w:rFonts w:cs="David"/>
          <w:rtl/>
        </w:rPr>
        <w:t>אידיאליזציה</w:t>
      </w:r>
      <w:r w:rsidRPr="00EB0858">
        <w:rPr>
          <w:rFonts w:cs="David"/>
        </w:rPr>
        <w:t> </w:t>
      </w:r>
      <w:r w:rsidRPr="00EB0858">
        <w:rPr>
          <w:rFonts w:cs="David"/>
          <w:rtl/>
        </w:rPr>
        <w:t>של האני כפרט דואג, נבנית</w:t>
      </w:r>
      <w:r w:rsidRPr="00EB0858">
        <w:rPr>
          <w:rFonts w:cs="David"/>
        </w:rPr>
        <w:t> </w:t>
      </w:r>
      <w:r w:rsidRPr="00EB0858">
        <w:rPr>
          <w:rFonts w:cs="David"/>
          <w:rtl/>
        </w:rPr>
        <w:t>מוטיבציה</w:t>
      </w:r>
      <w:r w:rsidRPr="00EB0858">
        <w:rPr>
          <w:rFonts w:cs="David"/>
        </w:rPr>
        <w:t> </w:t>
      </w:r>
      <w:r w:rsidRPr="00EB0858">
        <w:rPr>
          <w:rFonts w:cs="David"/>
          <w:rtl/>
        </w:rPr>
        <w:t>לדאוג לאלה סביבנו התלויים ופגיעים. כת</w:t>
      </w:r>
      <w:r w:rsidRPr="00EB0858">
        <w:rPr>
          <w:rFonts w:cs="David" w:hint="cs"/>
          <w:rtl/>
        </w:rPr>
        <w:t>י</w:t>
      </w:r>
      <w:r w:rsidRPr="00EB0858">
        <w:rPr>
          <w:rFonts w:cs="David"/>
          <w:rtl/>
        </w:rPr>
        <w:t>אוריה "דואגת" מקדמת אתיקה של דאגה את שימור עולמנו ועולמם של אחרים ומציעה מענה לצרכיו הרגשיים והתפתחותיים של אדם לצד אלו של זולתו.</w:t>
      </w:r>
      <w:r w:rsidR="00665DF5" w:rsidRPr="00EB0858">
        <w:rPr>
          <w:rFonts w:cs="David" w:hint="cs"/>
          <w:rtl/>
        </w:rPr>
        <w:t xml:space="preserve"> </w:t>
      </w:r>
      <w:r w:rsidRPr="00EB0858">
        <w:rPr>
          <w:rFonts w:cs="David"/>
          <w:rtl/>
        </w:rPr>
        <w:t xml:space="preserve"> אתיקה של דאגה המעריכה רגשות ויכולות של קשרי גומלין, מאפשרת לאנשים המתעניינים במוסר בהקשרים עכשוויים, להבין מה הטוב ביותר </w:t>
      </w:r>
      <w:r w:rsidR="009A6CA5" w:rsidRPr="00EB0858">
        <w:rPr>
          <w:rFonts w:cs="David"/>
          <w:rtl/>
        </w:rPr>
        <w:t>מנקודת מבט דואגת, ולפי תפיסה זו</w:t>
      </w:r>
      <w:r w:rsidRPr="00EB0858">
        <w:rPr>
          <w:rFonts w:cs="David"/>
          <w:rtl/>
        </w:rPr>
        <w:t xml:space="preserve"> חקירות מוסריות הנסמכות על השכל הישר בלבד והיסק</w:t>
      </w:r>
      <w:r w:rsidRPr="00EB0858">
        <w:rPr>
          <w:rFonts w:cs="David"/>
        </w:rPr>
        <w:t> </w:t>
      </w:r>
      <w:r w:rsidRPr="00EB0858">
        <w:rPr>
          <w:rFonts w:cs="David"/>
          <w:rtl/>
        </w:rPr>
        <w:t>לוגי</w:t>
      </w:r>
      <w:r w:rsidR="00BF381D" w:rsidRPr="00EB0858">
        <w:rPr>
          <w:rFonts w:cs="David" w:hint="cs"/>
          <w:rtl/>
        </w:rPr>
        <w:t xml:space="preserve"> </w:t>
      </w:r>
      <w:r w:rsidR="0090477A" w:rsidRPr="00EB0858">
        <w:rPr>
          <w:rFonts w:cs="David"/>
          <w:rtl/>
        </w:rPr>
        <w:t>לוקים</w:t>
      </w:r>
      <w:r w:rsidR="0090477A" w:rsidRPr="00EB0858">
        <w:rPr>
          <w:rFonts w:cs="David" w:hint="cs"/>
          <w:rtl/>
        </w:rPr>
        <w:t xml:space="preserve"> </w:t>
      </w:r>
      <w:r w:rsidRPr="00EB0858">
        <w:rPr>
          <w:rFonts w:cs="David"/>
          <w:rtl/>
        </w:rPr>
        <w:t>בחסר</w:t>
      </w:r>
      <w:r w:rsidR="0090477A" w:rsidRPr="00EB0858">
        <w:rPr>
          <w:rFonts w:cs="David" w:hint="cs"/>
          <w:rtl/>
        </w:rPr>
        <w:t>.</w:t>
      </w:r>
      <w:r w:rsidR="00BF381D" w:rsidRPr="00EB0858">
        <w:rPr>
          <w:rFonts w:cs="David" w:hint="cs"/>
          <w:rtl/>
        </w:rPr>
        <w:t xml:space="preserve"> </w:t>
      </w:r>
      <w:ins w:id="19" w:author="נעה פדה" w:date="2020-07-05T18:37:00Z">
        <w:r w:rsidR="00191E41">
          <w:rPr>
            <w:rFonts w:cs="David" w:hint="cs"/>
            <w:rtl/>
          </w:rPr>
          <w:t>אמת</w:t>
        </w:r>
      </w:ins>
    </w:p>
    <w:p w14:paraId="3BED4637" w14:textId="7A8664A7" w:rsidR="007C46FC" w:rsidRPr="000F1788" w:rsidRDefault="0090477A" w:rsidP="00132FC1">
      <w:pPr>
        <w:pStyle w:val="NormalWeb"/>
        <w:shd w:val="clear" w:color="auto" w:fill="FFFFFF"/>
        <w:bidi/>
        <w:spacing w:before="0" w:beforeAutospacing="0" w:after="120" w:afterAutospacing="0" w:line="360" w:lineRule="auto"/>
        <w:jc w:val="both"/>
        <w:textAlignment w:val="baseline"/>
        <w:rPr>
          <w:rFonts w:cs="David"/>
          <w:rtl/>
        </w:rPr>
      </w:pPr>
      <w:r w:rsidRPr="00EB0858">
        <w:rPr>
          <w:rFonts w:cs="David" w:hint="cs"/>
          <w:rtl/>
        </w:rPr>
        <w:t>ג</w:t>
      </w:r>
      <w:r w:rsidR="0052744C" w:rsidRPr="00EB0858">
        <w:rPr>
          <w:rFonts w:cs="David"/>
          <w:rtl/>
        </w:rPr>
        <w:t>רסתה</w:t>
      </w:r>
      <w:r w:rsidR="0052744C" w:rsidRPr="00EB0858">
        <w:rPr>
          <w:rFonts w:cs="David"/>
        </w:rPr>
        <w:t> </w:t>
      </w:r>
      <w:r w:rsidR="0052744C" w:rsidRPr="00EB0858">
        <w:rPr>
          <w:rFonts w:cs="David"/>
          <w:rtl/>
        </w:rPr>
        <w:t>של</w:t>
      </w:r>
      <w:r w:rsidR="0052744C" w:rsidRPr="00EB0858">
        <w:rPr>
          <w:rFonts w:cs="David"/>
        </w:rPr>
        <w:t> </w:t>
      </w:r>
      <w:r w:rsidR="0052744C" w:rsidRPr="00EB0858">
        <w:rPr>
          <w:rFonts w:cs="David"/>
          <w:b/>
          <w:bCs/>
          <w:rtl/>
        </w:rPr>
        <w:t>גיליגן</w:t>
      </w:r>
      <w:r w:rsidR="0052744C" w:rsidRPr="00EB0858">
        <w:rPr>
          <w:rFonts w:cs="David"/>
        </w:rPr>
        <w:t> </w:t>
      </w:r>
      <w:r w:rsidR="0052744C" w:rsidRPr="00EB0858">
        <w:rPr>
          <w:rFonts w:cs="David"/>
          <w:rtl/>
        </w:rPr>
        <w:t>לגישת</w:t>
      </w:r>
      <w:r w:rsidR="0052744C" w:rsidRPr="00EB0858">
        <w:rPr>
          <w:rFonts w:cs="David"/>
        </w:rPr>
        <w:t> </w:t>
      </w:r>
      <w:r w:rsidR="0052744C" w:rsidRPr="00EB0858">
        <w:rPr>
          <w:rFonts w:cs="David"/>
          <w:rtl/>
        </w:rPr>
        <w:t>הדאגה</w:t>
      </w:r>
      <w:r w:rsidR="0052744C" w:rsidRPr="00EB0858">
        <w:rPr>
          <w:rFonts w:cs="David"/>
        </w:rPr>
        <w:t> </w:t>
      </w:r>
      <w:r w:rsidR="0052744C" w:rsidRPr="00EB0858">
        <w:rPr>
          <w:rFonts w:cs="David"/>
          <w:rtl/>
        </w:rPr>
        <w:t>האכפתית</w:t>
      </w:r>
      <w:r w:rsidR="0052744C" w:rsidRPr="00EB0858">
        <w:rPr>
          <w:rFonts w:cs="David"/>
        </w:rPr>
        <w:t> </w:t>
      </w:r>
      <w:r w:rsidR="0052744C" w:rsidRPr="00EB0858">
        <w:rPr>
          <w:rFonts w:cs="David"/>
          <w:rtl/>
        </w:rPr>
        <w:t>תיארה</w:t>
      </w:r>
      <w:r w:rsidR="0052744C" w:rsidRPr="00EB0858">
        <w:rPr>
          <w:rFonts w:cs="David"/>
        </w:rPr>
        <w:t> </w:t>
      </w:r>
      <w:r w:rsidR="0052744C" w:rsidRPr="00EB0858">
        <w:rPr>
          <w:rFonts w:cs="David"/>
          <w:rtl/>
        </w:rPr>
        <w:t>מסלול</w:t>
      </w:r>
      <w:r w:rsidR="0052744C" w:rsidRPr="00EB0858">
        <w:rPr>
          <w:rFonts w:cs="David"/>
        </w:rPr>
        <w:t> </w:t>
      </w:r>
      <w:r w:rsidR="0052744C" w:rsidRPr="00EB0858">
        <w:rPr>
          <w:rFonts w:cs="David"/>
          <w:rtl/>
        </w:rPr>
        <w:t>חלופי</w:t>
      </w:r>
      <w:r w:rsidR="0052744C" w:rsidRPr="00EB0858">
        <w:rPr>
          <w:rFonts w:cs="David"/>
        </w:rPr>
        <w:t> </w:t>
      </w:r>
      <w:r w:rsidR="0052744C" w:rsidRPr="00EB0858">
        <w:rPr>
          <w:rFonts w:cs="David"/>
          <w:rtl/>
        </w:rPr>
        <w:t>של</w:t>
      </w:r>
      <w:r w:rsidR="0052744C" w:rsidRPr="00EB0858">
        <w:rPr>
          <w:rFonts w:cs="David"/>
        </w:rPr>
        <w:t> </w:t>
      </w:r>
      <w:r w:rsidR="0052744C" w:rsidRPr="00EB0858">
        <w:rPr>
          <w:rFonts w:cs="David"/>
          <w:rtl/>
        </w:rPr>
        <w:t>התפתחות</w:t>
      </w:r>
      <w:r w:rsidR="0052744C" w:rsidRPr="00EB0858">
        <w:rPr>
          <w:rFonts w:cs="David"/>
        </w:rPr>
        <w:t> </w:t>
      </w:r>
      <w:r w:rsidR="0052744C" w:rsidRPr="00EB0858">
        <w:rPr>
          <w:rFonts w:cs="David"/>
          <w:rtl/>
        </w:rPr>
        <w:t>מוסרית</w:t>
      </w:r>
      <w:r w:rsidR="0052744C" w:rsidRPr="00EB0858">
        <w:rPr>
          <w:rFonts w:cs="David"/>
        </w:rPr>
        <w:t> </w:t>
      </w:r>
      <w:r w:rsidR="0052744C" w:rsidRPr="00EB0858">
        <w:rPr>
          <w:rFonts w:cs="David"/>
          <w:rtl/>
        </w:rPr>
        <w:t>המבוסס</w:t>
      </w:r>
      <w:r w:rsidR="0052744C" w:rsidRPr="00EB0858">
        <w:rPr>
          <w:rFonts w:cs="David"/>
        </w:rPr>
        <w:t> </w:t>
      </w:r>
      <w:r w:rsidR="0052744C" w:rsidRPr="00EB0858">
        <w:rPr>
          <w:rFonts w:cs="David"/>
          <w:rtl/>
        </w:rPr>
        <w:t>על</w:t>
      </w:r>
      <w:r w:rsidR="0052744C" w:rsidRPr="00EB0858">
        <w:rPr>
          <w:rFonts w:cs="David"/>
        </w:rPr>
        <w:t> </w:t>
      </w:r>
      <w:r w:rsidR="0052744C" w:rsidRPr="00EB0858">
        <w:rPr>
          <w:rFonts w:cs="David"/>
          <w:rtl/>
        </w:rPr>
        <w:t>יכולתו</w:t>
      </w:r>
      <w:r w:rsidR="0052744C" w:rsidRPr="00EB0858">
        <w:rPr>
          <w:rFonts w:cs="David"/>
        </w:rPr>
        <w:t> </w:t>
      </w:r>
      <w:r w:rsidR="0052744C" w:rsidRPr="00EB0858">
        <w:rPr>
          <w:rFonts w:cs="David"/>
          <w:rtl/>
        </w:rPr>
        <w:t>הגוברת</w:t>
      </w:r>
      <w:r w:rsidR="0052744C" w:rsidRPr="00EB0858">
        <w:rPr>
          <w:rFonts w:cs="David"/>
        </w:rPr>
        <w:t> </w:t>
      </w:r>
      <w:r w:rsidR="0052744C" w:rsidRPr="00EB0858">
        <w:rPr>
          <w:rFonts w:cs="David"/>
          <w:rtl/>
        </w:rPr>
        <w:t>של</w:t>
      </w:r>
      <w:r w:rsidR="00DF5D03" w:rsidRPr="00EB0858">
        <w:rPr>
          <w:rFonts w:cs="David" w:hint="cs"/>
          <w:rtl/>
        </w:rPr>
        <w:t xml:space="preserve"> היחיד</w:t>
      </w:r>
      <w:r w:rsidR="00DF5D03" w:rsidRPr="00EB0858">
        <w:rPr>
          <w:rFonts w:cs="David"/>
          <w:rtl/>
        </w:rPr>
        <w:t xml:space="preserve"> </w:t>
      </w:r>
      <w:r w:rsidR="007A475A" w:rsidRPr="00EB0858">
        <w:rPr>
          <w:rFonts w:cs="David"/>
          <w:rtl/>
        </w:rPr>
        <w:t>להג</w:t>
      </w:r>
      <w:r w:rsidR="007A475A" w:rsidRPr="00EB0858">
        <w:rPr>
          <w:rFonts w:cs="David" w:hint="cs"/>
          <w:rtl/>
        </w:rPr>
        <w:t>י</w:t>
      </w:r>
      <w:r w:rsidR="0052744C" w:rsidRPr="00EB0858">
        <w:rPr>
          <w:rFonts w:cs="David"/>
          <w:rtl/>
        </w:rPr>
        <w:t>ב</w:t>
      </w:r>
      <w:r w:rsidR="0052744C" w:rsidRPr="00EB0858">
        <w:rPr>
          <w:rFonts w:cs="David"/>
        </w:rPr>
        <w:t> </w:t>
      </w:r>
      <w:r w:rsidR="0052744C" w:rsidRPr="00EB0858">
        <w:rPr>
          <w:rFonts w:cs="David"/>
          <w:rtl/>
        </w:rPr>
        <w:t>בדאגה</w:t>
      </w:r>
      <w:r w:rsidR="0052744C" w:rsidRPr="00EB0858">
        <w:rPr>
          <w:rFonts w:cs="David"/>
        </w:rPr>
        <w:t> </w:t>
      </w:r>
      <w:r w:rsidR="0052744C" w:rsidRPr="00EB0858">
        <w:rPr>
          <w:rFonts w:cs="David"/>
          <w:rtl/>
        </w:rPr>
        <w:t>ובאכפתיות</w:t>
      </w:r>
      <w:r w:rsidR="0052744C" w:rsidRPr="00EB0858">
        <w:rPr>
          <w:rFonts w:cs="David"/>
        </w:rPr>
        <w:t> </w:t>
      </w:r>
      <w:r w:rsidR="0052744C" w:rsidRPr="00EB0858">
        <w:rPr>
          <w:rFonts w:cs="David"/>
          <w:rtl/>
        </w:rPr>
        <w:t>לצורכי</w:t>
      </w:r>
      <w:r w:rsidR="0052744C" w:rsidRPr="00EB0858">
        <w:rPr>
          <w:rFonts w:cs="David"/>
        </w:rPr>
        <w:t> </w:t>
      </w:r>
      <w:r w:rsidR="0052744C" w:rsidRPr="00EB0858">
        <w:rPr>
          <w:rFonts w:cs="David"/>
          <w:rtl/>
        </w:rPr>
        <w:t>הזולת</w:t>
      </w:r>
      <w:r w:rsidR="00A86D28" w:rsidRPr="00EB0858">
        <w:rPr>
          <w:rFonts w:cs="David" w:hint="cs"/>
          <w:rtl/>
        </w:rPr>
        <w:t xml:space="preserve">. </w:t>
      </w:r>
      <w:r w:rsidRPr="00EB0858">
        <w:rPr>
          <w:rFonts w:cs="David" w:hint="cs"/>
          <w:rtl/>
        </w:rPr>
        <w:t>י</w:t>
      </w:r>
      <w:r w:rsidR="0052744C" w:rsidRPr="00EB0858">
        <w:rPr>
          <w:rFonts w:cs="David"/>
          <w:rtl/>
        </w:rPr>
        <w:t>חסי</w:t>
      </w:r>
      <w:r w:rsidR="0052744C" w:rsidRPr="00EB0858">
        <w:rPr>
          <w:rFonts w:cs="David"/>
        </w:rPr>
        <w:t> </w:t>
      </w:r>
      <w:r w:rsidR="0052744C" w:rsidRPr="00EB0858">
        <w:rPr>
          <w:rFonts w:cs="David"/>
          <w:rtl/>
        </w:rPr>
        <w:t>דאגה</w:t>
      </w:r>
      <w:r w:rsidR="0052744C" w:rsidRPr="00EB0858">
        <w:rPr>
          <w:rFonts w:cs="David"/>
        </w:rPr>
        <w:t> </w:t>
      </w:r>
      <w:r w:rsidR="0052744C" w:rsidRPr="00EB0858">
        <w:rPr>
          <w:rFonts w:cs="David"/>
          <w:rtl/>
        </w:rPr>
        <w:t>אכפתית</w:t>
      </w:r>
      <w:r w:rsidR="0052744C" w:rsidRPr="00EB0858">
        <w:rPr>
          <w:rFonts w:cs="David"/>
        </w:rPr>
        <w:t> </w:t>
      </w:r>
      <w:r w:rsidR="0052744C" w:rsidRPr="00EB0858">
        <w:rPr>
          <w:rFonts w:cs="David"/>
          <w:rtl/>
        </w:rPr>
        <w:t>רבים</w:t>
      </w:r>
      <w:r w:rsidR="0052744C" w:rsidRPr="00EB0858">
        <w:rPr>
          <w:rFonts w:cs="David"/>
        </w:rPr>
        <w:t> </w:t>
      </w:r>
      <w:r w:rsidR="0052744C" w:rsidRPr="00EB0858">
        <w:rPr>
          <w:rFonts w:cs="David"/>
          <w:rtl/>
        </w:rPr>
        <w:t>הם</w:t>
      </w:r>
      <w:r w:rsidR="0052744C" w:rsidRPr="00EB0858">
        <w:rPr>
          <w:rFonts w:cs="David"/>
        </w:rPr>
        <w:t> </w:t>
      </w:r>
      <w:r w:rsidR="0052744C" w:rsidRPr="00EB0858">
        <w:rPr>
          <w:rFonts w:cs="David"/>
          <w:rtl/>
        </w:rPr>
        <w:t>תוצר</w:t>
      </w:r>
      <w:r w:rsidR="0052744C" w:rsidRPr="00EB0858">
        <w:rPr>
          <w:rFonts w:cs="David"/>
        </w:rPr>
        <w:t> </w:t>
      </w:r>
      <w:r w:rsidR="0052744C" w:rsidRPr="00EB0858">
        <w:rPr>
          <w:rFonts w:cs="David"/>
          <w:rtl/>
        </w:rPr>
        <w:t>של</w:t>
      </w:r>
      <w:r w:rsidR="0052744C" w:rsidRPr="00EB0858">
        <w:rPr>
          <w:rFonts w:cs="David"/>
        </w:rPr>
        <w:t> </w:t>
      </w:r>
      <w:r w:rsidR="00A86D28" w:rsidRPr="00EB0858">
        <w:rPr>
          <w:rFonts w:cs="David" w:hint="cs"/>
          <w:rtl/>
        </w:rPr>
        <w:t>דאגה אכפתית "טבעית",</w:t>
      </w:r>
      <w:r w:rsidR="00D24980" w:rsidRPr="00EB0858">
        <w:rPr>
          <w:rFonts w:cs="David" w:hint="cs"/>
          <w:rtl/>
        </w:rPr>
        <w:t xml:space="preserve"> פירושה שהתגובה האכפתית מיוצרת מתוך אהבה או העדפה, במקרה זה לא נדרש מאמץ אחר נוסף</w:t>
      </w:r>
      <w:r w:rsidR="003B309B" w:rsidRPr="00EB0858">
        <w:rPr>
          <w:rFonts w:cs="David" w:hint="cs"/>
          <w:rtl/>
        </w:rPr>
        <w:t>, גם אם מאמץ רב עשוי להידרש לעצ</w:t>
      </w:r>
      <w:r w:rsidR="00D24980" w:rsidRPr="00EB0858">
        <w:rPr>
          <w:rFonts w:cs="David" w:hint="cs"/>
          <w:rtl/>
        </w:rPr>
        <w:t>ם עשייתם של</w:t>
      </w:r>
      <w:r w:rsidR="003B309B" w:rsidRPr="00EB0858">
        <w:rPr>
          <w:rFonts w:cs="David" w:hint="cs"/>
          <w:rtl/>
        </w:rPr>
        <w:t xml:space="preserve"> המעשים שבאים לאחר מכן. כמו כן </w:t>
      </w:r>
      <w:r w:rsidR="00D24980" w:rsidRPr="00EB0858">
        <w:rPr>
          <w:rFonts w:cs="David" w:hint="cs"/>
          <w:rtl/>
        </w:rPr>
        <w:t xml:space="preserve">הצד השני ביחסים, </w:t>
      </w:r>
      <w:r w:rsidR="003B309B" w:rsidRPr="00EB0858">
        <w:rPr>
          <w:rFonts w:cs="David" w:hint="cs"/>
          <w:rtl/>
        </w:rPr>
        <w:t>זה שאכפת</w:t>
      </w:r>
      <w:r w:rsidR="00A86D28" w:rsidRPr="00EB0858">
        <w:rPr>
          <w:rFonts w:cs="David" w:hint="cs"/>
          <w:rtl/>
        </w:rPr>
        <w:t xml:space="preserve"> לנו</w:t>
      </w:r>
      <w:r w:rsidR="003B309B" w:rsidRPr="00EB0858">
        <w:rPr>
          <w:rFonts w:cs="David" w:hint="cs"/>
          <w:rtl/>
        </w:rPr>
        <w:t xml:space="preserve"> ממנו, תורם אף הוא לקשר על ידי כך</w:t>
      </w:r>
      <w:r w:rsidR="00D24980" w:rsidRPr="00EB0858">
        <w:rPr>
          <w:rFonts w:cs="David" w:hint="cs"/>
          <w:rtl/>
        </w:rPr>
        <w:t xml:space="preserve"> </w:t>
      </w:r>
      <w:r w:rsidR="003B309B" w:rsidRPr="00EB0858">
        <w:rPr>
          <w:rFonts w:cs="David" w:hint="cs"/>
          <w:rtl/>
        </w:rPr>
        <w:t>ש</w:t>
      </w:r>
      <w:r w:rsidR="00D24980" w:rsidRPr="00EB0858">
        <w:rPr>
          <w:rFonts w:cs="David" w:hint="cs"/>
          <w:rtl/>
        </w:rPr>
        <w:t>מסמן שהאכפתיות התקבלה.</w:t>
      </w:r>
      <w:r w:rsidR="00A86D28" w:rsidRPr="00EB0858">
        <w:rPr>
          <w:rFonts w:cs="David" w:hint="cs"/>
          <w:rtl/>
        </w:rPr>
        <w:t xml:space="preserve"> </w:t>
      </w:r>
      <w:r w:rsidR="00886F37" w:rsidRPr="00EB0858">
        <w:rPr>
          <w:rFonts w:cs="David"/>
          <w:rtl/>
        </w:rPr>
        <w:t xml:space="preserve">תגובה חיובית </w:t>
      </w:r>
      <w:r w:rsidR="00886F37" w:rsidRPr="00EB0858">
        <w:rPr>
          <w:rFonts w:cs="David" w:hint="cs"/>
          <w:rtl/>
        </w:rPr>
        <w:t>מעין זו</w:t>
      </w:r>
      <w:r w:rsidR="00886F37" w:rsidRPr="00EB0858">
        <w:rPr>
          <w:rFonts w:cs="David"/>
          <w:rtl/>
        </w:rPr>
        <w:t xml:space="preserve"> </w:t>
      </w:r>
      <w:r w:rsidR="00886F37" w:rsidRPr="00EB0858">
        <w:rPr>
          <w:rFonts w:cs="David" w:hint="cs"/>
          <w:rtl/>
        </w:rPr>
        <w:t>נתפסת</w:t>
      </w:r>
      <w:r w:rsidR="00886F37" w:rsidRPr="00EB0858">
        <w:rPr>
          <w:rFonts w:cs="David"/>
          <w:rtl/>
        </w:rPr>
        <w:t xml:space="preserve"> </w:t>
      </w:r>
      <w:r w:rsidR="00886F37" w:rsidRPr="00EB0858">
        <w:rPr>
          <w:rFonts w:cs="David" w:hint="cs"/>
          <w:rtl/>
        </w:rPr>
        <w:t>כ</w:t>
      </w:r>
      <w:r w:rsidR="00886F37" w:rsidRPr="00EB0858">
        <w:rPr>
          <w:rFonts w:cs="David"/>
          <w:rtl/>
        </w:rPr>
        <w:t xml:space="preserve">תגובה שאינה פוגעת </w:t>
      </w:r>
      <w:r w:rsidR="00886F37" w:rsidRPr="00EB0858">
        <w:rPr>
          <w:rFonts w:cs="David" w:hint="cs"/>
          <w:rtl/>
        </w:rPr>
        <w:t xml:space="preserve">אלא מהווה </w:t>
      </w:r>
      <w:r w:rsidR="00886F37" w:rsidRPr="00EB0858">
        <w:rPr>
          <w:rFonts w:cs="David"/>
          <w:rtl/>
        </w:rPr>
        <w:t>תגובה שעשויה לעזור</w:t>
      </w:r>
      <w:r w:rsidR="00886F37" w:rsidRPr="00EB0858">
        <w:rPr>
          <w:rFonts w:cs="David" w:hint="cs"/>
          <w:rtl/>
        </w:rPr>
        <w:t xml:space="preserve"> </w:t>
      </w:r>
      <w:r w:rsidR="00886F37" w:rsidRPr="00EB0858">
        <w:rPr>
          <w:rFonts w:cs="David"/>
          <w:rtl/>
        </w:rPr>
        <w:t>וחותרת לכונן או לשמר יחסים של דאגה ואכפתיות</w:t>
      </w:r>
      <w:r w:rsidR="00886F37" w:rsidRPr="00EB0858">
        <w:rPr>
          <w:rFonts w:cs="David" w:hint="cs"/>
          <w:rtl/>
        </w:rPr>
        <w:t>, "</w:t>
      </w:r>
      <w:r w:rsidR="00886F37" w:rsidRPr="00EB0858">
        <w:rPr>
          <w:rFonts w:cs="David"/>
          <w:rtl/>
        </w:rPr>
        <w:t>דאגה אכפתית" אינו מושג זהה ל"טיפול".</w:t>
      </w:r>
      <w:r w:rsidR="00886F37" w:rsidRPr="00EB0858">
        <w:rPr>
          <w:rFonts w:cs="David" w:hint="cs"/>
          <w:rtl/>
        </w:rPr>
        <w:t xml:space="preserve"> </w:t>
      </w:r>
      <w:r w:rsidR="00A86D28" w:rsidRPr="00EB0858">
        <w:rPr>
          <w:rFonts w:cs="David" w:hint="cs"/>
          <w:rtl/>
        </w:rPr>
        <w:t>גיליגן מבקשת להעניק קול, נראות, לגיטימציה, וכבוד לכל אותן פרקטיקות ותכונות נשיות, לא רק בספרה הפרטית אלא גם במוסדות ובמקצועות המתקיימים בכלל החברה.</w:t>
      </w:r>
      <w:r w:rsidR="003B309B" w:rsidRPr="00EB0858">
        <w:rPr>
          <w:rFonts w:cs="David" w:hint="cs"/>
          <w:rtl/>
        </w:rPr>
        <w:t xml:space="preserve"> </w:t>
      </w:r>
      <w:r w:rsidR="00132FC1">
        <w:rPr>
          <w:rFonts w:cs="David" w:hint="cs"/>
          <w:rtl/>
        </w:rPr>
        <w:t>כמו כן, מציגה</w:t>
      </w:r>
      <w:r w:rsidR="007A475A" w:rsidRPr="00EB0858">
        <w:rPr>
          <w:rFonts w:cs="David" w:hint="cs"/>
          <w:rtl/>
        </w:rPr>
        <w:t xml:space="preserve"> </w:t>
      </w:r>
      <w:r w:rsidR="002D11AC">
        <w:rPr>
          <w:rFonts w:cs="David" w:hint="cs"/>
          <w:rtl/>
        </w:rPr>
        <w:t xml:space="preserve">חשיבה אחרת של מגדר בניגוד למין, </w:t>
      </w:r>
      <w:r w:rsidR="007A475A" w:rsidRPr="00EB0858">
        <w:rPr>
          <w:rFonts w:cs="David" w:hint="cs"/>
          <w:rtl/>
        </w:rPr>
        <w:t>ישנם דפוסים שאפשר לאפיין אותם כדפוסים נשיים או גבריים אך הם אינם בהכרח ביולוגיים.</w:t>
      </w:r>
      <w:r w:rsidR="002D11AC">
        <w:rPr>
          <w:rFonts w:cs="David" w:hint="cs"/>
          <w:rtl/>
        </w:rPr>
        <w:t xml:space="preserve"> לטענתה,</w:t>
      </w:r>
      <w:r w:rsidR="007A475A" w:rsidRPr="00EB0858">
        <w:rPr>
          <w:rFonts w:cs="David" w:hint="cs"/>
          <w:rtl/>
        </w:rPr>
        <w:t xml:space="preserve"> הביולוגיה לאו דווקא קובעת את התכונות </w:t>
      </w:r>
      <w:r w:rsidR="002B35E9" w:rsidRPr="00EB0858">
        <w:rPr>
          <w:rFonts w:cs="David" w:hint="cs"/>
          <w:rtl/>
        </w:rPr>
        <w:t>ה</w:t>
      </w:r>
      <w:r w:rsidR="007A475A" w:rsidRPr="00EB0858">
        <w:rPr>
          <w:rFonts w:cs="David" w:hint="cs"/>
          <w:rtl/>
        </w:rPr>
        <w:t>אישיות אך ברוב המקרים יש</w:t>
      </w:r>
      <w:r w:rsidR="002B35E9" w:rsidRPr="00EB0858">
        <w:rPr>
          <w:rFonts w:cs="David" w:hint="cs"/>
          <w:rtl/>
        </w:rPr>
        <w:t>נו</w:t>
      </w:r>
      <w:r w:rsidR="007A475A" w:rsidRPr="00EB0858">
        <w:rPr>
          <w:rFonts w:cs="David" w:hint="cs"/>
          <w:rtl/>
        </w:rPr>
        <w:t xml:space="preserve"> קשר חזק, בין </w:t>
      </w:r>
      <w:r w:rsidR="0046335C">
        <w:rPr>
          <w:rFonts w:cs="David" w:hint="cs"/>
          <w:rtl/>
        </w:rPr>
        <w:t>שיוך ביולוגי</w:t>
      </w:r>
      <w:r w:rsidR="007A475A" w:rsidRPr="00EB0858">
        <w:rPr>
          <w:rFonts w:cs="David" w:hint="cs"/>
          <w:rtl/>
        </w:rPr>
        <w:t xml:space="preserve"> או </w:t>
      </w:r>
      <w:r w:rsidR="003B309B" w:rsidRPr="00EB0858">
        <w:rPr>
          <w:rFonts w:cs="David" w:hint="cs"/>
          <w:rtl/>
        </w:rPr>
        <w:t>דרך ה</w:t>
      </w:r>
      <w:r w:rsidR="007A475A" w:rsidRPr="00EB0858">
        <w:rPr>
          <w:rFonts w:cs="David" w:hint="cs"/>
          <w:rtl/>
        </w:rPr>
        <w:t xml:space="preserve">הבניות </w:t>
      </w:r>
      <w:r w:rsidR="003B309B" w:rsidRPr="00EB0858">
        <w:rPr>
          <w:rFonts w:cs="David" w:hint="cs"/>
          <w:rtl/>
        </w:rPr>
        <w:t>ה</w:t>
      </w:r>
      <w:r w:rsidR="007A475A" w:rsidRPr="00EB0858">
        <w:rPr>
          <w:rFonts w:cs="David" w:hint="cs"/>
          <w:rtl/>
        </w:rPr>
        <w:t xml:space="preserve">חברתיות. </w:t>
      </w:r>
      <w:r w:rsidR="0046335C">
        <w:rPr>
          <w:rFonts w:cs="David" w:hint="cs"/>
          <w:rtl/>
        </w:rPr>
        <w:t>ב</w:t>
      </w:r>
      <w:r w:rsidR="003B309B" w:rsidRPr="00EB0858">
        <w:rPr>
          <w:rFonts w:cs="David" w:hint="cs"/>
          <w:rtl/>
        </w:rPr>
        <w:t xml:space="preserve">דבריה </w:t>
      </w:r>
      <w:r w:rsidR="007A475A" w:rsidRPr="00EB0858">
        <w:rPr>
          <w:rFonts w:cs="David"/>
          <w:rtl/>
        </w:rPr>
        <w:t xml:space="preserve">מבקרת את סולם המדידה להתפתחות מוסרית שהציע </w:t>
      </w:r>
      <w:r w:rsidR="007A475A" w:rsidRPr="00EB0858">
        <w:rPr>
          <w:rFonts w:cs="David"/>
          <w:b/>
          <w:bCs/>
          <w:rtl/>
        </w:rPr>
        <w:t>קולברג</w:t>
      </w:r>
      <w:r w:rsidR="007A475A" w:rsidRPr="00EB0858">
        <w:rPr>
          <w:rFonts w:cs="David"/>
          <w:rtl/>
        </w:rPr>
        <w:t>, שלטענתה מבוסס על הט</w:t>
      </w:r>
      <w:r w:rsidR="007A475A" w:rsidRPr="00EB0858">
        <w:rPr>
          <w:rFonts w:cs="David" w:hint="cs"/>
          <w:rtl/>
        </w:rPr>
        <w:t>י</w:t>
      </w:r>
      <w:r w:rsidR="00AF1C7F" w:rsidRPr="00EB0858">
        <w:rPr>
          <w:rFonts w:cs="David"/>
          <w:rtl/>
        </w:rPr>
        <w:t>יה גברית</w:t>
      </w:r>
      <w:r w:rsidR="00AF1C7F" w:rsidRPr="00EB0858">
        <w:rPr>
          <w:rFonts w:cs="David" w:hint="cs"/>
          <w:rtl/>
        </w:rPr>
        <w:t xml:space="preserve">, אשר </w:t>
      </w:r>
      <w:r w:rsidR="007A475A" w:rsidRPr="00EB0858">
        <w:rPr>
          <w:rFonts w:cs="David"/>
          <w:rtl/>
        </w:rPr>
        <w:t xml:space="preserve">תקף רק לנטיות המוסריות של </w:t>
      </w:r>
      <w:r w:rsidR="00E47C5F">
        <w:rPr>
          <w:rFonts w:cs="David" w:hint="cs"/>
          <w:rtl/>
        </w:rPr>
        <w:t>המין הגברי</w:t>
      </w:r>
      <w:r w:rsidR="007A475A" w:rsidRPr="00EB0858">
        <w:rPr>
          <w:rFonts w:cs="David" w:hint="cs"/>
          <w:rtl/>
        </w:rPr>
        <w:t xml:space="preserve">. גיליגן </w:t>
      </w:r>
      <w:r w:rsidR="007A475A" w:rsidRPr="00EB0858">
        <w:rPr>
          <w:rFonts w:cs="David"/>
          <w:rtl/>
        </w:rPr>
        <w:t xml:space="preserve">טוענת שנשים אינן מחזיקות </w:t>
      </w:r>
      <w:r w:rsidR="007A475A" w:rsidRPr="000F1788">
        <w:rPr>
          <w:rFonts w:cs="David"/>
          <w:rtl/>
        </w:rPr>
        <w:t>בתפי</w:t>
      </w:r>
      <w:r w:rsidR="007A475A" w:rsidRPr="000F1788">
        <w:rPr>
          <w:rFonts w:cs="David" w:hint="cs"/>
          <w:rtl/>
        </w:rPr>
        <w:t>ס</w:t>
      </w:r>
      <w:r w:rsidR="007A475A" w:rsidRPr="000F1788">
        <w:rPr>
          <w:rFonts w:cs="David"/>
          <w:rtl/>
        </w:rPr>
        <w:t>ה מוסרית נחותה מבנים אלא בתפי</w:t>
      </w:r>
      <w:r w:rsidR="007A475A" w:rsidRPr="000F1788">
        <w:rPr>
          <w:rFonts w:cs="David" w:hint="cs"/>
          <w:rtl/>
        </w:rPr>
        <w:t>ס</w:t>
      </w:r>
      <w:r w:rsidR="00E47C5F" w:rsidRPr="000F1788">
        <w:rPr>
          <w:rFonts w:cs="David"/>
          <w:rtl/>
        </w:rPr>
        <w:t>ת צדק שונה</w:t>
      </w:r>
      <w:r w:rsidR="00E47C5F" w:rsidRPr="000F1788">
        <w:rPr>
          <w:rFonts w:cs="David" w:hint="cs"/>
          <w:rtl/>
        </w:rPr>
        <w:t>,</w:t>
      </w:r>
      <w:r w:rsidR="007A475A" w:rsidRPr="000F1788">
        <w:rPr>
          <w:rFonts w:cs="David"/>
          <w:rtl/>
        </w:rPr>
        <w:t xml:space="preserve"> בעוד שגברים פותרים דילמות מוסריות דרך עקרונות אוניברסאליים שבמרכזם מושג הזכויות, נשים פותרות דילמות מוסריות באופן שמ</w:t>
      </w:r>
      <w:r w:rsidR="00AF1C7F" w:rsidRPr="000F1788">
        <w:rPr>
          <w:rFonts w:cs="David"/>
          <w:rtl/>
        </w:rPr>
        <w:t>תחשב בנסיבות קונקרטיות ואישיות</w:t>
      </w:r>
      <w:r w:rsidR="00AF1C7F" w:rsidRPr="000F1788">
        <w:rPr>
          <w:rFonts w:cs="David" w:hint="cs"/>
          <w:rtl/>
        </w:rPr>
        <w:t xml:space="preserve"> </w:t>
      </w:r>
      <w:r w:rsidR="007A475A" w:rsidRPr="000F1788">
        <w:rPr>
          <w:rFonts w:cs="David"/>
          <w:rtl/>
        </w:rPr>
        <w:t>מתוך רגש אכפתיות ודאגה לאחר</w:t>
      </w:r>
      <w:r w:rsidR="007A475A" w:rsidRPr="000F1788">
        <w:rPr>
          <w:rFonts w:cs="David" w:hint="cs"/>
          <w:rtl/>
        </w:rPr>
        <w:t xml:space="preserve">. </w:t>
      </w:r>
      <w:ins w:id="20" w:author="נעה פדה" w:date="2020-07-05T18:38:00Z">
        <w:r w:rsidR="00191E41">
          <w:rPr>
            <w:rFonts w:cs="David" w:hint="cs"/>
            <w:rtl/>
          </w:rPr>
          <w:t>הדברים נכונים אך אין צורך ברמה כזו של פירוט בשאלה שעיקרה מבקש לנתח ולא רק להציג את התיאוריה.</w:t>
        </w:r>
      </w:ins>
    </w:p>
    <w:p w14:paraId="18AB7351" w14:textId="255EAC5C" w:rsidR="00AF73F7" w:rsidRPr="007C46FC" w:rsidRDefault="004A7F60" w:rsidP="00567627">
      <w:pPr>
        <w:pStyle w:val="NormalWeb"/>
        <w:shd w:val="clear" w:color="auto" w:fill="FFFFFF"/>
        <w:bidi/>
        <w:spacing w:before="0" w:beforeAutospacing="0" w:after="120" w:afterAutospacing="0" w:line="360" w:lineRule="auto"/>
        <w:jc w:val="both"/>
        <w:textAlignment w:val="baseline"/>
        <w:rPr>
          <w:rFonts w:cs="David"/>
          <w:highlight w:val="yellow"/>
          <w:rtl/>
        </w:rPr>
      </w:pPr>
      <w:r w:rsidRPr="000F1788">
        <w:rPr>
          <w:rFonts w:cs="David" w:hint="cs"/>
          <w:rtl/>
        </w:rPr>
        <w:t xml:space="preserve">אמחיש את דבריי על ידי משלח יד אשר פועל ברוח אתיקה של דאגה והוא מקצוע ההוראה, אשר במסגרתו עובדות </w:t>
      </w:r>
      <w:r w:rsidRPr="000F1788">
        <w:rPr>
          <w:rFonts w:cs="David"/>
          <w:rtl/>
        </w:rPr>
        <w:t>בעיקר</w:t>
      </w:r>
      <w:r w:rsidRPr="000F1788">
        <w:rPr>
          <w:rFonts w:cs="David"/>
        </w:rPr>
        <w:t> </w:t>
      </w:r>
      <w:r w:rsidRPr="000F1788">
        <w:rPr>
          <w:rFonts w:cs="David"/>
          <w:rtl/>
        </w:rPr>
        <w:t>נשים</w:t>
      </w:r>
      <w:r w:rsidRPr="000F1788">
        <w:rPr>
          <w:rFonts w:cs="David" w:hint="cs"/>
          <w:rtl/>
        </w:rPr>
        <w:t xml:space="preserve">. </w:t>
      </w:r>
      <w:ins w:id="21" w:author="נעה פדה" w:date="2020-07-05T18:38:00Z">
        <w:r w:rsidR="00191E41">
          <w:rPr>
            <w:rFonts w:cs="David" w:hint="cs"/>
            <w:rtl/>
          </w:rPr>
          <w:t xml:space="preserve">בחירה טובה. </w:t>
        </w:r>
      </w:ins>
      <w:r w:rsidR="00440586" w:rsidRPr="000F1788">
        <w:rPr>
          <w:rFonts w:cs="David" w:hint="cs"/>
          <w:rtl/>
        </w:rPr>
        <w:t>נ</w:t>
      </w:r>
      <w:r w:rsidR="00440586" w:rsidRPr="000F1788">
        <w:rPr>
          <w:rFonts w:cs="David"/>
          <w:rtl/>
        </w:rPr>
        <w:t>וכחותם</w:t>
      </w:r>
      <w:r w:rsidR="00440586" w:rsidRPr="00EB0858">
        <w:rPr>
          <w:rFonts w:cs="David"/>
        </w:rPr>
        <w:t> </w:t>
      </w:r>
      <w:r w:rsidR="00440586" w:rsidRPr="00EB0858">
        <w:rPr>
          <w:rFonts w:cs="David" w:hint="cs"/>
          <w:rtl/>
        </w:rPr>
        <w:t xml:space="preserve">של גברים במקצועות החינוך נתפסת לעיתים כ"טיפול" ונחשבת כ"עבודה של נשים", אשר מפחיתה מן הדגש על אכפתיות ומוסיפה להילת המקצוענות. </w:t>
      </w:r>
      <w:r w:rsidR="003C2927" w:rsidRPr="00EB0858">
        <w:rPr>
          <w:rFonts w:cs="David" w:hint="cs"/>
          <w:rtl/>
        </w:rPr>
        <w:t>אחד המאפי</w:t>
      </w:r>
      <w:r w:rsidR="009F7BF2" w:rsidRPr="00EB0858">
        <w:rPr>
          <w:rFonts w:cs="David" w:hint="cs"/>
          <w:rtl/>
        </w:rPr>
        <w:t>ינים של מקצוע ההוראה הוא המסירות ו</w:t>
      </w:r>
      <w:r w:rsidR="003C2927" w:rsidRPr="00EB0858">
        <w:rPr>
          <w:rFonts w:cs="David" w:hint="cs"/>
          <w:rtl/>
        </w:rPr>
        <w:t xml:space="preserve">האכפתיות המיוחסת למסירות שבתפקיד, </w:t>
      </w:r>
      <w:r w:rsidR="009F7BF2" w:rsidRPr="00EB0858">
        <w:rPr>
          <w:rFonts w:cs="David" w:hint="cs"/>
          <w:rtl/>
        </w:rPr>
        <w:t>ההקשבה</w:t>
      </w:r>
      <w:r w:rsidR="003C2927" w:rsidRPr="00EB0858">
        <w:rPr>
          <w:rFonts w:cs="David" w:hint="cs"/>
          <w:rtl/>
        </w:rPr>
        <w:t xml:space="preserve"> לצרכ</w:t>
      </w:r>
      <w:r w:rsidR="00F360F1" w:rsidRPr="00EB0858">
        <w:rPr>
          <w:rFonts w:cs="David" w:hint="cs"/>
          <w:rtl/>
        </w:rPr>
        <w:t xml:space="preserve">יו של התלמיד, </w:t>
      </w:r>
      <w:r w:rsidR="00F360F1" w:rsidRPr="00E35E8F">
        <w:rPr>
          <w:rFonts w:cs="David" w:hint="cs"/>
          <w:rtl/>
        </w:rPr>
        <w:t>ש</w:t>
      </w:r>
      <w:r w:rsidR="00E47C5F">
        <w:rPr>
          <w:rFonts w:cs="David" w:hint="cs"/>
          <w:rtl/>
        </w:rPr>
        <w:t xml:space="preserve">למורה </w:t>
      </w:r>
      <w:r w:rsidR="00F360F1" w:rsidRPr="00E35E8F">
        <w:rPr>
          <w:rFonts w:cs="David" w:hint="cs"/>
          <w:rtl/>
        </w:rPr>
        <w:t>אכפת ממנו.</w:t>
      </w:r>
      <w:r w:rsidR="009F7BF2" w:rsidRPr="00EB0858">
        <w:rPr>
          <w:rFonts w:cs="David" w:hint="cs"/>
          <w:rtl/>
        </w:rPr>
        <w:t xml:space="preserve"> </w:t>
      </w:r>
      <w:r w:rsidR="002469C0" w:rsidRPr="00EB0858">
        <w:rPr>
          <w:rFonts w:cs="David"/>
          <w:rtl/>
        </w:rPr>
        <w:t>מוסדות החינוך מנסים לעתים קרובות מדי "לדאוג</w:t>
      </w:r>
      <w:r w:rsidR="00AF73F7">
        <w:rPr>
          <w:rFonts w:cs="David" w:hint="cs"/>
          <w:rtl/>
        </w:rPr>
        <w:t xml:space="preserve">" </w:t>
      </w:r>
      <w:r w:rsidR="002469C0" w:rsidRPr="00EB0858">
        <w:rPr>
          <w:rFonts w:cs="David"/>
          <w:rtl/>
        </w:rPr>
        <w:t>באופן ישיר</w:t>
      </w:r>
      <w:r w:rsidR="002469C0" w:rsidRPr="00EB0858">
        <w:rPr>
          <w:rFonts w:cs="David" w:hint="cs"/>
          <w:rtl/>
        </w:rPr>
        <w:t xml:space="preserve"> </w:t>
      </w:r>
      <w:r w:rsidR="002469C0" w:rsidRPr="00EB0858">
        <w:rPr>
          <w:rFonts w:cs="David"/>
          <w:rtl/>
        </w:rPr>
        <w:t>מאחר שאנשים הם אלה שחייבים לגלות דאגה ואכפתיות, המוסדות צריכים לכונן תנאים שבהם יחסי דאגה ואכפתיות אנושיים יוכלו לפרוח</w:t>
      </w:r>
      <w:r w:rsidR="002469C0" w:rsidRPr="00EB0858">
        <w:rPr>
          <w:rFonts w:cs="David" w:hint="cs"/>
          <w:rtl/>
        </w:rPr>
        <w:t>, ל</w:t>
      </w:r>
      <w:r w:rsidR="002469C0" w:rsidRPr="00EB0858">
        <w:rPr>
          <w:rFonts w:cs="David"/>
          <w:rtl/>
        </w:rPr>
        <w:t xml:space="preserve">פתור בעיות חברתיות באופן שיטתי באמצעות תכניות </w:t>
      </w:r>
      <w:r w:rsidR="002469C0" w:rsidRPr="00EB0858">
        <w:rPr>
          <w:rFonts w:cs="David"/>
          <w:rtl/>
        </w:rPr>
        <w:lastRenderedPageBreak/>
        <w:t>המעוצבות במונחים כללים.</w:t>
      </w:r>
      <w:r w:rsidR="002469C0" w:rsidRPr="00EB0858">
        <w:rPr>
          <w:rFonts w:cs="David" w:hint="cs"/>
        </w:rPr>
        <w:t xml:space="preserve"> </w:t>
      </w:r>
      <w:r w:rsidR="002469C0" w:rsidRPr="00EB0858">
        <w:rPr>
          <w:rFonts w:cs="David"/>
          <w:rtl/>
        </w:rPr>
        <w:t xml:space="preserve">אתיקה של דאגה ואכפתיות </w:t>
      </w:r>
      <w:r w:rsidR="002469C0" w:rsidRPr="00EB0858">
        <w:rPr>
          <w:rFonts w:cs="David" w:hint="cs"/>
          <w:rtl/>
        </w:rPr>
        <w:t>יכולה לתרום</w:t>
      </w:r>
      <w:r w:rsidR="002469C0" w:rsidRPr="00EB0858">
        <w:rPr>
          <w:rFonts w:cs="David"/>
          <w:rtl/>
        </w:rPr>
        <w:t xml:space="preserve"> לבתי הספר ולחינוך</w:t>
      </w:r>
      <w:r w:rsidR="00D7276E" w:rsidRPr="00EB0858">
        <w:rPr>
          <w:rFonts w:cs="David" w:hint="cs"/>
          <w:rtl/>
        </w:rPr>
        <w:t xml:space="preserve"> וזאת על ידי </w:t>
      </w:r>
      <w:r w:rsidR="002469C0" w:rsidRPr="00EB0858">
        <w:rPr>
          <w:rFonts w:cs="David"/>
          <w:rtl/>
        </w:rPr>
        <w:t>תמיכה בתנאים המאפשרים יחסי אכפתיות, למשל כיתות קטנות יותר, רציפות של קשרים</w:t>
      </w:r>
      <w:r w:rsidR="00D7276E" w:rsidRPr="00EB0858">
        <w:rPr>
          <w:rFonts w:cs="David" w:hint="cs"/>
          <w:rtl/>
        </w:rPr>
        <w:t xml:space="preserve"> בין ה</w:t>
      </w:r>
      <w:r w:rsidR="002469C0" w:rsidRPr="00EB0858">
        <w:rPr>
          <w:rFonts w:cs="David"/>
          <w:rtl/>
        </w:rPr>
        <w:t>מורים ו</w:t>
      </w:r>
      <w:r w:rsidR="00D7276E" w:rsidRPr="00EB0858">
        <w:rPr>
          <w:rFonts w:cs="David" w:hint="cs"/>
          <w:rtl/>
        </w:rPr>
        <w:t>ה</w:t>
      </w:r>
      <w:r w:rsidR="002469C0" w:rsidRPr="00EB0858">
        <w:rPr>
          <w:rFonts w:cs="David"/>
          <w:rtl/>
        </w:rPr>
        <w:t xml:space="preserve">תלמידים </w:t>
      </w:r>
      <w:r w:rsidR="00D7276E" w:rsidRPr="00EB0858">
        <w:rPr>
          <w:rFonts w:cs="David" w:hint="cs"/>
          <w:rtl/>
        </w:rPr>
        <w:t xml:space="preserve">אשר </w:t>
      </w:r>
      <w:r w:rsidR="002469C0" w:rsidRPr="00EB0858">
        <w:rPr>
          <w:rFonts w:cs="David"/>
          <w:rtl/>
        </w:rPr>
        <w:t>נשארים יחד למשך כמה שנים, עבודה בקבוצות קטנות</w:t>
      </w:r>
      <w:r w:rsidR="00D7276E" w:rsidRPr="00EB0858">
        <w:rPr>
          <w:rFonts w:cs="David" w:hint="cs"/>
          <w:rtl/>
        </w:rPr>
        <w:t xml:space="preserve"> ועוד.</w:t>
      </w:r>
    </w:p>
    <w:p w14:paraId="04739AE9" w14:textId="06EFDC5E" w:rsidR="006071B7" w:rsidRDefault="002469C0" w:rsidP="00567627">
      <w:pPr>
        <w:pStyle w:val="NormalWeb"/>
        <w:shd w:val="clear" w:color="auto" w:fill="FFFFFF"/>
        <w:bidi/>
        <w:spacing w:before="0" w:beforeAutospacing="0" w:after="120" w:afterAutospacing="0" w:line="360" w:lineRule="auto"/>
        <w:jc w:val="both"/>
        <w:textAlignment w:val="baseline"/>
        <w:rPr>
          <w:ins w:id="22" w:author="נעה פדה" w:date="2020-07-05T18:40:00Z"/>
          <w:rFonts w:cs="David"/>
          <w:rtl/>
        </w:rPr>
      </w:pPr>
      <w:r w:rsidRPr="00EB0858">
        <w:rPr>
          <w:rFonts w:cs="David" w:hint="cs"/>
          <w:rtl/>
        </w:rPr>
        <w:t>נ</w:t>
      </w:r>
      <w:r w:rsidR="003C2927" w:rsidRPr="00EB0858">
        <w:rPr>
          <w:rFonts w:cs="David" w:hint="cs"/>
          <w:rtl/>
        </w:rPr>
        <w:t>שים רבות מגיעות להוראה כדי להשפ</w:t>
      </w:r>
      <w:r w:rsidR="00F360F1" w:rsidRPr="00EB0858">
        <w:rPr>
          <w:rFonts w:cs="David" w:hint="cs"/>
          <w:rtl/>
        </w:rPr>
        <w:t xml:space="preserve">יע באופן אישי על חייהם של פרטים, תפקיד הדורש קיום </w:t>
      </w:r>
      <w:r w:rsidR="00ED1EC3" w:rsidRPr="00EB0858">
        <w:rPr>
          <w:rFonts w:cs="David" w:hint="cs"/>
          <w:rtl/>
        </w:rPr>
        <w:t>יחסים של דאגה אכפתית.</w:t>
      </w:r>
      <w:r w:rsidR="00D7276E" w:rsidRPr="00EB0858">
        <w:rPr>
          <w:rFonts w:cs="David" w:hint="cs"/>
          <w:rtl/>
        </w:rPr>
        <w:t xml:space="preserve"> כמו כן, </w:t>
      </w:r>
      <w:r w:rsidR="009F7BF2" w:rsidRPr="00EB0858">
        <w:rPr>
          <w:rFonts w:cs="David" w:hint="cs"/>
          <w:rtl/>
        </w:rPr>
        <w:t>ניתן להבדיל כיצד תבוא לידי ביטוי האתיקה של הדאגה במה שנוגע לאכפתיות כלפי הת</w:t>
      </w:r>
      <w:r w:rsidR="00A83899">
        <w:rPr>
          <w:rFonts w:cs="David" w:hint="cs"/>
          <w:rtl/>
        </w:rPr>
        <w:t>ל</w:t>
      </w:r>
      <w:r w:rsidR="009F7BF2" w:rsidRPr="00EB0858">
        <w:rPr>
          <w:rFonts w:cs="David" w:hint="cs"/>
          <w:rtl/>
        </w:rPr>
        <w:t xml:space="preserve">מידים בקרב המורים בחינוך היסודי לבין מורים לתלמידים בגילאים גדולים יותר. המורים בחינוך היסודי אמורים לדבר </w:t>
      </w:r>
      <w:r w:rsidR="00ED1EC3" w:rsidRPr="00EB0858">
        <w:rPr>
          <w:rFonts w:cs="David" w:hint="cs"/>
          <w:rtl/>
        </w:rPr>
        <w:t>בשפת</w:t>
      </w:r>
      <w:r w:rsidR="009F7BF2" w:rsidRPr="00EB0858">
        <w:rPr>
          <w:rFonts w:cs="David" w:hint="cs"/>
          <w:rtl/>
        </w:rPr>
        <w:t>ם של התלמידים, לבוא בקרבתם בחלק ניכר מיומם במגע ישיר</w:t>
      </w:r>
      <w:r w:rsidR="00C06F25" w:rsidRPr="00EB0858">
        <w:rPr>
          <w:rFonts w:cs="David" w:hint="cs"/>
          <w:rtl/>
        </w:rPr>
        <w:t>, לעומת זאת מורים לתלמידי תיכון למשל, לא תמיד מוצאים את הזמן הדרוש לגיבוש יחסים של אכפתיות. כיום נוטים לאמץ עמדה עבור מורים בבתי הספר היסודי כעל טיפוסים חמים ואימהיי</w:t>
      </w:r>
      <w:r w:rsidR="00C06F25" w:rsidRPr="00EB0858">
        <w:rPr>
          <w:rFonts w:cs="David" w:hint="eastAsia"/>
          <w:rtl/>
        </w:rPr>
        <w:t>ם</w:t>
      </w:r>
      <w:r w:rsidR="00C06F25" w:rsidRPr="00EB0858">
        <w:rPr>
          <w:rFonts w:cs="David" w:hint="cs"/>
          <w:rtl/>
        </w:rPr>
        <w:t>, ועל מורים בתיכון כדמויות מרוחקת ומקצועיות יותר. השאיפה לזכות בהכרה מקצועית מובילה אותם לא פעם לאמץ עמדה מרוחקת יותר. במידה ונתבסס על עקרונות של אתיקה</w:t>
      </w:r>
      <w:r w:rsidR="00D926E4" w:rsidRPr="00EB0858">
        <w:rPr>
          <w:rFonts w:cs="David" w:hint="cs"/>
          <w:rtl/>
        </w:rPr>
        <w:t xml:space="preserve"> של דאגה</w:t>
      </w:r>
      <w:r w:rsidR="00AE0057">
        <w:rPr>
          <w:rFonts w:cs="David" w:hint="cs"/>
          <w:rtl/>
        </w:rPr>
        <w:t>,</w:t>
      </w:r>
      <w:r w:rsidR="00D926E4" w:rsidRPr="00EB0858">
        <w:rPr>
          <w:rFonts w:cs="David" w:hint="cs"/>
          <w:rtl/>
        </w:rPr>
        <w:t xml:space="preserve"> יש צורך ליישם אותה </w:t>
      </w:r>
      <w:r w:rsidR="00C06F25" w:rsidRPr="00EB0858">
        <w:rPr>
          <w:rFonts w:cs="David" w:hint="cs"/>
          <w:rtl/>
        </w:rPr>
        <w:t>עם תלמידים מבוגרים יותר</w:t>
      </w:r>
      <w:r w:rsidR="00D926E4" w:rsidRPr="00EB0858">
        <w:rPr>
          <w:rFonts w:cs="David" w:hint="cs"/>
          <w:rtl/>
        </w:rPr>
        <w:t xml:space="preserve">, </w:t>
      </w:r>
      <w:r w:rsidR="00AE0057">
        <w:rPr>
          <w:rFonts w:cs="David" w:hint="cs"/>
          <w:rtl/>
        </w:rPr>
        <w:t>ו</w:t>
      </w:r>
      <w:r w:rsidR="00D926E4" w:rsidRPr="00EB0858">
        <w:rPr>
          <w:rFonts w:cs="David" w:hint="cs"/>
          <w:rtl/>
        </w:rPr>
        <w:t>לא צריכה להיות התנגשות בין האכפתיות למקצוענות. הגדרת המקצוענות היא שצריכה להשתנות.</w:t>
      </w:r>
      <w:ins w:id="23" w:author="נעה פדה" w:date="2020-07-05T18:39:00Z">
        <w:r w:rsidR="00191E41">
          <w:rPr>
            <w:rFonts w:cs="David" w:hint="cs"/>
            <w:rtl/>
          </w:rPr>
          <w:t xml:space="preserve"> בדיוק במשפט האחרון שלך היה מקום לנהל את עיקר הדיון בתשובה לשאלה זו. נכון להסביר באופן מעמיק ומפורט את משמעות היישום של אתיקה של דאגה במקצוע הנדון. </w:t>
        </w:r>
      </w:ins>
      <w:ins w:id="24" w:author="נעה פדה" w:date="2020-07-05T18:40:00Z">
        <w:r w:rsidR="00191E41">
          <w:rPr>
            <w:rFonts w:cs="David" w:hint="cs"/>
            <w:rtl/>
          </w:rPr>
          <w:t>הדיון שלך מעניין, בפרט ביחס שבין היסודיים לתיכונים, אך דורש הרחבה בדיוק בסוגיה של מקצוענות מול דאגה ואכפתיות.</w:t>
        </w:r>
      </w:ins>
    </w:p>
    <w:p w14:paraId="3AE5AE6F" w14:textId="667BD528" w:rsidR="00191E41" w:rsidRDefault="00191E41" w:rsidP="00191E41">
      <w:pPr>
        <w:pStyle w:val="NormalWeb"/>
        <w:shd w:val="clear" w:color="auto" w:fill="FFFFFF"/>
        <w:bidi/>
        <w:spacing w:before="0" w:beforeAutospacing="0" w:after="120" w:afterAutospacing="0" w:line="360" w:lineRule="auto"/>
        <w:jc w:val="both"/>
        <w:textAlignment w:val="baseline"/>
        <w:rPr>
          <w:ins w:id="25" w:author="נעה פדה" w:date="2020-07-05T18:40:00Z"/>
          <w:rFonts w:cs="David"/>
          <w:rtl/>
        </w:rPr>
      </w:pPr>
      <w:ins w:id="26" w:author="נעה פדה" w:date="2020-07-05T18:40:00Z">
        <w:r>
          <w:rPr>
            <w:rFonts w:cs="David" w:hint="cs"/>
            <w:rtl/>
          </w:rPr>
          <w:t>18 נק' לשאלה 3</w:t>
        </w:r>
      </w:ins>
    </w:p>
    <w:p w14:paraId="37AD4D74" w14:textId="77777777" w:rsidR="00191E41" w:rsidRPr="006071B7" w:rsidRDefault="00191E41" w:rsidP="00191E41">
      <w:pPr>
        <w:pStyle w:val="NormalWeb"/>
        <w:shd w:val="clear" w:color="auto" w:fill="FFFFFF"/>
        <w:bidi/>
        <w:spacing w:before="0" w:beforeAutospacing="0" w:after="120" w:afterAutospacing="0" w:line="360" w:lineRule="auto"/>
        <w:jc w:val="both"/>
        <w:textAlignment w:val="baseline"/>
        <w:rPr>
          <w:rFonts w:cs="David"/>
          <w:rtl/>
        </w:rPr>
      </w:pPr>
    </w:p>
    <w:p w14:paraId="620A7DC3" w14:textId="77777777" w:rsidR="000C4C5D" w:rsidRDefault="0032030C" w:rsidP="00567627">
      <w:pPr>
        <w:pStyle w:val="NormalWeb"/>
        <w:shd w:val="clear" w:color="auto" w:fill="FFFFFF"/>
        <w:bidi/>
        <w:spacing w:before="0" w:beforeAutospacing="0" w:after="120" w:afterAutospacing="0" w:line="360" w:lineRule="auto"/>
        <w:jc w:val="both"/>
        <w:textAlignment w:val="baseline"/>
        <w:rPr>
          <w:rFonts w:cs="David"/>
          <w:rtl/>
        </w:rPr>
      </w:pPr>
      <w:r w:rsidRPr="00EB0858">
        <w:rPr>
          <w:rFonts w:cs="David" w:hint="cs"/>
          <w:highlight w:val="lightGray"/>
          <w:rtl/>
        </w:rPr>
        <w:t>שאלה 4:</w:t>
      </w:r>
    </w:p>
    <w:p w14:paraId="4787869E" w14:textId="77777777" w:rsidR="00B743C4" w:rsidRPr="00503A13" w:rsidRDefault="00B743C4" w:rsidP="00567627">
      <w:pPr>
        <w:pStyle w:val="NormalWeb"/>
        <w:shd w:val="clear" w:color="auto" w:fill="FFFFFF"/>
        <w:bidi/>
        <w:spacing w:before="0" w:beforeAutospacing="0" w:after="120" w:afterAutospacing="0" w:line="360" w:lineRule="auto"/>
        <w:jc w:val="center"/>
        <w:textAlignment w:val="baseline"/>
        <w:rPr>
          <w:rFonts w:ascii="Georgia" w:hAnsi="Georgia"/>
          <w:i/>
          <w:iCs/>
          <w:shd w:val="clear" w:color="auto" w:fill="FFFFFF"/>
          <w:rtl/>
        </w:rPr>
      </w:pPr>
      <w:r w:rsidRPr="00503A13">
        <w:rPr>
          <w:rFonts w:ascii="Georgia" w:hAnsi="Georgia"/>
          <w:i/>
          <w:iCs/>
          <w:shd w:val="clear" w:color="auto" w:fill="FFFFFF"/>
        </w:rPr>
        <w:t>"</w:t>
      </w:r>
      <w:r w:rsidRPr="00503A13">
        <w:rPr>
          <w:rFonts w:ascii="Georgia" w:hAnsi="Georgia"/>
          <w:i/>
          <w:iCs/>
        </w:rPr>
        <w:t>Justice, and only justice, shall always be our motto.” ( Woodrow Wilson)</w:t>
      </w:r>
    </w:p>
    <w:p w14:paraId="35444101" w14:textId="02CB1480" w:rsidR="0038765D" w:rsidRDefault="003B3538" w:rsidP="00567627">
      <w:pPr>
        <w:pStyle w:val="NormalWeb"/>
        <w:shd w:val="clear" w:color="auto" w:fill="FFFFFF"/>
        <w:bidi/>
        <w:spacing w:before="0" w:beforeAutospacing="0" w:after="120" w:afterAutospacing="0" w:line="360" w:lineRule="auto"/>
        <w:jc w:val="both"/>
        <w:textAlignment w:val="baseline"/>
        <w:rPr>
          <w:rFonts w:cs="David"/>
          <w:rtl/>
        </w:rPr>
      </w:pPr>
      <w:r>
        <w:rPr>
          <w:rFonts w:cs="David" w:hint="cs"/>
          <w:rtl/>
        </w:rPr>
        <w:t>הדרישה ל"צדק חברתי" היא הרבה יותר מדרישה לתיקון עוולה. זו תביעה לצדק קוסמי- צדק שבו העולם, הטבע, ההיסטוריה, החברה ואפילו הרצון והנטיות האישיות של הפרט יתיישרו לפי משאלות ליבו של מתכנן יודע כל, בדרך שתספק לכל בני האדם שוויון מוחלט בתנאים ובתוצאות. זוהי ש</w:t>
      </w:r>
      <w:r w:rsidR="007C5017">
        <w:rPr>
          <w:rFonts w:cs="David" w:hint="cs"/>
          <w:rtl/>
        </w:rPr>
        <w:t>איפה מוסרית אינטואיטיבית ורווחת</w:t>
      </w:r>
      <w:r>
        <w:rPr>
          <w:rFonts w:cs="David" w:hint="cs"/>
          <w:rtl/>
        </w:rPr>
        <w:t xml:space="preserve"> אך כל ניסיון להשיג "צדק חברתי" יוב</w:t>
      </w:r>
      <w:r w:rsidR="00E90E48">
        <w:rPr>
          <w:rFonts w:cs="David" w:hint="cs"/>
          <w:rtl/>
        </w:rPr>
        <w:t>י</w:t>
      </w:r>
      <w:r>
        <w:rPr>
          <w:rFonts w:cs="David" w:hint="cs"/>
          <w:rtl/>
        </w:rPr>
        <w:t xml:space="preserve">ל תמיד לאי-צדק חמור מזה שניסה לתקן. המרדף אחר הצדק החברתי פוגע תמיד בשוויון בפני בחוק, מערער את זכויות הפרט ולא פעם גם מוביל להקמת משטרי זוועה רצחניים. </w:t>
      </w:r>
      <w:r w:rsidR="000D3CF2" w:rsidRPr="00EB0858">
        <w:rPr>
          <w:rFonts w:cs="David" w:hint="cs"/>
          <w:rtl/>
        </w:rPr>
        <w:t xml:space="preserve">נתבקשתי בשאלה לתאר מהו צדק עבורי בעקבות </w:t>
      </w:r>
      <w:r w:rsidR="006E039C" w:rsidRPr="00EB0858">
        <w:rPr>
          <w:rFonts w:cs="David" w:hint="cs"/>
          <w:rtl/>
        </w:rPr>
        <w:t>ו</w:t>
      </w:r>
      <w:r w:rsidR="000D3CF2" w:rsidRPr="00EB0858">
        <w:rPr>
          <w:rFonts w:cs="David" w:hint="cs"/>
          <w:rtl/>
        </w:rPr>
        <w:t xml:space="preserve">בניגוד לגישות צדק שונות שנחשפתי אליהן במהלך הקורס. </w:t>
      </w:r>
      <w:r w:rsidR="0077000B">
        <w:rPr>
          <w:rFonts w:cs="David" w:hint="cs"/>
          <w:rtl/>
        </w:rPr>
        <w:t>"</w:t>
      </w:r>
      <w:r w:rsidR="00D36BD7">
        <w:rPr>
          <w:rFonts w:cs="David" w:hint="cs"/>
          <w:rtl/>
        </w:rPr>
        <w:t xml:space="preserve">צדק חברתי" חותר לעשיית צדק למען פלח אחד בחברה, תוך התעלמות מהתוצאות לחברה בכללה. לפיכך, יהיה מדויק יותר לכנותו בשם צדק אנטי- חברתי, שהרי הוא מתעלם מהמחיר שהחברה תצטרך לשלם. </w:t>
      </w:r>
      <w:r w:rsidR="006E039C" w:rsidRPr="00EB0858">
        <w:rPr>
          <w:rFonts w:cs="David" w:hint="cs"/>
          <w:rtl/>
        </w:rPr>
        <w:t>במהלך לימודיי כל</w:t>
      </w:r>
      <w:r w:rsidR="00990CB6" w:rsidRPr="00EB0858">
        <w:rPr>
          <w:rFonts w:cs="David" w:hint="cs"/>
          <w:rtl/>
        </w:rPr>
        <w:t xml:space="preserve"> גישת צדק האירה לי באור חדש את המציאות גם אם לא עוררה בי לחלוטין הסכמה גורפת עם מהות הגישה </w:t>
      </w:r>
      <w:r w:rsidR="006E039C" w:rsidRPr="00EB0858">
        <w:rPr>
          <w:rFonts w:cs="David" w:hint="cs"/>
          <w:rtl/>
        </w:rPr>
        <w:t>ומנגד</w:t>
      </w:r>
      <w:r w:rsidR="00990CB6" w:rsidRPr="00EB0858">
        <w:rPr>
          <w:rFonts w:cs="David" w:hint="cs"/>
          <w:rtl/>
        </w:rPr>
        <w:t xml:space="preserve"> התעוררו בי נקודות </w:t>
      </w:r>
      <w:r w:rsidR="00F22835">
        <w:rPr>
          <w:rFonts w:cs="David" w:hint="cs"/>
          <w:rtl/>
        </w:rPr>
        <w:t xml:space="preserve">שיש לי לגביהן מחלוקת </w:t>
      </w:r>
      <w:r w:rsidR="000D3CF2" w:rsidRPr="00EB0858">
        <w:rPr>
          <w:rFonts w:cs="David" w:hint="cs"/>
          <w:rtl/>
        </w:rPr>
        <w:t>וכשלים שקיימים במספר תיאוריות, ועל כך אפרט בתשובתי.</w:t>
      </w:r>
      <w:ins w:id="27" w:author="נעה פדה" w:date="2020-07-05T19:04:00Z">
        <w:r w:rsidR="00C47061">
          <w:rPr>
            <w:rFonts w:cs="David" w:hint="cs"/>
            <w:rtl/>
          </w:rPr>
          <w:t xml:space="preserve"> תוהה מדוע את טוענת שבהכרח יש התעלמות מטובת החברה. דווקא רוב הגישות שלמדנו מבקשות במוצהר את טובת החברה כמכלול, גם</w:t>
        </w:r>
      </w:ins>
      <w:ins w:id="28" w:author="נעה פדה" w:date="2020-07-05T19:05:00Z">
        <w:r w:rsidR="00C47061">
          <w:rPr>
            <w:rFonts w:cs="David" w:hint="cs"/>
            <w:rtl/>
          </w:rPr>
          <w:t xml:space="preserve"> אם בפועל הן רואות את הטוב החברתי קשור בין היתר בטובתן של קבוצות ספציפיות. נכון הוא שאין כנראה טוב אבסולוטי לכולם, וכי טוב חברתי לרוב יכלול פגיעה מסוימת או קורבנות מסוימים שחלק יצטרכו להקריב למען המכלול.</w:t>
        </w:r>
      </w:ins>
    </w:p>
    <w:p w14:paraId="167E8288" w14:textId="77777777" w:rsidR="000A0094" w:rsidRPr="003D1910" w:rsidRDefault="000D3CF2" w:rsidP="00567627">
      <w:pPr>
        <w:pStyle w:val="NormalWeb"/>
        <w:shd w:val="clear" w:color="auto" w:fill="FFFFFF"/>
        <w:bidi/>
        <w:spacing w:before="0" w:beforeAutospacing="0" w:after="120" w:afterAutospacing="0" w:line="360" w:lineRule="auto"/>
        <w:jc w:val="both"/>
        <w:textAlignment w:val="baseline"/>
        <w:rPr>
          <w:rFonts w:cs="David"/>
          <w:rtl/>
        </w:rPr>
      </w:pPr>
      <w:r w:rsidRPr="00EB0858">
        <w:rPr>
          <w:rFonts w:cs="David" w:hint="cs"/>
          <w:rtl/>
        </w:rPr>
        <w:t xml:space="preserve"> </w:t>
      </w:r>
      <w:r w:rsidR="00D06770" w:rsidRPr="00EB0858">
        <w:rPr>
          <w:rFonts w:cs="David" w:hint="cs"/>
          <w:rtl/>
        </w:rPr>
        <w:t>תפיסת הצדק שלי</w:t>
      </w:r>
      <w:r w:rsidR="006E039C" w:rsidRPr="00EB0858">
        <w:rPr>
          <w:rFonts w:cs="David" w:hint="cs"/>
          <w:rtl/>
        </w:rPr>
        <w:t xml:space="preserve"> מורכבת מהגישות הבאות</w:t>
      </w:r>
      <w:r w:rsidR="00D06770" w:rsidRPr="00EB0858">
        <w:rPr>
          <w:rFonts w:cs="David" w:hint="cs"/>
          <w:rtl/>
        </w:rPr>
        <w:t xml:space="preserve">: </w:t>
      </w:r>
      <w:r w:rsidR="00D06770" w:rsidRPr="00EB0858">
        <w:rPr>
          <w:rFonts w:cs="David" w:hint="cs"/>
          <w:b/>
          <w:bCs/>
          <w:rtl/>
        </w:rPr>
        <w:t>גישת היכולות</w:t>
      </w:r>
      <w:r w:rsidR="00D06770" w:rsidRPr="00EB0858">
        <w:rPr>
          <w:rFonts w:cs="David" w:hint="cs"/>
          <w:rtl/>
        </w:rPr>
        <w:t xml:space="preserve"> </w:t>
      </w:r>
      <w:r w:rsidR="0018733F" w:rsidRPr="00EB0858">
        <w:rPr>
          <w:rFonts w:cs="David" w:hint="cs"/>
          <w:rtl/>
        </w:rPr>
        <w:t>אשר מבקשת לבחון באופן פרטיקולארי את נסיבות החיים האישיות שבהם נתונים האזרחים, תוך בחינה של החסמים והמכשולים אשר עומדים בפניהם. המדינה פועלת על פי עקרונות הצדק וצריכה להבטיח לכל אזרחיה רף מינימאלי מסוים של יכול</w:t>
      </w:r>
      <w:r w:rsidR="00A35793">
        <w:rPr>
          <w:rFonts w:cs="David" w:hint="cs"/>
          <w:rtl/>
        </w:rPr>
        <w:t>ו</w:t>
      </w:r>
      <w:r w:rsidR="0018733F" w:rsidRPr="00EB0858">
        <w:rPr>
          <w:rFonts w:cs="David" w:hint="cs"/>
          <w:rtl/>
        </w:rPr>
        <w:t xml:space="preserve">ת שניתנות לביצוע, כלומר להביא לכך שאנשים יתקיימו בכבוד ובחיים טובים וראויים על מנת </w:t>
      </w:r>
      <w:r w:rsidR="0018733F" w:rsidRPr="00EB0858">
        <w:rPr>
          <w:rFonts w:cs="David"/>
          <w:rtl/>
        </w:rPr>
        <w:t>לממש את תכניות החיים שלהם</w:t>
      </w:r>
      <w:r w:rsidR="0018733F" w:rsidRPr="00EB0858">
        <w:rPr>
          <w:rFonts w:cs="David" w:hint="cs"/>
          <w:rtl/>
        </w:rPr>
        <w:t>. בבסיס גישה זו הסביבה שאליה נולד האדם לא צריכה לקבוע את עתידו,</w:t>
      </w:r>
      <w:r w:rsidR="00D06770" w:rsidRPr="00EB0858">
        <w:rPr>
          <w:rFonts w:cs="David" w:hint="cs"/>
          <w:rtl/>
        </w:rPr>
        <w:t xml:space="preserve"> המדינה צריכה לאפשר לו </w:t>
      </w:r>
      <w:r w:rsidR="0018733F" w:rsidRPr="00EB0858">
        <w:rPr>
          <w:rFonts w:cs="David" w:hint="cs"/>
          <w:rtl/>
        </w:rPr>
        <w:t>להתפתח ולמצות את מיטב יכולותיו.</w:t>
      </w:r>
      <w:r w:rsidR="00D06770" w:rsidRPr="00EB0858">
        <w:rPr>
          <w:rFonts w:cs="David" w:hint="cs"/>
          <w:rtl/>
        </w:rPr>
        <w:t xml:space="preserve"> </w:t>
      </w:r>
      <w:r w:rsidR="00FE232D" w:rsidRPr="008F04F8">
        <w:rPr>
          <w:rFonts w:cs="David" w:hint="cs"/>
          <w:b/>
          <w:bCs/>
          <w:rtl/>
        </w:rPr>
        <w:t>תורת הצדק של רולס</w:t>
      </w:r>
      <w:r w:rsidR="00A5312C" w:rsidRPr="008F04F8">
        <w:rPr>
          <w:rFonts w:cs="David" w:hint="cs"/>
          <w:rtl/>
        </w:rPr>
        <w:t xml:space="preserve"> </w:t>
      </w:r>
      <w:r w:rsidR="00484251" w:rsidRPr="008F04F8">
        <w:rPr>
          <w:rFonts w:cs="David" w:hint="cs"/>
          <w:rtl/>
        </w:rPr>
        <w:t xml:space="preserve">אשר </w:t>
      </w:r>
      <w:r w:rsidR="00AF55F7">
        <w:rPr>
          <w:rFonts w:cs="David" w:hint="cs"/>
          <w:rtl/>
        </w:rPr>
        <w:t xml:space="preserve">הרעיון המנחה </w:t>
      </w:r>
      <w:r w:rsidR="0075118B">
        <w:rPr>
          <w:rFonts w:cs="David" w:hint="cs"/>
          <w:rtl/>
        </w:rPr>
        <w:t>בגישתו</w:t>
      </w:r>
      <w:r w:rsidR="00AF55F7">
        <w:rPr>
          <w:rFonts w:cs="David" w:hint="cs"/>
          <w:rtl/>
        </w:rPr>
        <w:t xml:space="preserve"> </w:t>
      </w:r>
      <w:r w:rsidR="003D1910">
        <w:rPr>
          <w:rFonts w:cs="David" w:hint="cs"/>
          <w:rtl/>
        </w:rPr>
        <w:t>הוא ש</w:t>
      </w:r>
      <w:r w:rsidR="00484251" w:rsidRPr="008F04F8">
        <w:rPr>
          <w:rFonts w:cs="David"/>
          <w:rtl/>
        </w:rPr>
        <w:t>עקרונות הצדק למבנה הבסיסי של החברה הם מושא ההסכמה המקורית</w:t>
      </w:r>
      <w:r w:rsidR="0075118B">
        <w:rPr>
          <w:rFonts w:cs="David" w:hint="cs"/>
          <w:rtl/>
        </w:rPr>
        <w:t>,</w:t>
      </w:r>
      <w:r w:rsidR="003D1910">
        <w:rPr>
          <w:rFonts w:cs="David"/>
        </w:rPr>
        <w:t xml:space="preserve"> </w:t>
      </w:r>
      <w:r w:rsidR="003D1910" w:rsidRPr="0075118B">
        <w:rPr>
          <w:rFonts w:cs="David"/>
          <w:rtl/>
        </w:rPr>
        <w:t xml:space="preserve">עקרונות </w:t>
      </w:r>
      <w:r w:rsidR="0075118B">
        <w:rPr>
          <w:rFonts w:cs="David"/>
          <w:rtl/>
        </w:rPr>
        <w:t>הצדק נבחרים מאחורי מסך של בערות</w:t>
      </w:r>
      <w:r w:rsidR="0075118B">
        <w:rPr>
          <w:rFonts w:cs="David" w:hint="cs"/>
          <w:rtl/>
        </w:rPr>
        <w:t>,</w:t>
      </w:r>
      <w:r w:rsidR="003D1910" w:rsidRPr="0075118B">
        <w:rPr>
          <w:rFonts w:cs="David"/>
          <w:rtl/>
        </w:rPr>
        <w:t xml:space="preserve"> כך מובטח שאיש לא יזכה ליתרון או יקופח בבחירת העקרונות כתוצאה ממקריות של הטבע או של נסיבות חברתיות</w:t>
      </w:r>
      <w:r w:rsidR="003D1910" w:rsidRPr="0075118B">
        <w:rPr>
          <w:rFonts w:cs="David"/>
        </w:rPr>
        <w:t>.</w:t>
      </w:r>
      <w:r w:rsidR="008F04F8">
        <w:rPr>
          <w:rFonts w:cs="David" w:hint="cs"/>
          <w:b/>
          <w:bCs/>
          <w:color w:val="92D050"/>
          <w:rtl/>
        </w:rPr>
        <w:t xml:space="preserve"> </w:t>
      </w:r>
      <w:r w:rsidR="00D06770" w:rsidRPr="00EB0858">
        <w:rPr>
          <w:rFonts w:cs="David" w:hint="cs"/>
          <w:b/>
          <w:bCs/>
          <w:rtl/>
        </w:rPr>
        <w:t>הגישה הפמיניסטית</w:t>
      </w:r>
      <w:r w:rsidR="00D06770" w:rsidRPr="00EB0858">
        <w:rPr>
          <w:rFonts w:cs="David" w:hint="cs"/>
          <w:rtl/>
        </w:rPr>
        <w:t xml:space="preserve"> </w:t>
      </w:r>
      <w:r w:rsidR="00A35793">
        <w:rPr>
          <w:rFonts w:cs="David" w:hint="cs"/>
          <w:rtl/>
        </w:rPr>
        <w:t xml:space="preserve">מהווה </w:t>
      </w:r>
      <w:r w:rsidR="00A35793" w:rsidRPr="00C6197A">
        <w:rPr>
          <w:rFonts w:cs="David"/>
          <w:rtl/>
        </w:rPr>
        <w:t>שם גג למגוו</w:t>
      </w:r>
      <w:r w:rsidR="00A35793">
        <w:rPr>
          <w:rFonts w:cs="David"/>
          <w:rtl/>
        </w:rPr>
        <w:t xml:space="preserve">ן </w:t>
      </w:r>
      <w:r w:rsidR="00A35793">
        <w:rPr>
          <w:rFonts w:cs="David" w:hint="cs"/>
          <w:rtl/>
        </w:rPr>
        <w:t>אידיאולוגיו</w:t>
      </w:r>
      <w:r w:rsidR="00A35793">
        <w:rPr>
          <w:rFonts w:cs="David" w:hint="eastAsia"/>
          <w:rtl/>
        </w:rPr>
        <w:t>ת</w:t>
      </w:r>
      <w:r w:rsidR="00A35793">
        <w:rPr>
          <w:rFonts w:cs="David"/>
          <w:rtl/>
        </w:rPr>
        <w:t>, תיאוריות ותנועות</w:t>
      </w:r>
      <w:r w:rsidR="00A35793" w:rsidRPr="00C6197A">
        <w:rPr>
          <w:rFonts w:cs="David"/>
          <w:rtl/>
        </w:rPr>
        <w:t xml:space="preserve"> שהמכנה </w:t>
      </w:r>
      <w:r w:rsidR="00A35793" w:rsidRPr="00C6197A">
        <w:rPr>
          <w:rFonts w:cs="David"/>
          <w:rtl/>
        </w:rPr>
        <w:lastRenderedPageBreak/>
        <w:t>המשותף להן הוא התנגדות ל</w:t>
      </w:r>
      <w:r w:rsidR="00A35793">
        <w:rPr>
          <w:rFonts w:cs="David"/>
          <w:rtl/>
        </w:rPr>
        <w:t xml:space="preserve">אפליית נשים, מאבק לשוויון בחוק </w:t>
      </w:r>
      <w:r w:rsidR="00A35793" w:rsidRPr="00C6197A">
        <w:rPr>
          <w:rFonts w:cs="David"/>
          <w:rtl/>
        </w:rPr>
        <w:t>לש</w:t>
      </w:r>
      <w:r w:rsidR="00A35793">
        <w:rPr>
          <w:rFonts w:cs="David"/>
          <w:rtl/>
        </w:rPr>
        <w:t>וויון הזדמנויות בחינוך ובתעסוקה</w:t>
      </w:r>
      <w:r w:rsidR="00A35793" w:rsidRPr="00C6197A">
        <w:rPr>
          <w:rFonts w:cs="David"/>
          <w:rtl/>
        </w:rPr>
        <w:t xml:space="preserve"> ומאבק נגד אלימות כלפי נשים.</w:t>
      </w:r>
      <w:r w:rsidR="00F149D2">
        <w:rPr>
          <w:rFonts w:cs="David" w:hint="cs"/>
          <w:rtl/>
        </w:rPr>
        <w:t xml:space="preserve"> בבסיס גישה זו</w:t>
      </w:r>
      <w:r w:rsidR="00D06770" w:rsidRPr="00EB0858">
        <w:rPr>
          <w:rFonts w:cs="David" w:hint="cs"/>
          <w:rtl/>
        </w:rPr>
        <w:t xml:space="preserve"> המדינה אחראית גם על מה שמתרחש בתוך ביתם של האזרחים</w:t>
      </w:r>
      <w:r w:rsidR="00F149D2">
        <w:rPr>
          <w:rFonts w:cs="David" w:hint="cs"/>
          <w:rtl/>
        </w:rPr>
        <w:t>,</w:t>
      </w:r>
      <w:r w:rsidR="00D06770" w:rsidRPr="00EB0858">
        <w:rPr>
          <w:rFonts w:cs="David" w:hint="cs"/>
          <w:rtl/>
        </w:rPr>
        <w:t xml:space="preserve"> </w:t>
      </w:r>
      <w:r w:rsidR="00F149D2">
        <w:rPr>
          <w:rFonts w:cs="David" w:hint="cs"/>
          <w:rtl/>
        </w:rPr>
        <w:t>בוחנת ה</w:t>
      </w:r>
      <w:r w:rsidR="00D06770" w:rsidRPr="00EB0858">
        <w:rPr>
          <w:rFonts w:cs="David" w:hint="cs"/>
          <w:rtl/>
        </w:rPr>
        <w:t xml:space="preserve">אם ניתנת הזדמנות שווה לכולם או שמתקיימת העדפה מגדרית. </w:t>
      </w:r>
      <w:r w:rsidR="00C6197A" w:rsidRPr="00C6197A">
        <w:rPr>
          <w:rFonts w:cs="David"/>
          <w:rtl/>
        </w:rPr>
        <w:t>חלק מהגישות הפמיניסטיות, בפרט בג</w:t>
      </w:r>
      <w:r w:rsidR="00913BB0">
        <w:rPr>
          <w:rFonts w:cs="David" w:hint="cs"/>
          <w:rtl/>
        </w:rPr>
        <w:t>י</w:t>
      </w:r>
      <w:r w:rsidR="00C6197A" w:rsidRPr="00C6197A">
        <w:rPr>
          <w:rFonts w:cs="David"/>
          <w:rtl/>
        </w:rPr>
        <w:t>ל</w:t>
      </w:r>
      <w:r w:rsidR="00913BB0">
        <w:rPr>
          <w:rFonts w:cs="David" w:hint="cs"/>
          <w:rtl/>
        </w:rPr>
        <w:t>א</w:t>
      </w:r>
      <w:r w:rsidR="00F149D2">
        <w:rPr>
          <w:rFonts w:cs="David"/>
          <w:rtl/>
        </w:rPr>
        <w:t>ים המאוחרים</w:t>
      </w:r>
      <w:r w:rsidR="00C6197A" w:rsidRPr="00C6197A">
        <w:rPr>
          <w:rFonts w:cs="David"/>
          <w:rtl/>
        </w:rPr>
        <w:t xml:space="preserve"> הן אכן מהפכניות</w:t>
      </w:r>
      <w:r w:rsidR="00C6197A">
        <w:rPr>
          <w:rFonts w:cs="David" w:hint="cs"/>
          <w:rtl/>
        </w:rPr>
        <w:t>,</w:t>
      </w:r>
      <w:r w:rsidR="00C6197A" w:rsidRPr="00C6197A">
        <w:rPr>
          <w:rFonts w:cs="David"/>
          <w:rtl/>
        </w:rPr>
        <w:t xml:space="preserve"> מבקשות למוטט את המבנה הקיים כדרך היחידה לעורר שינוי אמיתי</w:t>
      </w:r>
      <w:r w:rsidR="00C6197A" w:rsidRPr="00C6197A">
        <w:rPr>
          <w:rFonts w:cs="David"/>
        </w:rPr>
        <w:t>.</w:t>
      </w:r>
      <w:r w:rsidR="00C6197A">
        <w:rPr>
          <w:rFonts w:cs="David" w:hint="cs"/>
          <w:rtl/>
        </w:rPr>
        <w:t xml:space="preserve"> </w:t>
      </w:r>
      <w:r w:rsidR="00545249">
        <w:rPr>
          <w:rFonts w:cs="David" w:hint="cs"/>
          <w:rtl/>
        </w:rPr>
        <w:t xml:space="preserve">כיום, </w:t>
      </w:r>
      <w:r w:rsidR="00143313" w:rsidRPr="00143313">
        <w:rPr>
          <w:rFonts w:cs="David"/>
          <w:rtl/>
        </w:rPr>
        <w:t>הזירה הציבורית ע</w:t>
      </w:r>
      <w:r w:rsidR="004F5699">
        <w:rPr>
          <w:rFonts w:cs="David"/>
          <w:rtl/>
        </w:rPr>
        <w:t>דיין גברית במידת מה, אך</w:t>
      </w:r>
      <w:r w:rsidR="004F5699">
        <w:rPr>
          <w:rFonts w:cs="David" w:hint="cs"/>
          <w:rtl/>
        </w:rPr>
        <w:t xml:space="preserve"> הנשים אינן</w:t>
      </w:r>
      <w:r w:rsidR="00143313" w:rsidRPr="00143313">
        <w:rPr>
          <w:rFonts w:cs="David"/>
          <w:rtl/>
        </w:rPr>
        <w:t xml:space="preserve"> מנועות מלהשתתף בה. </w:t>
      </w:r>
      <w:r w:rsidR="00C470D5">
        <w:rPr>
          <w:rFonts w:cs="David" w:hint="cs"/>
          <w:rtl/>
        </w:rPr>
        <w:t xml:space="preserve">ניתן לראות כי </w:t>
      </w:r>
      <w:r w:rsidR="00143313" w:rsidRPr="00143313">
        <w:rPr>
          <w:rFonts w:cs="David"/>
          <w:rtl/>
        </w:rPr>
        <w:t>נשים רבות הצליחו</w:t>
      </w:r>
      <w:r w:rsidR="00FC7FC8">
        <w:rPr>
          <w:rFonts w:cs="David"/>
          <w:rtl/>
        </w:rPr>
        <w:t xml:space="preserve"> להצטרף למשחק </w:t>
      </w:r>
      <w:r w:rsidR="00FC7FC8">
        <w:rPr>
          <w:rFonts w:cs="David" w:hint="cs"/>
          <w:rtl/>
        </w:rPr>
        <w:t>ו</w:t>
      </w:r>
      <w:r w:rsidR="00545249">
        <w:rPr>
          <w:rFonts w:cs="David"/>
          <w:rtl/>
        </w:rPr>
        <w:t>להביס את יריביה</w:t>
      </w:r>
      <w:r w:rsidR="00545249">
        <w:rPr>
          <w:rFonts w:cs="David" w:hint="cs"/>
          <w:rtl/>
        </w:rPr>
        <w:t>ם</w:t>
      </w:r>
      <w:r w:rsidR="00932321">
        <w:rPr>
          <w:rFonts w:cs="David" w:hint="cs"/>
          <w:rtl/>
        </w:rPr>
        <w:t>,</w:t>
      </w:r>
      <w:r w:rsidR="00143313" w:rsidRPr="00143313">
        <w:rPr>
          <w:rFonts w:cs="David"/>
          <w:rtl/>
        </w:rPr>
        <w:t xml:space="preserve"> מצליחות להגיע למקומות רחוקים וגבוהים כאשר אינן משתמשות בקלף הנשי אלא בכישוריהן ובייחודן. </w:t>
      </w:r>
      <w:r w:rsidR="004F5699">
        <w:rPr>
          <w:rFonts w:cs="David" w:hint="cs"/>
          <w:rtl/>
        </w:rPr>
        <w:t xml:space="preserve">לעניות דעתי, </w:t>
      </w:r>
      <w:r w:rsidR="00932321">
        <w:rPr>
          <w:rFonts w:cs="David"/>
          <w:rtl/>
        </w:rPr>
        <w:t xml:space="preserve">המין </w:t>
      </w:r>
      <w:r w:rsidR="00932321">
        <w:rPr>
          <w:rFonts w:cs="David" w:hint="cs"/>
          <w:rtl/>
        </w:rPr>
        <w:t xml:space="preserve">הנשי </w:t>
      </w:r>
      <w:r w:rsidR="004F5699">
        <w:rPr>
          <w:rFonts w:cs="David"/>
          <w:rtl/>
        </w:rPr>
        <w:t>אינו מגדיר את הנתיב ש</w:t>
      </w:r>
      <w:r w:rsidR="00143313" w:rsidRPr="00143313">
        <w:rPr>
          <w:rFonts w:cs="David"/>
          <w:rtl/>
        </w:rPr>
        <w:t>בו</w:t>
      </w:r>
      <w:r w:rsidR="004F5699">
        <w:rPr>
          <w:rFonts w:cs="David" w:hint="cs"/>
          <w:rtl/>
        </w:rPr>
        <w:t xml:space="preserve"> אבחר</w:t>
      </w:r>
      <w:r w:rsidR="00143313" w:rsidRPr="00143313">
        <w:rPr>
          <w:rFonts w:cs="David"/>
          <w:rtl/>
        </w:rPr>
        <w:t xml:space="preserve">, </w:t>
      </w:r>
      <w:r w:rsidR="00EB5399">
        <w:rPr>
          <w:rFonts w:cs="David" w:hint="cs"/>
          <w:rtl/>
        </w:rPr>
        <w:t>וכאישה אני מסרבת</w:t>
      </w:r>
      <w:r w:rsidR="00143313" w:rsidRPr="00143313">
        <w:rPr>
          <w:rFonts w:cs="David"/>
          <w:rtl/>
        </w:rPr>
        <w:t xml:space="preserve"> לקבל</w:t>
      </w:r>
      <w:r w:rsidR="00EB5399">
        <w:rPr>
          <w:rFonts w:cs="David"/>
          <w:rtl/>
        </w:rPr>
        <w:t xml:space="preserve"> את הטענה</w:t>
      </w:r>
      <w:r w:rsidR="00EB5399">
        <w:rPr>
          <w:rFonts w:cs="David" w:hint="cs"/>
          <w:rtl/>
        </w:rPr>
        <w:t xml:space="preserve"> </w:t>
      </w:r>
      <w:r w:rsidR="007A11BC">
        <w:rPr>
          <w:rFonts w:cs="David" w:hint="cs"/>
          <w:rtl/>
        </w:rPr>
        <w:t>שנשים</w:t>
      </w:r>
      <w:r w:rsidR="00143313" w:rsidRPr="00143313">
        <w:rPr>
          <w:rFonts w:cs="David"/>
          <w:rtl/>
        </w:rPr>
        <w:t xml:space="preserve"> </w:t>
      </w:r>
      <w:r w:rsidR="004F5699">
        <w:rPr>
          <w:rFonts w:cs="David"/>
          <w:rtl/>
        </w:rPr>
        <w:t>זקוק</w:t>
      </w:r>
      <w:r w:rsidR="007A11BC">
        <w:rPr>
          <w:rFonts w:cs="David" w:hint="cs"/>
          <w:rtl/>
        </w:rPr>
        <w:t>ות</w:t>
      </w:r>
      <w:r w:rsidR="004F5699">
        <w:rPr>
          <w:rFonts w:cs="David"/>
          <w:rtl/>
        </w:rPr>
        <w:t xml:space="preserve"> להקלות או להתחשבות מיוחדת</w:t>
      </w:r>
      <w:r w:rsidR="004F5699">
        <w:rPr>
          <w:rFonts w:cs="David" w:hint="cs"/>
          <w:rtl/>
        </w:rPr>
        <w:t xml:space="preserve"> אשר </w:t>
      </w:r>
      <w:r w:rsidR="00143313" w:rsidRPr="00143313">
        <w:rPr>
          <w:rFonts w:cs="David"/>
          <w:rtl/>
        </w:rPr>
        <w:t xml:space="preserve">מקטינות </w:t>
      </w:r>
      <w:r w:rsidR="004F5699">
        <w:rPr>
          <w:rFonts w:cs="David" w:hint="cs"/>
          <w:rtl/>
        </w:rPr>
        <w:t xml:space="preserve">את המין הנשי </w:t>
      </w:r>
      <w:r w:rsidR="00143313" w:rsidRPr="00143313">
        <w:rPr>
          <w:rFonts w:cs="David"/>
          <w:rtl/>
        </w:rPr>
        <w:t xml:space="preserve">ומונעות את </w:t>
      </w:r>
      <w:r w:rsidR="004F5699">
        <w:rPr>
          <w:rFonts w:cs="David" w:hint="cs"/>
          <w:rtl/>
        </w:rPr>
        <w:t>התקדמותן</w:t>
      </w:r>
      <w:r w:rsidR="00143313" w:rsidRPr="00143313">
        <w:rPr>
          <w:rFonts w:cs="David"/>
          <w:rtl/>
        </w:rPr>
        <w:t xml:space="preserve"> המקצועית</w:t>
      </w:r>
      <w:r w:rsidR="00880738" w:rsidRPr="004F5699">
        <w:rPr>
          <w:rFonts w:cs="David" w:hint="cs"/>
          <w:rtl/>
        </w:rPr>
        <w:t>.</w:t>
      </w:r>
    </w:p>
    <w:p w14:paraId="0E62539B" w14:textId="78F4426C" w:rsidR="00B31E69" w:rsidRPr="000A0094" w:rsidRDefault="00880738" w:rsidP="00567627">
      <w:pPr>
        <w:pStyle w:val="NormalWeb"/>
        <w:shd w:val="clear" w:color="auto" w:fill="FFFFFF"/>
        <w:bidi/>
        <w:spacing w:before="0" w:beforeAutospacing="0" w:after="120" w:afterAutospacing="0" w:line="360" w:lineRule="auto"/>
        <w:jc w:val="both"/>
        <w:textAlignment w:val="baseline"/>
        <w:rPr>
          <w:rFonts w:cs="David"/>
          <w:rtl/>
        </w:rPr>
      </w:pPr>
      <w:r w:rsidRPr="00880738">
        <w:rPr>
          <w:rFonts w:cs="David" w:hint="cs"/>
          <w:rtl/>
        </w:rPr>
        <w:t xml:space="preserve">מנגד, </w:t>
      </w:r>
      <w:r w:rsidR="005B6524" w:rsidRPr="00EB0858">
        <w:rPr>
          <w:rFonts w:cs="David" w:hint="cs"/>
          <w:rtl/>
        </w:rPr>
        <w:t>ה</w:t>
      </w:r>
      <w:r w:rsidR="00767387" w:rsidRPr="00EB0858">
        <w:rPr>
          <w:rFonts w:cs="David" w:hint="cs"/>
          <w:rtl/>
        </w:rPr>
        <w:t xml:space="preserve">גישה </w:t>
      </w:r>
      <w:r w:rsidR="00767387" w:rsidRPr="00EB0858">
        <w:rPr>
          <w:rFonts w:cs="David" w:hint="cs"/>
          <w:b/>
          <w:bCs/>
          <w:rtl/>
        </w:rPr>
        <w:t>ה</w:t>
      </w:r>
      <w:r w:rsidR="005B6524" w:rsidRPr="00EB0858">
        <w:rPr>
          <w:rFonts w:cs="David" w:hint="cs"/>
          <w:b/>
          <w:bCs/>
          <w:rtl/>
        </w:rPr>
        <w:t>ליברטיאנית</w:t>
      </w:r>
      <w:r w:rsidR="005B6524" w:rsidRPr="00EB0858">
        <w:rPr>
          <w:rFonts w:cs="David" w:hint="cs"/>
          <w:rtl/>
        </w:rPr>
        <w:t xml:space="preserve"> אשר</w:t>
      </w:r>
      <w:r w:rsidR="002340B9" w:rsidRPr="00EB0858">
        <w:rPr>
          <w:rFonts w:cs="David"/>
          <w:rtl/>
        </w:rPr>
        <w:t xml:space="preserve"> </w:t>
      </w:r>
      <w:r w:rsidR="005B6524" w:rsidRPr="00EB0858">
        <w:rPr>
          <w:rFonts w:cs="David"/>
          <w:rtl/>
        </w:rPr>
        <w:t>מעניקה לערך</w:t>
      </w:r>
      <w:r w:rsidR="002340B9" w:rsidRPr="00EB0858">
        <w:rPr>
          <w:rFonts w:cs="David"/>
          <w:rtl/>
        </w:rPr>
        <w:t xml:space="preserve"> החירות מעמד עליון, ולדעת מצדדי</w:t>
      </w:r>
      <w:r w:rsidR="002340B9" w:rsidRPr="00EB0858">
        <w:rPr>
          <w:rFonts w:cs="David" w:hint="cs"/>
          <w:rtl/>
        </w:rPr>
        <w:t xml:space="preserve"> הגישה </w:t>
      </w:r>
      <w:r w:rsidR="005B6524" w:rsidRPr="00EB0858">
        <w:rPr>
          <w:rFonts w:cs="David"/>
          <w:rtl/>
        </w:rPr>
        <w:t>בכל התנגשות בין ערך החירו</w:t>
      </w:r>
      <w:r w:rsidR="00FA146F">
        <w:rPr>
          <w:rFonts w:cs="David"/>
          <w:rtl/>
        </w:rPr>
        <w:t>ת לערכים אחרים, כמו שוויון וצדק</w:t>
      </w:r>
      <w:r w:rsidR="005B6524" w:rsidRPr="00EB0858">
        <w:rPr>
          <w:rFonts w:cs="David"/>
          <w:rtl/>
        </w:rPr>
        <w:t xml:space="preserve"> </w:t>
      </w:r>
      <w:r w:rsidR="00FE334E">
        <w:rPr>
          <w:rFonts w:cs="David" w:hint="cs"/>
          <w:rtl/>
        </w:rPr>
        <w:t>לטענתם</w:t>
      </w:r>
      <w:r w:rsidR="0010234A" w:rsidRPr="00EB0858">
        <w:rPr>
          <w:rFonts w:cs="David" w:hint="cs"/>
          <w:rtl/>
        </w:rPr>
        <w:t xml:space="preserve"> יש </w:t>
      </w:r>
      <w:r w:rsidR="005B6524" w:rsidRPr="00EB0858">
        <w:rPr>
          <w:rFonts w:cs="David"/>
          <w:rtl/>
        </w:rPr>
        <w:t>להעניק לחירות מעמד עדיף</w:t>
      </w:r>
      <w:r w:rsidR="005B6524" w:rsidRPr="00EB0858">
        <w:rPr>
          <w:rFonts w:cs="David" w:hint="cs"/>
          <w:rtl/>
        </w:rPr>
        <w:t>.</w:t>
      </w:r>
      <w:r w:rsidR="0010234A" w:rsidRPr="00EB0858">
        <w:rPr>
          <w:rFonts w:cs="David" w:hint="cs"/>
          <w:rtl/>
        </w:rPr>
        <w:t xml:space="preserve"> </w:t>
      </w:r>
      <w:r w:rsidR="00911C63" w:rsidRPr="00EB0858">
        <w:rPr>
          <w:rFonts w:cs="David"/>
          <w:rtl/>
        </w:rPr>
        <w:t xml:space="preserve">רק תפיסה </w:t>
      </w:r>
      <w:r w:rsidR="00911C63" w:rsidRPr="00DD191A">
        <w:rPr>
          <w:rFonts w:cs="David"/>
          <w:rtl/>
        </w:rPr>
        <w:t>ליברטריאנית</w:t>
      </w:r>
      <w:r w:rsidR="00911C63" w:rsidRPr="00EB0858">
        <w:rPr>
          <w:rFonts w:cs="David"/>
          <w:rtl/>
        </w:rPr>
        <w:t xml:space="preserve"> רואה בפגיעה בחירות </w:t>
      </w:r>
      <w:r w:rsidR="00DD191A">
        <w:rPr>
          <w:rFonts w:cs="David" w:hint="cs"/>
          <w:rtl/>
        </w:rPr>
        <w:t>מעשה</w:t>
      </w:r>
      <w:r w:rsidR="00911C63" w:rsidRPr="00EB0858">
        <w:rPr>
          <w:rFonts w:cs="David"/>
          <w:rtl/>
        </w:rPr>
        <w:t xml:space="preserve"> שלילי ללא קשר </w:t>
      </w:r>
      <w:r w:rsidR="000A0094">
        <w:rPr>
          <w:rFonts w:cs="David"/>
          <w:rtl/>
        </w:rPr>
        <w:t>לשאלה</w:t>
      </w:r>
      <w:r w:rsidR="00911C63" w:rsidRPr="00EB0858">
        <w:rPr>
          <w:rFonts w:cs="David"/>
          <w:rtl/>
        </w:rPr>
        <w:t xml:space="preserve"> מדוע פוגעים בחירות, בחירותו של מי, ומהו הערך </w:t>
      </w:r>
      <w:r w:rsidR="007D6B93">
        <w:rPr>
          <w:rFonts w:cs="David"/>
          <w:rtl/>
        </w:rPr>
        <w:t>ש</w:t>
      </w:r>
      <w:r w:rsidR="007D6B93">
        <w:rPr>
          <w:rFonts w:cs="David" w:hint="cs"/>
          <w:rtl/>
        </w:rPr>
        <w:t>ל</w:t>
      </w:r>
      <w:r w:rsidR="00911C63" w:rsidRPr="00EB0858">
        <w:rPr>
          <w:rFonts w:cs="David"/>
          <w:rtl/>
        </w:rPr>
        <w:t xml:space="preserve">שמו פוגעים בחירות? בישראל ישנו חוק האוסר </w:t>
      </w:r>
      <w:r w:rsidR="00911C63" w:rsidRPr="00EB0858">
        <w:rPr>
          <w:rFonts w:cs="David" w:hint="cs"/>
          <w:rtl/>
        </w:rPr>
        <w:t xml:space="preserve">על </w:t>
      </w:r>
      <w:r w:rsidR="00264C08">
        <w:rPr>
          <w:rFonts w:cs="David" w:hint="cs"/>
          <w:rtl/>
        </w:rPr>
        <w:t xml:space="preserve"> </w:t>
      </w:r>
      <w:r w:rsidR="00911C63" w:rsidRPr="00EB0858">
        <w:rPr>
          <w:rFonts w:cs="David" w:hint="cs"/>
          <w:rtl/>
        </w:rPr>
        <w:t>הפלייה</w:t>
      </w:r>
      <w:r w:rsidR="00911C63" w:rsidRPr="00EB0858">
        <w:rPr>
          <w:rFonts w:cs="David"/>
          <w:rtl/>
        </w:rPr>
        <w:t xml:space="preserve"> בכניסה למקומות ציבוריים</w:t>
      </w:r>
      <w:r w:rsidR="00911C63" w:rsidRPr="00EB0858">
        <w:rPr>
          <w:rFonts w:cs="David" w:hint="cs"/>
          <w:rtl/>
        </w:rPr>
        <w:t>,</w:t>
      </w:r>
      <w:r w:rsidR="009663D1" w:rsidRPr="00EB0858">
        <w:rPr>
          <w:rFonts w:cs="David" w:hint="cs"/>
          <w:rtl/>
        </w:rPr>
        <w:t xml:space="preserve"> </w:t>
      </w:r>
      <w:r w:rsidR="00911C63" w:rsidRPr="00EB0858">
        <w:rPr>
          <w:rFonts w:cs="David"/>
          <w:rtl/>
        </w:rPr>
        <w:t>"חוק הפאבים"</w:t>
      </w:r>
      <w:r w:rsidR="00911C63" w:rsidRPr="00EB0858">
        <w:rPr>
          <w:rFonts w:cs="David" w:hint="cs"/>
          <w:rtl/>
        </w:rPr>
        <w:t xml:space="preserve">. </w:t>
      </w:r>
      <w:r w:rsidR="00FE334E">
        <w:rPr>
          <w:rFonts w:cs="David"/>
          <w:rtl/>
        </w:rPr>
        <w:t xml:space="preserve">החוק פוגע, </w:t>
      </w:r>
      <w:r w:rsidR="00C75B90" w:rsidRPr="00EB0858">
        <w:rPr>
          <w:rFonts w:cs="David"/>
          <w:rtl/>
        </w:rPr>
        <w:t xml:space="preserve">בחירותם של בעלי פאבים </w:t>
      </w:r>
      <w:r w:rsidR="007E0DCE">
        <w:rPr>
          <w:rFonts w:cs="David"/>
          <w:rtl/>
        </w:rPr>
        <w:t xml:space="preserve">לשים </w:t>
      </w:r>
      <w:r w:rsidR="00372515">
        <w:rPr>
          <w:rFonts w:cs="David" w:hint="cs"/>
          <w:rtl/>
        </w:rPr>
        <w:t>שילוט</w:t>
      </w:r>
      <w:r w:rsidR="007E0DCE">
        <w:rPr>
          <w:rFonts w:cs="David"/>
          <w:rtl/>
        </w:rPr>
        <w:t xml:space="preserve"> </w:t>
      </w:r>
      <w:r w:rsidR="007E0DCE">
        <w:rPr>
          <w:rFonts w:cs="David" w:hint="cs"/>
          <w:rtl/>
        </w:rPr>
        <w:t xml:space="preserve">האוסר </w:t>
      </w:r>
      <w:r w:rsidR="00911C63" w:rsidRPr="00EB0858">
        <w:rPr>
          <w:rFonts w:cs="David"/>
          <w:rtl/>
        </w:rPr>
        <w:t>כניסה לעדה כזו או אח</w:t>
      </w:r>
      <w:r w:rsidR="00767387" w:rsidRPr="00EB0858">
        <w:rPr>
          <w:rFonts w:cs="David"/>
          <w:rtl/>
        </w:rPr>
        <w:t xml:space="preserve">רת, ומעניק פיצוי גבוה לנפגעים </w:t>
      </w:r>
      <w:r w:rsidR="00911C63" w:rsidRPr="00EB0858">
        <w:rPr>
          <w:rFonts w:cs="David"/>
          <w:rtl/>
        </w:rPr>
        <w:t>וזאת משום הפגיעה בכבוד האדם ובזכות לשוויון. רק תפיסה חירותנית קיצונית תראה בכך דבר שלילי ולא מוצדק</w:t>
      </w:r>
      <w:r w:rsidR="00911C63" w:rsidRPr="00EB0858">
        <w:rPr>
          <w:rFonts w:cs="David"/>
        </w:rPr>
        <w:t>.</w:t>
      </w:r>
      <w:r w:rsidR="00911C63" w:rsidRPr="00EB0858">
        <w:rPr>
          <w:rFonts w:cs="David" w:hint="cs"/>
          <w:rtl/>
        </w:rPr>
        <w:t xml:space="preserve"> </w:t>
      </w:r>
      <w:r w:rsidR="0010234A" w:rsidRPr="00EB0858">
        <w:rPr>
          <w:rFonts w:cs="David" w:hint="cs"/>
          <w:rtl/>
        </w:rPr>
        <w:t xml:space="preserve">כמו כן </w:t>
      </w:r>
      <w:r w:rsidR="002340B9" w:rsidRPr="00EB0858">
        <w:rPr>
          <w:rFonts w:cs="David" w:hint="cs"/>
          <w:rtl/>
        </w:rPr>
        <w:t xml:space="preserve">בבסיס גישה זו </w:t>
      </w:r>
      <w:r w:rsidR="005B6524" w:rsidRPr="00EB0858">
        <w:rPr>
          <w:rFonts w:cs="David"/>
          <w:rtl/>
        </w:rPr>
        <w:t>השלטון הטוב ביותר הוא השלטון המינימאלי ביותר, זה שמתערב כמה שפחות בחיי האזרח והחברה</w:t>
      </w:r>
      <w:r w:rsidR="00C75B90" w:rsidRPr="00EB0858">
        <w:rPr>
          <w:rFonts w:cs="David" w:hint="cs"/>
          <w:rtl/>
        </w:rPr>
        <w:t xml:space="preserve">, </w:t>
      </w:r>
      <w:r w:rsidR="00C75B90" w:rsidRPr="00EB0858">
        <w:rPr>
          <w:rFonts w:cs="David"/>
          <w:rtl/>
        </w:rPr>
        <w:t>יעילות וצמיחה כלכלית יכולים להיות תוצאה של פעולותיהם של יחידים בשוק החופשי</w:t>
      </w:r>
      <w:r w:rsidR="00C75B90" w:rsidRPr="00EB0858">
        <w:rPr>
          <w:rFonts w:cs="David" w:hint="cs"/>
          <w:rtl/>
        </w:rPr>
        <w:t xml:space="preserve">. </w:t>
      </w:r>
      <w:r w:rsidR="00C75B90" w:rsidRPr="00EB0858">
        <w:rPr>
          <w:rFonts w:cs="David"/>
          <w:rtl/>
        </w:rPr>
        <w:t>כל ניסיון על ידי המדינה להחיל תפיסת צדק המצריכה חלוקת משאבים על מנת לצמצם אי שוויון חברתי וכלכלי, משמעותו פגיעה בחירויותיהם של בני אדם לעשות ככל העולה על רוחם עם משאביהם</w:t>
      </w:r>
      <w:r w:rsidR="00C75B90" w:rsidRPr="00EB0858">
        <w:rPr>
          <w:rFonts w:cs="David" w:hint="cs"/>
          <w:rtl/>
        </w:rPr>
        <w:t>, בבסיס גישה זו כי</w:t>
      </w:r>
      <w:r w:rsidR="00C75B90" w:rsidRPr="00EB0858">
        <w:rPr>
          <w:rFonts w:cs="David"/>
          <w:rtl/>
        </w:rPr>
        <w:t xml:space="preserve"> מעורבותה של המדינה בחיי הכלכלה היא בלתי יעילה</w:t>
      </w:r>
      <w:r w:rsidR="005B6524" w:rsidRPr="00EB0858">
        <w:rPr>
          <w:rFonts w:cs="David"/>
          <w:rtl/>
        </w:rPr>
        <w:t xml:space="preserve">. </w:t>
      </w:r>
      <w:r w:rsidR="0062219C">
        <w:rPr>
          <w:rFonts w:cs="David" w:hint="cs"/>
          <w:rtl/>
        </w:rPr>
        <w:t xml:space="preserve"> אולם </w:t>
      </w:r>
      <w:r w:rsidR="002340B9" w:rsidRPr="00EB0858">
        <w:rPr>
          <w:rFonts w:cs="David" w:hint="cs"/>
          <w:rtl/>
        </w:rPr>
        <w:t xml:space="preserve">נשאלת השאלה </w:t>
      </w:r>
      <w:r w:rsidR="005B6524" w:rsidRPr="00EB0858">
        <w:rPr>
          <w:rFonts w:cs="David"/>
          <w:rtl/>
        </w:rPr>
        <w:t xml:space="preserve">מדוע אף שלטון בעולם לא מאמץ </w:t>
      </w:r>
      <w:r w:rsidR="00E003C4">
        <w:rPr>
          <w:rFonts w:cs="David" w:hint="cs"/>
          <w:rtl/>
        </w:rPr>
        <w:t>גישה זו</w:t>
      </w:r>
      <w:r w:rsidR="0010234A" w:rsidRPr="00EB0858">
        <w:rPr>
          <w:rFonts w:cs="David" w:hint="cs"/>
          <w:rtl/>
        </w:rPr>
        <w:t>?</w:t>
      </w:r>
      <w:r w:rsidR="002340B9" w:rsidRPr="00EB0858">
        <w:rPr>
          <w:rFonts w:cs="David" w:hint="cs"/>
          <w:rtl/>
        </w:rPr>
        <w:t xml:space="preserve"> </w:t>
      </w:r>
      <w:r w:rsidR="005B6524" w:rsidRPr="00EB0858">
        <w:rPr>
          <w:rFonts w:cs="David"/>
          <w:rtl/>
        </w:rPr>
        <w:t>השיפור הגדול ביותר בחייהם של אנשים במונחים של תוחלת חיים, ביטחון אישי, בריאות, חינוך ורווחה נבעו ממ</w:t>
      </w:r>
      <w:r w:rsidR="00C75B90" w:rsidRPr="00EB0858">
        <w:rPr>
          <w:rFonts w:cs="David"/>
          <w:rtl/>
        </w:rPr>
        <w:t>עורבות המדינה ולא מחוסר מעורבות</w:t>
      </w:r>
      <w:r w:rsidR="00C75B90" w:rsidRPr="00EB0858">
        <w:rPr>
          <w:rFonts w:cs="David" w:hint="cs"/>
          <w:rtl/>
        </w:rPr>
        <w:t>ה</w:t>
      </w:r>
      <w:r w:rsidR="00C75B90" w:rsidRPr="00EB0858">
        <w:rPr>
          <w:rFonts w:cs="David"/>
          <w:rtl/>
        </w:rPr>
        <w:t>.</w:t>
      </w:r>
      <w:r w:rsidR="006E039C" w:rsidRPr="00EB0858">
        <w:rPr>
          <w:rFonts w:cs="David" w:hint="cs"/>
          <w:rtl/>
        </w:rPr>
        <w:t xml:space="preserve"> בבסיס הגישה הליברטיאנית</w:t>
      </w:r>
      <w:r w:rsidR="00C75B90" w:rsidRPr="00EB0858">
        <w:rPr>
          <w:rFonts w:cs="David"/>
          <w:rtl/>
        </w:rPr>
        <w:t xml:space="preserve"> מדינת הרווחה המערבית היא מדינה בלתי יעילה ובלתי מוסרית, היא אינה חדלה מלהתערב בחיי אזרחיה ולפגוע בחירויותיהם. מעורבותה של המדינה, שמטרתה חלוקה מחדש של משאבים חברתיים וכלכליים בשם אידיאל הצדק, סופה שהיא מצעידה את החברה "בדרך לשעבוד"</w:t>
      </w:r>
      <w:r w:rsidR="00C75B90" w:rsidRPr="00EB0858">
        <w:rPr>
          <w:rFonts w:cs="David" w:hint="cs"/>
          <w:rtl/>
        </w:rPr>
        <w:t>.</w:t>
      </w:r>
      <w:r w:rsidR="006E039C" w:rsidRPr="00EB0858">
        <w:rPr>
          <w:rFonts w:cs="David" w:hint="cs"/>
          <w:rtl/>
        </w:rPr>
        <w:t xml:space="preserve"> איני מסכימה עם גישה זו, לדעתי</w:t>
      </w:r>
      <w:r w:rsidR="00C75B90" w:rsidRPr="00EB0858">
        <w:rPr>
          <w:rFonts w:cs="David"/>
          <w:rtl/>
        </w:rPr>
        <w:t xml:space="preserve"> מדינה </w:t>
      </w:r>
      <w:r w:rsidR="006E039C" w:rsidRPr="00EB0858">
        <w:rPr>
          <w:rFonts w:cs="David" w:hint="cs"/>
          <w:rtl/>
        </w:rPr>
        <w:t>ש</w:t>
      </w:r>
      <w:r w:rsidR="00C75B90" w:rsidRPr="00EB0858">
        <w:rPr>
          <w:rFonts w:cs="David"/>
          <w:rtl/>
        </w:rPr>
        <w:t>כזו מדכאת את כוח יצירתם ויוזמותיהם של אזרחיה מצד אחד, ומעודדת את תלותם במנגנוניה</w:t>
      </w:r>
      <w:r w:rsidR="00C75B90" w:rsidRPr="00EB0858">
        <w:rPr>
          <w:rFonts w:cs="David" w:hint="cs"/>
          <w:rtl/>
        </w:rPr>
        <w:t xml:space="preserve">. </w:t>
      </w:r>
      <w:r w:rsidR="006E039C" w:rsidRPr="00EB0858">
        <w:rPr>
          <w:rFonts w:cs="David" w:hint="cs"/>
          <w:rtl/>
        </w:rPr>
        <w:t xml:space="preserve">כמו כן, </w:t>
      </w:r>
      <w:r w:rsidR="00767387" w:rsidRPr="00EB0858">
        <w:rPr>
          <w:rFonts w:cs="David" w:hint="cs"/>
          <w:rtl/>
        </w:rPr>
        <w:t xml:space="preserve">הוגיה של הגישה, האייק ונוזיק </w:t>
      </w:r>
      <w:r w:rsidR="003F2CD0" w:rsidRPr="00EB0858">
        <w:rPr>
          <w:rFonts w:cs="David" w:hint="cs"/>
          <w:rtl/>
        </w:rPr>
        <w:t>דוגלים</w:t>
      </w:r>
      <w:r w:rsidR="00767387" w:rsidRPr="00EB0858">
        <w:rPr>
          <w:rFonts w:cs="David" w:hint="cs"/>
          <w:rtl/>
        </w:rPr>
        <w:t xml:space="preserve"> בגישתם בכיבוד זכות הקניין.</w:t>
      </w:r>
      <w:r w:rsidR="003F2CD0" w:rsidRPr="00EB0858">
        <w:rPr>
          <w:rFonts w:cs="David" w:hint="cs"/>
          <w:rtl/>
        </w:rPr>
        <w:t xml:space="preserve"> לטענתם מדיניות רווחה פוגעת בחופש, כל פעולה של המדינה </w:t>
      </w:r>
      <w:r w:rsidR="009B6191">
        <w:rPr>
          <w:rFonts w:cs="David" w:hint="cs"/>
          <w:rtl/>
        </w:rPr>
        <w:t xml:space="preserve">להיטיב </w:t>
      </w:r>
      <w:r w:rsidR="003F2CD0" w:rsidRPr="00EB0858">
        <w:rPr>
          <w:rFonts w:cs="David" w:hint="cs"/>
          <w:rtl/>
        </w:rPr>
        <w:t xml:space="preserve">מצבם של אזרחי המדינה נחשבת "התערבות". </w:t>
      </w:r>
      <w:r w:rsidR="00B24AF7" w:rsidRPr="00EB0858">
        <w:rPr>
          <w:rFonts w:cs="David"/>
          <w:rtl/>
        </w:rPr>
        <w:t>כל ניסיון על ידי המדינה להחיל תפיסת צדק המצריכה חלוקת משאבים על מנת לצמצם אי שוויון חברתי וכלכלי, משמעותו פגיעה בחירויותיהם של בני אדם לעשות ככל העולה על רוחם עם משאביהם</w:t>
      </w:r>
      <w:r w:rsidR="00082815">
        <w:rPr>
          <w:rFonts w:cs="David" w:hint="cs"/>
          <w:rtl/>
        </w:rPr>
        <w:t>.</w:t>
      </w:r>
      <w:r w:rsidR="00B24AF7" w:rsidRPr="00EB0858">
        <w:rPr>
          <w:rFonts w:cs="David"/>
        </w:rPr>
        <w:t> </w:t>
      </w:r>
      <w:r w:rsidR="009E6741">
        <w:rPr>
          <w:rFonts w:cs="David" w:hint="cs"/>
          <w:rtl/>
        </w:rPr>
        <w:t xml:space="preserve">המשק הינו מארג ענקי, מורכב ועדין של פעילות בין בני אדם על כן, שגשוג יתאפשר רק משחרור ומתוך צניעות וללא יומרה לנהל את המשק, על כן המדינה לא צריכה ולא יכולה לנהל את אזרחיה. משק חופשי איננו כאוטי ונעדר תכנון ומחשבה מכיוון שבמקום תכנון ממשלתי, כל אינדיבידואל מתכנן עבור עצמו. צניעות מובילה לחירות, חירות מובילה לשגשוג. </w:t>
      </w:r>
      <w:r w:rsidR="003F2CD0" w:rsidRPr="00EB0858">
        <w:rPr>
          <w:rFonts w:cs="David" w:hint="cs"/>
          <w:rtl/>
        </w:rPr>
        <w:t>בעולם בו אנו רואים את תוצאות התרבות הנהנתנית והקניינית פוגעת בסביבתנו במספר רבדים, לא ניתן להעלים עין שלכל אדם על אחת כמה וכמה אדם בעל קניין רב ובעל השפעה</w:t>
      </w:r>
      <w:r w:rsidR="00B24AF7" w:rsidRPr="00EB0858">
        <w:rPr>
          <w:rFonts w:cs="David" w:hint="cs"/>
          <w:rtl/>
        </w:rPr>
        <w:t xml:space="preserve"> ימשיך להאדיר את קניינו ורשאי לעשות בו ככל העולה על רוחו, האם ההשפעה תיהיה חיובית או שלילית זוהי בחירה אישית של כל אדם.</w:t>
      </w:r>
      <w:r w:rsidR="003909B5" w:rsidRPr="003909B5">
        <w:rPr>
          <w:rFonts w:cs="David" w:hint="cs"/>
          <w:rtl/>
        </w:rPr>
        <w:t xml:space="preserve"> </w:t>
      </w:r>
      <w:ins w:id="29" w:author="נעה פדה" w:date="2020-07-05T19:06:00Z">
        <w:r w:rsidR="00C47061">
          <w:rPr>
            <w:rFonts w:cs="David" w:hint="cs"/>
            <w:rtl/>
          </w:rPr>
          <w:t>מניפסט מרשים.</w:t>
        </w:r>
      </w:ins>
    </w:p>
    <w:p w14:paraId="6D2E1DA0" w14:textId="77777777" w:rsidR="00EB0858" w:rsidRDefault="00FE232D" w:rsidP="00567627">
      <w:pPr>
        <w:spacing w:after="120" w:line="360" w:lineRule="auto"/>
        <w:ind w:left="-24"/>
        <w:jc w:val="both"/>
        <w:rPr>
          <w:rFonts w:cs="David"/>
          <w:sz w:val="24"/>
          <w:szCs w:val="24"/>
          <w:rtl/>
        </w:rPr>
      </w:pPr>
      <w:r>
        <w:rPr>
          <w:rFonts w:cs="David" w:hint="cs"/>
          <w:sz w:val="24"/>
          <w:szCs w:val="24"/>
          <w:rtl/>
        </w:rPr>
        <w:t>נוסבאום המחזיקה ב</w:t>
      </w:r>
      <w:r w:rsidR="003E73E0" w:rsidRPr="00EB0858">
        <w:rPr>
          <w:rFonts w:cs="David" w:hint="cs"/>
          <w:sz w:val="24"/>
          <w:szCs w:val="24"/>
          <w:rtl/>
        </w:rPr>
        <w:t xml:space="preserve">גישת </w:t>
      </w:r>
      <w:r w:rsidR="003E73E0" w:rsidRPr="00EB0858">
        <w:rPr>
          <w:rFonts w:cs="David" w:hint="cs"/>
          <w:b/>
          <w:bCs/>
          <w:sz w:val="24"/>
          <w:szCs w:val="24"/>
          <w:rtl/>
        </w:rPr>
        <w:t>היכולות</w:t>
      </w:r>
      <w:r w:rsidR="003E73E0" w:rsidRPr="00EB0858">
        <w:rPr>
          <w:rFonts w:cs="David" w:hint="cs"/>
          <w:sz w:val="24"/>
          <w:szCs w:val="24"/>
          <w:rtl/>
        </w:rPr>
        <w:t>,</w:t>
      </w:r>
      <w:r>
        <w:rPr>
          <w:rFonts w:cs="David" w:hint="cs"/>
          <w:sz w:val="24"/>
          <w:szCs w:val="24"/>
          <w:rtl/>
        </w:rPr>
        <w:t xml:space="preserve"> טוענת </w:t>
      </w:r>
      <w:r w:rsidR="001550B7" w:rsidRPr="00EB0858">
        <w:rPr>
          <w:rFonts w:cs="David" w:hint="cs"/>
          <w:sz w:val="24"/>
          <w:szCs w:val="24"/>
          <w:rtl/>
        </w:rPr>
        <w:t xml:space="preserve">כי </w:t>
      </w:r>
      <w:r w:rsidR="00260D39" w:rsidRPr="00EB0858">
        <w:rPr>
          <w:rFonts w:cs="David" w:hint="cs"/>
          <w:sz w:val="24"/>
          <w:szCs w:val="24"/>
          <w:rtl/>
        </w:rPr>
        <w:t xml:space="preserve">למדינה יש תפקיד </w:t>
      </w:r>
      <w:r w:rsidR="007E1153" w:rsidRPr="00EB0858">
        <w:rPr>
          <w:rFonts w:cs="David" w:hint="cs"/>
          <w:sz w:val="24"/>
          <w:szCs w:val="24"/>
          <w:rtl/>
        </w:rPr>
        <w:t>גדול יותר מהדאגה לאזרחיה</w:t>
      </w:r>
      <w:r w:rsidR="00260D39" w:rsidRPr="00EB0858">
        <w:rPr>
          <w:rFonts w:cs="David" w:hint="cs"/>
          <w:sz w:val="24"/>
          <w:szCs w:val="24"/>
          <w:rtl/>
        </w:rPr>
        <w:t xml:space="preserve"> והיא בעלת הכלים הטובים ביותר להשפעה חיובית ברמה העולמית</w:t>
      </w:r>
      <w:r w:rsidR="001550B7" w:rsidRPr="00EB0858">
        <w:rPr>
          <w:rFonts w:cs="David" w:hint="cs"/>
          <w:sz w:val="24"/>
          <w:szCs w:val="24"/>
          <w:rtl/>
        </w:rPr>
        <w:t>.</w:t>
      </w:r>
      <w:r w:rsidR="007E1153" w:rsidRPr="00EB0858">
        <w:rPr>
          <w:rFonts w:cs="David" w:hint="cs"/>
          <w:sz w:val="24"/>
          <w:szCs w:val="24"/>
          <w:rtl/>
        </w:rPr>
        <w:t xml:space="preserve"> </w:t>
      </w:r>
      <w:r w:rsidR="00A25950" w:rsidRPr="00EB0858">
        <w:rPr>
          <w:rFonts w:cs="David"/>
          <w:sz w:val="24"/>
          <w:szCs w:val="24"/>
          <w:rtl/>
        </w:rPr>
        <w:t>פתיחות דעת ורוחב דעת, עוש</w:t>
      </w:r>
      <w:r w:rsidR="002D3997" w:rsidRPr="00EB0858">
        <w:rPr>
          <w:rFonts w:cs="David"/>
          <w:sz w:val="24"/>
          <w:szCs w:val="24"/>
          <w:rtl/>
        </w:rPr>
        <w:t>ר תרבותי וחשיבה ביקורתית</w:t>
      </w:r>
      <w:r w:rsidR="002D3997" w:rsidRPr="00EB0858">
        <w:rPr>
          <w:rFonts w:cs="David" w:hint="cs"/>
          <w:sz w:val="24"/>
          <w:szCs w:val="24"/>
          <w:rtl/>
        </w:rPr>
        <w:t xml:space="preserve"> </w:t>
      </w:r>
      <w:r w:rsidR="00A25950" w:rsidRPr="00EB0858">
        <w:rPr>
          <w:rFonts w:cs="David"/>
          <w:sz w:val="24"/>
          <w:szCs w:val="24"/>
          <w:rtl/>
        </w:rPr>
        <w:t>הכרחיות להגשמת האנושיות, לאזרחות דמוקרטית, לצדק חברת</w:t>
      </w:r>
      <w:r w:rsidR="002D3997" w:rsidRPr="00EB0858">
        <w:rPr>
          <w:rFonts w:cs="David"/>
          <w:sz w:val="24"/>
          <w:szCs w:val="24"/>
          <w:rtl/>
        </w:rPr>
        <w:t xml:space="preserve">י ולאחריות גלובלית. </w:t>
      </w:r>
      <w:r w:rsidR="00E81DE9" w:rsidRPr="00EB0858">
        <w:rPr>
          <w:rFonts w:cs="David" w:hint="cs"/>
          <w:sz w:val="24"/>
          <w:szCs w:val="24"/>
          <w:rtl/>
        </w:rPr>
        <w:t xml:space="preserve">אני </w:t>
      </w:r>
      <w:r w:rsidR="00A46817" w:rsidRPr="00EB0858">
        <w:rPr>
          <w:rFonts w:cs="David" w:hint="cs"/>
          <w:sz w:val="24"/>
          <w:szCs w:val="24"/>
          <w:rtl/>
        </w:rPr>
        <w:t xml:space="preserve">מחזקת את טענתה אשר תאגידים </w:t>
      </w:r>
      <w:r w:rsidR="00A46817" w:rsidRPr="00EB0858">
        <w:rPr>
          <w:rFonts w:cs="David"/>
          <w:sz w:val="24"/>
          <w:szCs w:val="24"/>
          <w:rtl/>
        </w:rPr>
        <w:t>גלובליים, ארגונים בין-לאומיים ושאר ארגונים לא-ממשלתיים אחראים להבטחת היכולות של אזרחי העולם</w:t>
      </w:r>
      <w:r w:rsidR="00AB28B9">
        <w:rPr>
          <w:rFonts w:cs="David" w:hint="cs"/>
          <w:sz w:val="24"/>
          <w:szCs w:val="24"/>
          <w:rtl/>
        </w:rPr>
        <w:t>.</w:t>
      </w:r>
      <w:r w:rsidR="00E81DE9" w:rsidRPr="00EB0858">
        <w:rPr>
          <w:rFonts w:cs="David" w:hint="cs"/>
          <w:sz w:val="24"/>
          <w:szCs w:val="24"/>
          <w:rtl/>
        </w:rPr>
        <w:t xml:space="preserve"> </w:t>
      </w:r>
      <w:r w:rsidR="00A01361" w:rsidRPr="00EB0858">
        <w:rPr>
          <w:rFonts w:cs="David" w:hint="cs"/>
          <w:sz w:val="24"/>
          <w:szCs w:val="24"/>
          <w:rtl/>
        </w:rPr>
        <w:t xml:space="preserve">ארגונים בינ"ל </w:t>
      </w:r>
      <w:r w:rsidR="00A46817" w:rsidRPr="00EB0858">
        <w:rPr>
          <w:rFonts w:cs="David" w:hint="cs"/>
          <w:sz w:val="24"/>
          <w:szCs w:val="24"/>
          <w:rtl/>
        </w:rPr>
        <w:t>כמו</w:t>
      </w:r>
      <w:r w:rsidR="00A01361" w:rsidRPr="00EB0858">
        <w:rPr>
          <w:rFonts w:cs="David" w:hint="cs"/>
          <w:sz w:val="24"/>
          <w:szCs w:val="24"/>
          <w:rtl/>
        </w:rPr>
        <w:t xml:space="preserve"> </w:t>
      </w:r>
      <w:r w:rsidR="00E81DE9" w:rsidRPr="00EB0858">
        <w:rPr>
          <w:rFonts w:cs="David" w:hint="cs"/>
          <w:sz w:val="24"/>
          <w:szCs w:val="24"/>
          <w:rtl/>
        </w:rPr>
        <w:t>האו"ם</w:t>
      </w:r>
      <w:r w:rsidR="00A46817" w:rsidRPr="00EB0858">
        <w:rPr>
          <w:rFonts w:cs="David" w:hint="cs"/>
          <w:sz w:val="24"/>
          <w:szCs w:val="24"/>
          <w:rtl/>
        </w:rPr>
        <w:t>,</w:t>
      </w:r>
      <w:r w:rsidR="00E81DE9" w:rsidRPr="00EB0858">
        <w:rPr>
          <w:rFonts w:cs="David" w:hint="cs"/>
          <w:sz w:val="24"/>
          <w:szCs w:val="24"/>
          <w:rtl/>
        </w:rPr>
        <w:t xml:space="preserve"> </w:t>
      </w:r>
      <w:r w:rsidR="00A01361" w:rsidRPr="00EB0858">
        <w:rPr>
          <w:rFonts w:cs="David" w:hint="cs"/>
          <w:sz w:val="24"/>
          <w:szCs w:val="24"/>
          <w:rtl/>
        </w:rPr>
        <w:t xml:space="preserve">אשר ירכז </w:t>
      </w:r>
      <w:r w:rsidR="00E81DE9" w:rsidRPr="00EB0858">
        <w:rPr>
          <w:rFonts w:cs="David" w:hint="cs"/>
          <w:sz w:val="24"/>
          <w:szCs w:val="24"/>
          <w:rtl/>
        </w:rPr>
        <w:t xml:space="preserve">פעולותיו כמו למשל סיוע הומנטרי למדינות עולם שלישי, </w:t>
      </w:r>
      <w:r w:rsidR="00726281">
        <w:rPr>
          <w:rFonts w:cs="David" w:hint="cs"/>
          <w:sz w:val="24"/>
          <w:szCs w:val="24"/>
          <w:rtl/>
        </w:rPr>
        <w:t xml:space="preserve">או </w:t>
      </w:r>
      <w:r w:rsidR="00E81DE9" w:rsidRPr="00EB0858">
        <w:rPr>
          <w:rFonts w:cs="David" w:hint="cs"/>
          <w:sz w:val="24"/>
          <w:szCs w:val="24"/>
          <w:rtl/>
        </w:rPr>
        <w:t>אזורים מוכי</w:t>
      </w:r>
      <w:r w:rsidR="00A01361" w:rsidRPr="00EB0858">
        <w:rPr>
          <w:rFonts w:cs="David" w:hint="cs"/>
          <w:sz w:val="24"/>
          <w:szCs w:val="24"/>
          <w:rtl/>
        </w:rPr>
        <w:t xml:space="preserve"> עוני. </w:t>
      </w:r>
      <w:r w:rsidR="002D3997" w:rsidRPr="00EB0858">
        <w:rPr>
          <w:rFonts w:cs="David" w:hint="cs"/>
          <w:sz w:val="24"/>
          <w:szCs w:val="24"/>
          <w:rtl/>
        </w:rPr>
        <w:t xml:space="preserve">כמו כן לדעתה </w:t>
      </w:r>
      <w:r w:rsidR="00A25950" w:rsidRPr="00EB0858">
        <w:rPr>
          <w:rFonts w:cs="David"/>
          <w:sz w:val="24"/>
          <w:szCs w:val="24"/>
          <w:rtl/>
        </w:rPr>
        <w:t>הרווחיות הכלכלית כחזות הכול מכרסמות ביכולת שלנו לבחון בביקורתיות סמכות חיצונית ומדיניות שלטונית, ופוגעות בכשירותנו להתמודד עם בעיות גלובליות מורכבות והרות גורל</w:t>
      </w:r>
      <w:r w:rsidR="00A25950" w:rsidRPr="00EB0858">
        <w:rPr>
          <w:rFonts w:cs="David"/>
          <w:sz w:val="24"/>
          <w:szCs w:val="24"/>
        </w:rPr>
        <w:t>.</w:t>
      </w:r>
      <w:r w:rsidR="001550B7" w:rsidRPr="00EB0858">
        <w:rPr>
          <w:rFonts w:cs="David" w:hint="cs"/>
          <w:sz w:val="24"/>
          <w:szCs w:val="24"/>
          <w:rtl/>
        </w:rPr>
        <w:t xml:space="preserve"> </w:t>
      </w:r>
      <w:r w:rsidR="00726281">
        <w:rPr>
          <w:rFonts w:cs="David" w:hint="cs"/>
          <w:sz w:val="24"/>
          <w:szCs w:val="24"/>
          <w:rtl/>
        </w:rPr>
        <w:t>אני סבורה</w:t>
      </w:r>
      <w:r w:rsidR="001550B7" w:rsidRPr="00EB0858">
        <w:rPr>
          <w:rFonts w:cs="David" w:hint="cs"/>
          <w:sz w:val="24"/>
          <w:szCs w:val="24"/>
          <w:rtl/>
        </w:rPr>
        <w:t xml:space="preserve"> </w:t>
      </w:r>
      <w:r w:rsidR="00726281">
        <w:rPr>
          <w:rFonts w:cs="David" w:hint="cs"/>
          <w:sz w:val="24"/>
          <w:szCs w:val="24"/>
          <w:rtl/>
        </w:rPr>
        <w:t>ש</w:t>
      </w:r>
      <w:r w:rsidR="001550B7" w:rsidRPr="00EB0858">
        <w:rPr>
          <w:rFonts w:cs="David" w:hint="cs"/>
          <w:sz w:val="24"/>
          <w:szCs w:val="24"/>
          <w:rtl/>
        </w:rPr>
        <w:t>נוסבא</w:t>
      </w:r>
      <w:r w:rsidR="00206F71">
        <w:rPr>
          <w:rFonts w:cs="David" w:hint="cs"/>
          <w:sz w:val="24"/>
          <w:szCs w:val="24"/>
          <w:rtl/>
        </w:rPr>
        <w:t>ו</w:t>
      </w:r>
      <w:r w:rsidR="001550B7" w:rsidRPr="00EB0858">
        <w:rPr>
          <w:rFonts w:cs="David" w:hint="cs"/>
          <w:sz w:val="24"/>
          <w:szCs w:val="24"/>
          <w:rtl/>
        </w:rPr>
        <w:t xml:space="preserve">ם בגישתה יוצאת </w:t>
      </w:r>
      <w:r w:rsidR="001550B7" w:rsidRPr="00EB0858">
        <w:rPr>
          <w:rFonts w:cs="David"/>
          <w:sz w:val="24"/>
          <w:szCs w:val="24"/>
          <w:rtl/>
        </w:rPr>
        <w:t>ישירות ובאומץ נגד הקפיטליזם</w:t>
      </w:r>
      <w:r w:rsidR="001550B7" w:rsidRPr="00EB0858">
        <w:rPr>
          <w:rFonts w:cs="David" w:hint="cs"/>
          <w:sz w:val="24"/>
          <w:szCs w:val="24"/>
          <w:rtl/>
        </w:rPr>
        <w:t xml:space="preserve"> </w:t>
      </w:r>
      <w:r w:rsidR="001550B7" w:rsidRPr="00EB0858">
        <w:rPr>
          <w:rFonts w:cs="David" w:hint="cs"/>
          <w:sz w:val="24"/>
          <w:szCs w:val="24"/>
          <w:rtl/>
        </w:rPr>
        <w:lastRenderedPageBreak/>
        <w:t>ו</w:t>
      </w:r>
      <w:r w:rsidR="001550B7" w:rsidRPr="00EB0858">
        <w:rPr>
          <w:rFonts w:cs="David"/>
          <w:sz w:val="24"/>
          <w:szCs w:val="24"/>
          <w:rtl/>
        </w:rPr>
        <w:t>מציגה מודל של צדק חברתי שבו מושג החירות מתפרש לא רק כשמירה על זכותו של הפרט לפעול ללא התערבות חיצונית, אלא כחובה לאפשר לכל בני האדם מימוש מיטבי של היכולות האנושיות הגלומות בהם</w:t>
      </w:r>
      <w:r w:rsidR="001550B7" w:rsidRPr="00EB0858">
        <w:rPr>
          <w:rFonts w:cs="David" w:hint="cs"/>
          <w:sz w:val="24"/>
          <w:szCs w:val="24"/>
          <w:rtl/>
        </w:rPr>
        <w:t>.</w:t>
      </w:r>
      <w:r w:rsidR="00156A80" w:rsidRPr="00EB0858">
        <w:rPr>
          <w:rFonts w:cs="David" w:hint="cs"/>
          <w:sz w:val="24"/>
          <w:szCs w:val="24"/>
          <w:rtl/>
        </w:rPr>
        <w:t xml:space="preserve"> </w:t>
      </w:r>
    </w:p>
    <w:p w14:paraId="1D33656F" w14:textId="77777777" w:rsidR="00567627" w:rsidRDefault="00523DBB" w:rsidP="00567627">
      <w:pPr>
        <w:spacing w:after="120" w:line="360" w:lineRule="auto"/>
        <w:ind w:left="-24"/>
        <w:jc w:val="both"/>
        <w:rPr>
          <w:rFonts w:ascii="Times New Roman" w:eastAsia="Times New Roman" w:hAnsi="Times New Roman" w:cs="David"/>
          <w:sz w:val="24"/>
          <w:szCs w:val="24"/>
          <w:rtl/>
        </w:rPr>
      </w:pPr>
      <w:r w:rsidRPr="00C55B3A">
        <w:rPr>
          <w:rFonts w:ascii="Arial" w:hAnsi="Arial" w:cs="David"/>
          <w:sz w:val="24"/>
          <w:szCs w:val="24"/>
          <w:shd w:val="clear" w:color="auto" w:fill="FFFFFF"/>
          <w:rtl/>
        </w:rPr>
        <w:t xml:space="preserve">מושג האדם </w:t>
      </w:r>
      <w:r w:rsidR="00132C0A" w:rsidRPr="00C55B3A">
        <w:rPr>
          <w:rFonts w:ascii="Arial" w:hAnsi="Arial" w:cs="David"/>
          <w:sz w:val="24"/>
          <w:szCs w:val="24"/>
          <w:shd w:val="clear" w:color="auto" w:fill="FFFFFF"/>
          <w:rtl/>
        </w:rPr>
        <w:t xml:space="preserve">עומד ביסוד </w:t>
      </w:r>
      <w:r w:rsidR="00132C0A" w:rsidRPr="00A13165">
        <w:rPr>
          <w:rFonts w:ascii="Arial" w:hAnsi="Arial" w:cs="David"/>
          <w:b/>
          <w:bCs/>
          <w:sz w:val="24"/>
          <w:szCs w:val="24"/>
          <w:shd w:val="clear" w:color="auto" w:fill="FFFFFF"/>
          <w:rtl/>
        </w:rPr>
        <w:t>תורת הצדק</w:t>
      </w:r>
      <w:r w:rsidR="00132C0A" w:rsidRPr="00A13165">
        <w:rPr>
          <w:rFonts w:ascii="Arial" w:hAnsi="Arial" w:cs="David" w:hint="cs"/>
          <w:b/>
          <w:bCs/>
          <w:sz w:val="24"/>
          <w:szCs w:val="24"/>
          <w:shd w:val="clear" w:color="auto" w:fill="FFFFFF"/>
          <w:rtl/>
        </w:rPr>
        <w:t xml:space="preserve"> של</w:t>
      </w:r>
      <w:r w:rsidR="00132C0A">
        <w:rPr>
          <w:rFonts w:ascii="Arial" w:hAnsi="Arial" w:cs="Arial" w:hint="cs"/>
          <w:color w:val="333333"/>
          <w:sz w:val="18"/>
          <w:szCs w:val="18"/>
          <w:shd w:val="clear" w:color="auto" w:fill="FFFFFF"/>
          <w:rtl/>
        </w:rPr>
        <w:t xml:space="preserve"> </w:t>
      </w:r>
      <w:r w:rsidR="00156A80" w:rsidRPr="00EB0858">
        <w:rPr>
          <w:rFonts w:cs="David" w:hint="cs"/>
          <w:b/>
          <w:bCs/>
          <w:sz w:val="24"/>
          <w:szCs w:val="24"/>
          <w:rtl/>
        </w:rPr>
        <w:t>רולס</w:t>
      </w:r>
      <w:r w:rsidR="000C4C5D" w:rsidRPr="00EB0858">
        <w:rPr>
          <w:rFonts w:cs="David" w:hint="cs"/>
          <w:sz w:val="24"/>
          <w:szCs w:val="24"/>
          <w:rtl/>
        </w:rPr>
        <w:t>, אשר החל את הדיון ב</w:t>
      </w:r>
      <w:r w:rsidR="00EB0858">
        <w:rPr>
          <w:rFonts w:cs="David" w:hint="cs"/>
          <w:sz w:val="24"/>
          <w:szCs w:val="24"/>
          <w:rtl/>
        </w:rPr>
        <w:t xml:space="preserve">שאלה </w:t>
      </w:r>
      <w:r w:rsidR="000C4C5D" w:rsidRPr="00EB0858">
        <w:rPr>
          <w:rFonts w:cs="David" w:hint="cs"/>
          <w:sz w:val="24"/>
          <w:szCs w:val="24"/>
          <w:rtl/>
        </w:rPr>
        <w:t>מהו צדק</w:t>
      </w:r>
      <w:r w:rsidR="00156A80" w:rsidRPr="00EB0858">
        <w:rPr>
          <w:rFonts w:cs="David" w:hint="cs"/>
          <w:sz w:val="24"/>
          <w:szCs w:val="24"/>
          <w:rtl/>
        </w:rPr>
        <w:t xml:space="preserve"> כלכלי וחברתי </w:t>
      </w:r>
      <w:r w:rsidR="001A078A">
        <w:rPr>
          <w:rFonts w:ascii="Arial" w:hAnsi="Arial" w:cs="David" w:hint="cs"/>
          <w:sz w:val="24"/>
          <w:szCs w:val="24"/>
          <w:bdr w:val="none" w:sz="0" w:space="0" w:color="auto" w:frame="1"/>
          <w:shd w:val="clear" w:color="auto" w:fill="FFFFFF"/>
          <w:rtl/>
        </w:rPr>
        <w:t xml:space="preserve">ובמסגרתו </w:t>
      </w:r>
      <w:r w:rsidR="00156A80" w:rsidRPr="00EB0858">
        <w:rPr>
          <w:rFonts w:ascii="Arial" w:hAnsi="Arial" w:cs="David" w:hint="cs"/>
          <w:sz w:val="24"/>
          <w:szCs w:val="24"/>
          <w:bdr w:val="none" w:sz="0" w:space="0" w:color="auto" w:frame="1"/>
          <w:shd w:val="clear" w:color="auto" w:fill="FFFFFF"/>
          <w:rtl/>
        </w:rPr>
        <w:t xml:space="preserve">בנה </w:t>
      </w:r>
      <w:r w:rsidR="00156A80" w:rsidRPr="00EB0858">
        <w:rPr>
          <w:rFonts w:ascii="Arial" w:hAnsi="Arial" w:cs="David"/>
          <w:sz w:val="24"/>
          <w:szCs w:val="24"/>
          <w:shd w:val="clear" w:color="auto" w:fill="FFFFFF"/>
          <w:rtl/>
        </w:rPr>
        <w:t>כמודל מופשט את האדם</w:t>
      </w:r>
      <w:r w:rsidR="00E36907">
        <w:rPr>
          <w:rFonts w:ascii="Arial" w:hAnsi="Arial" w:cs="David" w:hint="cs"/>
          <w:sz w:val="24"/>
          <w:szCs w:val="24"/>
          <w:shd w:val="clear" w:color="auto" w:fill="FFFFFF"/>
          <w:rtl/>
        </w:rPr>
        <w:t xml:space="preserve"> </w:t>
      </w:r>
      <w:r w:rsidR="00156A80" w:rsidRPr="00EB0858">
        <w:rPr>
          <w:rFonts w:ascii="Arial" w:hAnsi="Arial" w:cs="David"/>
          <w:sz w:val="24"/>
          <w:szCs w:val="24"/>
          <w:shd w:val="clear" w:color="auto" w:fill="FFFFFF"/>
          <w:rtl/>
        </w:rPr>
        <w:t>תחת מסך הבערות</w:t>
      </w:r>
      <w:r w:rsidR="003B0578">
        <w:rPr>
          <w:rFonts w:ascii="Arial" w:hAnsi="Arial" w:cs="David" w:hint="cs"/>
          <w:sz w:val="24"/>
          <w:szCs w:val="24"/>
          <w:shd w:val="clear" w:color="auto" w:fill="FFFFFF"/>
          <w:rtl/>
        </w:rPr>
        <w:t>,</w:t>
      </w:r>
      <w:r w:rsidR="00156A80" w:rsidRPr="00EB0858">
        <w:rPr>
          <w:rFonts w:ascii="Arial" w:hAnsi="Arial" w:cs="David"/>
          <w:sz w:val="24"/>
          <w:szCs w:val="24"/>
          <w:shd w:val="clear" w:color="auto" w:fill="FFFFFF"/>
          <w:rtl/>
        </w:rPr>
        <w:t xml:space="preserve"> </w:t>
      </w:r>
      <w:r w:rsidR="00206F71">
        <w:rPr>
          <w:rFonts w:ascii="Arial" w:hAnsi="Arial" w:cs="David" w:hint="cs"/>
          <w:sz w:val="24"/>
          <w:szCs w:val="24"/>
          <w:shd w:val="clear" w:color="auto" w:fill="FFFFFF"/>
          <w:rtl/>
        </w:rPr>
        <w:t>ו</w:t>
      </w:r>
      <w:r w:rsidR="00156A80" w:rsidRPr="00EB0858">
        <w:rPr>
          <w:rFonts w:ascii="Arial" w:hAnsi="Arial" w:cs="David" w:hint="cs"/>
          <w:sz w:val="24"/>
          <w:szCs w:val="24"/>
          <w:shd w:val="clear" w:color="auto" w:fill="FFFFFF"/>
          <w:rtl/>
        </w:rPr>
        <w:t xml:space="preserve">טוען שאלו אינן </w:t>
      </w:r>
      <w:r w:rsidR="00156A80" w:rsidRPr="00EB0858">
        <w:rPr>
          <w:rFonts w:ascii="Arial" w:hAnsi="Arial" w:cs="David"/>
          <w:sz w:val="24"/>
          <w:szCs w:val="24"/>
          <w:shd w:val="clear" w:color="auto" w:fill="FFFFFF"/>
          <w:rtl/>
        </w:rPr>
        <w:t>התכונות המהותיות של האדם</w:t>
      </w:r>
      <w:r w:rsidR="00132C0A">
        <w:rPr>
          <w:rFonts w:ascii="Arial" w:hAnsi="Arial" w:cs="David" w:hint="cs"/>
          <w:sz w:val="24"/>
          <w:szCs w:val="24"/>
          <w:shd w:val="clear" w:color="auto" w:fill="FFFFFF"/>
          <w:rtl/>
        </w:rPr>
        <w:t>.</w:t>
      </w:r>
      <w:r w:rsidR="00156A80" w:rsidRPr="00EB0858">
        <w:rPr>
          <w:rFonts w:ascii="Arial" w:hAnsi="Arial" w:cs="David" w:hint="cs"/>
          <w:sz w:val="24"/>
          <w:szCs w:val="24"/>
          <w:shd w:val="clear" w:color="auto" w:fill="FFFFFF"/>
          <w:rtl/>
        </w:rPr>
        <w:t xml:space="preserve"> </w:t>
      </w:r>
      <w:r w:rsidR="00206F71">
        <w:rPr>
          <w:rFonts w:ascii="Arial" w:hAnsi="Arial" w:cs="David" w:hint="cs"/>
          <w:sz w:val="24"/>
          <w:szCs w:val="24"/>
          <w:bdr w:val="none" w:sz="0" w:space="0" w:color="auto" w:frame="1"/>
          <w:shd w:val="clear" w:color="auto" w:fill="FFFFFF"/>
          <w:rtl/>
        </w:rPr>
        <w:t>לדעתי</w:t>
      </w:r>
      <w:r w:rsidR="00156A80" w:rsidRPr="00EB0858">
        <w:rPr>
          <w:rFonts w:ascii="Arial" w:hAnsi="Arial" w:cs="David" w:hint="cs"/>
          <w:sz w:val="24"/>
          <w:szCs w:val="24"/>
          <w:bdr w:val="none" w:sz="0" w:space="0" w:color="auto" w:frame="1"/>
          <w:shd w:val="clear" w:color="auto" w:fill="FFFFFF"/>
          <w:rtl/>
        </w:rPr>
        <w:t xml:space="preserve">, </w:t>
      </w:r>
      <w:r w:rsidR="00156A80" w:rsidRPr="00EB0858">
        <w:rPr>
          <w:rFonts w:ascii="Arial" w:hAnsi="Arial" w:cs="David" w:hint="cs"/>
          <w:sz w:val="24"/>
          <w:szCs w:val="24"/>
          <w:shd w:val="clear" w:color="auto" w:fill="FFFFFF"/>
          <w:rtl/>
        </w:rPr>
        <w:t>אנו זקוקים ל</w:t>
      </w:r>
      <w:r w:rsidR="00156A80" w:rsidRPr="00EB0858">
        <w:rPr>
          <w:rFonts w:ascii="Arial" w:hAnsi="Arial" w:cs="David"/>
          <w:sz w:val="24"/>
          <w:szCs w:val="24"/>
          <w:shd w:val="clear" w:color="auto" w:fill="FFFFFF"/>
          <w:rtl/>
        </w:rPr>
        <w:t xml:space="preserve">תכונות </w:t>
      </w:r>
      <w:r w:rsidR="00156A80" w:rsidRPr="00EB0858">
        <w:rPr>
          <w:rFonts w:ascii="Arial" w:hAnsi="Arial" w:cs="David" w:hint="cs"/>
          <w:sz w:val="24"/>
          <w:szCs w:val="24"/>
          <w:shd w:val="clear" w:color="auto" w:fill="FFFFFF"/>
          <w:rtl/>
        </w:rPr>
        <w:t xml:space="preserve">אלו </w:t>
      </w:r>
      <w:r w:rsidR="00156A80" w:rsidRPr="00EB0858">
        <w:rPr>
          <w:rFonts w:ascii="Arial" w:hAnsi="Arial" w:cs="David"/>
          <w:sz w:val="24"/>
          <w:szCs w:val="24"/>
          <w:shd w:val="clear" w:color="auto" w:fill="FFFFFF"/>
          <w:rtl/>
        </w:rPr>
        <w:t xml:space="preserve">בשביל לבסס כללים </w:t>
      </w:r>
      <w:r w:rsidR="00156A80" w:rsidRPr="00EB0858">
        <w:rPr>
          <w:rFonts w:ascii="Arial" w:hAnsi="Arial" w:cs="David" w:hint="cs"/>
          <w:sz w:val="24"/>
          <w:szCs w:val="24"/>
          <w:shd w:val="clear" w:color="auto" w:fill="FFFFFF"/>
          <w:rtl/>
        </w:rPr>
        <w:t xml:space="preserve">צודקים. בבסיס גישתו טוען </w:t>
      </w:r>
      <w:r w:rsidR="007468CD">
        <w:rPr>
          <w:rFonts w:ascii="Arial" w:hAnsi="Arial" w:cs="David" w:hint="cs"/>
          <w:sz w:val="24"/>
          <w:szCs w:val="24"/>
          <w:shd w:val="clear" w:color="auto" w:fill="FFFFFF"/>
          <w:rtl/>
        </w:rPr>
        <w:t xml:space="preserve">רולס </w:t>
      </w:r>
      <w:r w:rsidR="00156A80" w:rsidRPr="00EB0858">
        <w:rPr>
          <w:rFonts w:ascii="Arial" w:hAnsi="Arial" w:cs="David" w:hint="cs"/>
          <w:sz w:val="24"/>
          <w:szCs w:val="24"/>
          <w:shd w:val="clear" w:color="auto" w:fill="FFFFFF"/>
          <w:rtl/>
        </w:rPr>
        <w:t xml:space="preserve">כי </w:t>
      </w:r>
      <w:r w:rsidR="00156A80" w:rsidRPr="00EB0858">
        <w:rPr>
          <w:rFonts w:ascii="Arial" w:hAnsi="Arial" w:cs="David"/>
          <w:sz w:val="24"/>
          <w:szCs w:val="24"/>
          <w:shd w:val="clear" w:color="auto" w:fill="FFFFFF"/>
          <w:rtl/>
        </w:rPr>
        <w:t>הקדימ</w:t>
      </w:r>
      <w:r w:rsidR="00A6225D">
        <w:rPr>
          <w:rFonts w:ascii="Arial" w:hAnsi="Arial" w:cs="David"/>
          <w:sz w:val="24"/>
          <w:szCs w:val="24"/>
          <w:shd w:val="clear" w:color="auto" w:fill="FFFFFF"/>
          <w:rtl/>
        </w:rPr>
        <w:t>ות של הצודק על פני הטוב, כלומר</w:t>
      </w:r>
      <w:r w:rsidR="00A6225D">
        <w:rPr>
          <w:rFonts w:ascii="Arial" w:hAnsi="Arial" w:cs="David" w:hint="cs"/>
          <w:sz w:val="24"/>
          <w:szCs w:val="24"/>
          <w:shd w:val="clear" w:color="auto" w:fill="FFFFFF"/>
          <w:rtl/>
        </w:rPr>
        <w:t xml:space="preserve"> </w:t>
      </w:r>
      <w:r w:rsidR="00156A80" w:rsidRPr="00EB0858">
        <w:rPr>
          <w:rFonts w:ascii="Arial" w:hAnsi="Arial" w:cs="David"/>
          <w:sz w:val="24"/>
          <w:szCs w:val="24"/>
          <w:shd w:val="clear" w:color="auto" w:fill="FFFFFF"/>
          <w:rtl/>
        </w:rPr>
        <w:t xml:space="preserve">כשאנו חושבים על הסכמים צודקים </w:t>
      </w:r>
      <w:r w:rsidR="009F41A1">
        <w:rPr>
          <w:rFonts w:ascii="Arial" w:hAnsi="Arial" w:cs="David" w:hint="cs"/>
          <w:sz w:val="24"/>
          <w:szCs w:val="24"/>
          <w:shd w:val="clear" w:color="auto" w:fill="FFFFFF"/>
          <w:rtl/>
        </w:rPr>
        <w:t xml:space="preserve">אין אנו </w:t>
      </w:r>
      <w:r w:rsidR="009F41A1">
        <w:rPr>
          <w:rFonts w:ascii="Arial" w:hAnsi="Arial" w:cs="David"/>
          <w:sz w:val="24"/>
          <w:szCs w:val="24"/>
          <w:rtl/>
        </w:rPr>
        <w:t xml:space="preserve">צריכים </w:t>
      </w:r>
      <w:r w:rsidR="00156A80" w:rsidRPr="00EB0858">
        <w:rPr>
          <w:rFonts w:ascii="Arial" w:hAnsi="Arial" w:cs="David"/>
          <w:sz w:val="24"/>
          <w:szCs w:val="24"/>
          <w:rtl/>
        </w:rPr>
        <w:t>לחשוב על ק</w:t>
      </w:r>
      <w:r w:rsidR="00A6225D">
        <w:rPr>
          <w:rFonts w:ascii="Arial" w:hAnsi="Arial" w:cs="David" w:hint="cs"/>
          <w:sz w:val="24"/>
          <w:szCs w:val="24"/>
          <w:rtl/>
        </w:rPr>
        <w:t>י</w:t>
      </w:r>
      <w:r w:rsidR="00156A80" w:rsidRPr="00EB0858">
        <w:rPr>
          <w:rFonts w:ascii="Arial" w:hAnsi="Arial" w:cs="David"/>
          <w:sz w:val="24"/>
          <w:szCs w:val="24"/>
          <w:rtl/>
        </w:rPr>
        <w:t>דמה, רווח</w:t>
      </w:r>
      <w:r w:rsidR="00156A80" w:rsidRPr="00EB0858">
        <w:rPr>
          <w:rFonts w:ascii="Arial" w:hAnsi="Arial" w:cs="David" w:hint="cs"/>
          <w:sz w:val="24"/>
          <w:szCs w:val="24"/>
          <w:rtl/>
        </w:rPr>
        <w:t>ה</w:t>
      </w:r>
      <w:r w:rsidR="00D96C1C">
        <w:rPr>
          <w:rFonts w:ascii="Arial" w:hAnsi="Arial" w:cs="David" w:hint="cs"/>
          <w:sz w:val="24"/>
          <w:szCs w:val="24"/>
          <w:rtl/>
        </w:rPr>
        <w:t>,</w:t>
      </w:r>
      <w:r w:rsidR="00156A80" w:rsidRPr="00EB0858">
        <w:rPr>
          <w:rFonts w:ascii="Arial" w:hAnsi="Arial" w:cs="David" w:hint="cs"/>
          <w:sz w:val="24"/>
          <w:szCs w:val="24"/>
          <w:rtl/>
        </w:rPr>
        <w:t xml:space="preserve"> </w:t>
      </w:r>
      <w:r w:rsidR="00156A80" w:rsidRPr="00EB0858">
        <w:rPr>
          <w:rFonts w:ascii="Arial" w:hAnsi="Arial" w:cs="David"/>
          <w:sz w:val="24"/>
          <w:szCs w:val="24"/>
          <w:rtl/>
        </w:rPr>
        <w:t xml:space="preserve">אלא </w:t>
      </w:r>
      <w:r w:rsidR="009F41A1">
        <w:rPr>
          <w:rFonts w:ascii="Arial" w:hAnsi="Arial" w:cs="David" w:hint="cs"/>
          <w:sz w:val="24"/>
          <w:szCs w:val="24"/>
          <w:rtl/>
        </w:rPr>
        <w:t xml:space="preserve">לשים </w:t>
      </w:r>
      <w:r w:rsidR="007E3764" w:rsidRPr="00AF6243">
        <w:rPr>
          <w:rFonts w:ascii="Arial" w:hAnsi="Arial" w:cs="David" w:hint="cs"/>
          <w:sz w:val="24"/>
          <w:szCs w:val="24"/>
          <w:rtl/>
        </w:rPr>
        <w:t>ל</w:t>
      </w:r>
      <w:r w:rsidR="00AF6243">
        <w:rPr>
          <w:rFonts w:ascii="Arial" w:hAnsi="Arial" w:cs="David" w:hint="cs"/>
          <w:sz w:val="24"/>
          <w:szCs w:val="24"/>
          <w:rtl/>
        </w:rPr>
        <w:t>נגד עניינו ל</w:t>
      </w:r>
      <w:r w:rsidR="007E3764" w:rsidRPr="00AF6243">
        <w:rPr>
          <w:rFonts w:ascii="Arial" w:hAnsi="Arial" w:cs="David" w:hint="cs"/>
          <w:sz w:val="24"/>
          <w:szCs w:val="24"/>
          <w:rtl/>
        </w:rPr>
        <w:t>מטרה את</w:t>
      </w:r>
      <w:r w:rsidR="00CC4954" w:rsidRPr="00AF6243">
        <w:rPr>
          <w:rFonts w:ascii="Arial" w:hAnsi="Arial" w:cs="David" w:hint="cs"/>
          <w:sz w:val="24"/>
          <w:szCs w:val="24"/>
          <w:rtl/>
        </w:rPr>
        <w:t xml:space="preserve"> </w:t>
      </w:r>
      <w:r w:rsidR="00B867E5">
        <w:rPr>
          <w:rFonts w:ascii="Arial" w:hAnsi="Arial" w:cs="David" w:hint="cs"/>
          <w:sz w:val="24"/>
          <w:szCs w:val="24"/>
          <w:rtl/>
        </w:rPr>
        <w:t>מהות</w:t>
      </w:r>
      <w:r w:rsidR="00CC4954" w:rsidRPr="00AF6243">
        <w:rPr>
          <w:rFonts w:ascii="Arial" w:hAnsi="Arial" w:cs="David"/>
          <w:sz w:val="24"/>
          <w:szCs w:val="24"/>
          <w:rtl/>
        </w:rPr>
        <w:t xml:space="preserve"> הצ</w:t>
      </w:r>
      <w:r w:rsidR="00156A80" w:rsidRPr="00AF6243">
        <w:rPr>
          <w:rFonts w:ascii="Arial" w:hAnsi="Arial" w:cs="David"/>
          <w:sz w:val="24"/>
          <w:szCs w:val="24"/>
          <w:rtl/>
        </w:rPr>
        <w:t>דק</w:t>
      </w:r>
      <w:r w:rsidR="00B867E5">
        <w:rPr>
          <w:rFonts w:ascii="Arial" w:hAnsi="Arial" w:cs="David" w:hint="cs"/>
          <w:sz w:val="24"/>
          <w:szCs w:val="24"/>
          <w:rtl/>
        </w:rPr>
        <w:t xml:space="preserve"> וקידומו</w:t>
      </w:r>
      <w:r w:rsidR="00156A80" w:rsidRPr="00AF6243">
        <w:rPr>
          <w:rFonts w:ascii="Arial" w:hAnsi="Arial" w:cs="David"/>
          <w:sz w:val="24"/>
          <w:szCs w:val="24"/>
        </w:rPr>
        <w:t>.</w:t>
      </w:r>
      <w:r w:rsidR="00EE663C">
        <w:rPr>
          <w:rFonts w:ascii="Arial" w:hAnsi="Arial" w:cs="David" w:hint="cs"/>
          <w:sz w:val="24"/>
          <w:szCs w:val="24"/>
          <w:rtl/>
        </w:rPr>
        <w:t>ל</w:t>
      </w:r>
      <w:r w:rsidR="00D96C1C" w:rsidRPr="00D96C1C">
        <w:rPr>
          <w:rFonts w:ascii="Arial" w:hAnsi="Arial" w:cs="David" w:hint="cs"/>
          <w:sz w:val="24"/>
          <w:szCs w:val="24"/>
          <w:rtl/>
        </w:rPr>
        <w:t>בני ה</w:t>
      </w:r>
      <w:r w:rsidR="00EE663C">
        <w:rPr>
          <w:rFonts w:ascii="Arial" w:hAnsi="Arial" w:cs="David"/>
          <w:sz w:val="24"/>
          <w:szCs w:val="24"/>
          <w:rtl/>
        </w:rPr>
        <w:t xml:space="preserve">אדם </w:t>
      </w:r>
      <w:r w:rsidR="00D96C1C" w:rsidRPr="00D96C1C">
        <w:rPr>
          <w:rFonts w:ascii="Arial" w:hAnsi="Arial" w:cs="David"/>
          <w:sz w:val="24"/>
          <w:szCs w:val="24"/>
          <w:rtl/>
        </w:rPr>
        <w:t>יש</w:t>
      </w:r>
      <w:r w:rsidR="00EE663C">
        <w:rPr>
          <w:rFonts w:ascii="Arial" w:hAnsi="Arial" w:cs="David" w:hint="cs"/>
          <w:sz w:val="24"/>
          <w:szCs w:val="24"/>
          <w:rtl/>
        </w:rPr>
        <w:t>נן</w:t>
      </w:r>
      <w:r w:rsidR="00EE663C">
        <w:rPr>
          <w:rFonts w:ascii="Arial" w:hAnsi="Arial" w:cs="David"/>
          <w:sz w:val="24"/>
          <w:szCs w:val="24"/>
          <w:rtl/>
        </w:rPr>
        <w:t xml:space="preserve"> העדפות </w:t>
      </w:r>
      <w:r w:rsidR="00EE663C">
        <w:rPr>
          <w:rFonts w:ascii="Arial" w:hAnsi="Arial" w:cs="David" w:hint="cs"/>
          <w:sz w:val="24"/>
          <w:szCs w:val="24"/>
          <w:rtl/>
        </w:rPr>
        <w:t>מה טוב עבורם</w:t>
      </w:r>
      <w:r w:rsidR="00EE663C">
        <w:rPr>
          <w:rFonts w:ascii="Arial" w:hAnsi="Arial" w:cs="David"/>
          <w:sz w:val="24"/>
          <w:szCs w:val="24"/>
          <w:rtl/>
        </w:rPr>
        <w:t>, לא רק באופן אגואיסטי</w:t>
      </w:r>
      <w:r w:rsidR="004852C8">
        <w:rPr>
          <w:rFonts w:ascii="Arial" w:hAnsi="Arial" w:cs="David" w:hint="cs"/>
          <w:sz w:val="24"/>
          <w:szCs w:val="24"/>
          <w:rtl/>
        </w:rPr>
        <w:t>,</w:t>
      </w:r>
      <w:r w:rsidR="00D96C1C" w:rsidRPr="00D96C1C">
        <w:rPr>
          <w:rFonts w:ascii="Arial" w:hAnsi="Arial" w:cs="David"/>
          <w:sz w:val="24"/>
          <w:szCs w:val="24"/>
          <w:rtl/>
        </w:rPr>
        <w:t xml:space="preserve"> </w:t>
      </w:r>
      <w:r w:rsidR="003B5301">
        <w:rPr>
          <w:rFonts w:ascii="Arial" w:hAnsi="Arial" w:cs="David" w:hint="cs"/>
          <w:sz w:val="24"/>
          <w:szCs w:val="24"/>
          <w:rtl/>
        </w:rPr>
        <w:t>ו</w:t>
      </w:r>
      <w:r w:rsidR="004852C8">
        <w:rPr>
          <w:rFonts w:ascii="Arial" w:hAnsi="Arial" w:cs="David"/>
          <w:sz w:val="24"/>
          <w:szCs w:val="24"/>
          <w:rtl/>
        </w:rPr>
        <w:t>את הכללים של טוב ו</w:t>
      </w:r>
      <w:r w:rsidR="00D96C1C" w:rsidRPr="00D96C1C">
        <w:rPr>
          <w:rFonts w:ascii="Arial" w:hAnsi="Arial" w:cs="David"/>
          <w:sz w:val="24"/>
          <w:szCs w:val="24"/>
          <w:rtl/>
        </w:rPr>
        <w:t>רע אנחנו מכפיפים לערכים שלנו</w:t>
      </w:r>
      <w:r w:rsidR="00156A80" w:rsidRPr="00AF6243">
        <w:rPr>
          <w:rFonts w:ascii="Arial" w:hAnsi="Arial" w:cs="David"/>
          <w:sz w:val="24"/>
          <w:szCs w:val="24"/>
          <w:rtl/>
        </w:rPr>
        <w:t>.</w:t>
      </w:r>
      <w:r>
        <w:rPr>
          <w:rFonts w:ascii="Arial" w:hAnsi="Arial" w:cs="David" w:hint="cs"/>
          <w:sz w:val="24"/>
          <w:szCs w:val="24"/>
          <w:rtl/>
        </w:rPr>
        <w:t xml:space="preserve"> </w:t>
      </w:r>
      <w:r w:rsidRPr="00C55B3A">
        <w:rPr>
          <w:rFonts w:ascii="Arial" w:hAnsi="Arial" w:cs="David"/>
          <w:sz w:val="24"/>
          <w:szCs w:val="24"/>
          <w:rtl/>
        </w:rPr>
        <w:t xml:space="preserve">אחד הביטויים המובהקים לכשל של מושג האדם </w:t>
      </w:r>
      <w:r w:rsidRPr="00C55B3A">
        <w:rPr>
          <w:rFonts w:ascii="Arial" w:hAnsi="Arial" w:cs="David" w:hint="cs"/>
          <w:sz w:val="24"/>
          <w:szCs w:val="24"/>
          <w:rtl/>
        </w:rPr>
        <w:t>לפי</w:t>
      </w:r>
      <w:r w:rsidRPr="00C55B3A">
        <w:rPr>
          <w:rFonts w:ascii="Arial" w:hAnsi="Arial" w:cs="David"/>
          <w:sz w:val="24"/>
          <w:szCs w:val="24"/>
          <w:rtl/>
        </w:rPr>
        <w:t xml:space="preserve"> ג'ון רולס זו התזה שלו שהצודק קודם לטוב</w:t>
      </w:r>
      <w:r w:rsidRPr="00C55B3A">
        <w:rPr>
          <w:rFonts w:ascii="Arial" w:hAnsi="Arial" w:cs="David"/>
          <w:sz w:val="24"/>
          <w:szCs w:val="24"/>
        </w:rPr>
        <w:t>.</w:t>
      </w:r>
      <w:r>
        <w:rPr>
          <w:rFonts w:ascii="Arial" w:hAnsi="Arial" w:cs="David" w:hint="cs"/>
          <w:sz w:val="24"/>
          <w:szCs w:val="24"/>
          <w:rtl/>
        </w:rPr>
        <w:t xml:space="preserve"> </w:t>
      </w:r>
      <w:r w:rsidR="00156A80" w:rsidRPr="00AF6243">
        <w:rPr>
          <w:rFonts w:ascii="Arial" w:hAnsi="Arial" w:cs="David"/>
          <w:sz w:val="24"/>
          <w:szCs w:val="24"/>
          <w:rtl/>
        </w:rPr>
        <w:t xml:space="preserve">הערכים של הטוב הם אלה שמגדירים את זהותנו, </w:t>
      </w:r>
      <w:r w:rsidR="007E3764" w:rsidRPr="00AF6243">
        <w:rPr>
          <w:rFonts w:ascii="Arial" w:hAnsi="Arial" w:cs="David" w:hint="cs"/>
          <w:sz w:val="24"/>
          <w:szCs w:val="24"/>
          <w:rtl/>
        </w:rPr>
        <w:t xml:space="preserve">השאלה </w:t>
      </w:r>
      <w:r w:rsidR="007E3764" w:rsidRPr="00AF6243">
        <w:rPr>
          <w:rFonts w:ascii="Arial" w:hAnsi="Arial" w:cs="David"/>
          <w:sz w:val="24"/>
          <w:szCs w:val="24"/>
          <w:rtl/>
        </w:rPr>
        <w:t>מי אני</w:t>
      </w:r>
      <w:r w:rsidR="009A046C">
        <w:rPr>
          <w:rFonts w:ascii="Arial" w:hAnsi="Arial" w:cs="David" w:hint="cs"/>
          <w:sz w:val="24"/>
          <w:szCs w:val="24"/>
          <w:rtl/>
        </w:rPr>
        <w:t xml:space="preserve"> כאדם</w:t>
      </w:r>
      <w:r w:rsidR="007E3764" w:rsidRPr="00AF6243">
        <w:rPr>
          <w:rFonts w:ascii="Arial" w:hAnsi="Arial" w:cs="David" w:hint="cs"/>
          <w:sz w:val="24"/>
          <w:szCs w:val="24"/>
          <w:rtl/>
        </w:rPr>
        <w:t>.</w:t>
      </w:r>
      <w:r w:rsidR="00156A80" w:rsidRPr="00AF6243">
        <w:rPr>
          <w:rFonts w:ascii="Arial" w:hAnsi="Arial" w:cs="David"/>
          <w:sz w:val="24"/>
          <w:szCs w:val="24"/>
          <w:rtl/>
        </w:rPr>
        <w:t xml:space="preserve"> כשאנו ש</w:t>
      </w:r>
      <w:r w:rsidR="009A046C">
        <w:rPr>
          <w:rFonts w:ascii="Arial" w:hAnsi="Arial" w:cs="David"/>
          <w:sz w:val="24"/>
          <w:szCs w:val="24"/>
          <w:rtl/>
        </w:rPr>
        <w:t>ואלים את האינדיבידואליסט מי אתה</w:t>
      </w:r>
      <w:r w:rsidR="009A046C">
        <w:rPr>
          <w:rFonts w:ascii="Arial" w:hAnsi="Arial" w:cs="David" w:hint="cs"/>
          <w:sz w:val="24"/>
          <w:szCs w:val="24"/>
          <w:rtl/>
        </w:rPr>
        <w:t>,</w:t>
      </w:r>
      <w:r w:rsidR="00433359">
        <w:rPr>
          <w:rFonts w:ascii="Arial" w:hAnsi="Arial" w:cs="David"/>
          <w:sz w:val="24"/>
          <w:szCs w:val="24"/>
          <w:rtl/>
        </w:rPr>
        <w:t xml:space="preserve"> התשובה תהיה</w:t>
      </w:r>
      <w:r w:rsidR="00156A80" w:rsidRPr="00AF6243">
        <w:rPr>
          <w:rFonts w:ascii="Arial" w:hAnsi="Arial" w:cs="David"/>
          <w:sz w:val="24"/>
          <w:szCs w:val="24"/>
          <w:rtl/>
        </w:rPr>
        <w:t xml:space="preserve"> "אני בעל</w:t>
      </w:r>
      <w:r w:rsidR="005F4A6D" w:rsidRPr="00AF6243">
        <w:rPr>
          <w:rFonts w:ascii="Arial" w:hAnsi="Arial" w:cs="David"/>
          <w:sz w:val="24"/>
          <w:szCs w:val="24"/>
          <w:rtl/>
        </w:rPr>
        <w:t xml:space="preserve"> הרצון החופשי לעשות כך או אחרת"</w:t>
      </w:r>
      <w:r w:rsidR="005F4A6D" w:rsidRPr="00AF6243">
        <w:rPr>
          <w:rFonts w:ascii="Arial" w:hAnsi="Arial" w:cs="David" w:hint="cs"/>
          <w:sz w:val="24"/>
          <w:szCs w:val="24"/>
          <w:rtl/>
        </w:rPr>
        <w:t xml:space="preserve">. </w:t>
      </w:r>
      <w:r w:rsidR="00156A80" w:rsidRPr="00AF6243">
        <w:rPr>
          <w:rFonts w:ascii="Arial" w:hAnsi="Arial" w:cs="David"/>
          <w:sz w:val="24"/>
          <w:szCs w:val="24"/>
          <w:rtl/>
        </w:rPr>
        <w:t xml:space="preserve">כלומר, היסוד של הרצון </w:t>
      </w:r>
      <w:r w:rsidR="00714ED5">
        <w:rPr>
          <w:rFonts w:ascii="Arial" w:hAnsi="Arial" w:cs="David" w:hint="cs"/>
          <w:sz w:val="24"/>
          <w:szCs w:val="24"/>
          <w:rtl/>
        </w:rPr>
        <w:t>ה</w:t>
      </w:r>
      <w:r w:rsidR="00156A80" w:rsidRPr="00AF6243">
        <w:rPr>
          <w:rFonts w:ascii="Arial" w:hAnsi="Arial" w:cs="David"/>
          <w:sz w:val="24"/>
          <w:szCs w:val="24"/>
          <w:rtl/>
        </w:rPr>
        <w:t xml:space="preserve">מכונן את </w:t>
      </w:r>
      <w:r w:rsidR="00714ED5">
        <w:rPr>
          <w:rFonts w:ascii="Arial" w:hAnsi="Arial" w:cs="David" w:hint="cs"/>
          <w:sz w:val="24"/>
          <w:szCs w:val="24"/>
          <w:rtl/>
        </w:rPr>
        <w:t>זהותו</w:t>
      </w:r>
      <w:r w:rsidR="00156A80" w:rsidRPr="00EB0858">
        <w:rPr>
          <w:rFonts w:ascii="Arial" w:hAnsi="Arial" w:cs="David"/>
          <w:sz w:val="24"/>
          <w:szCs w:val="24"/>
          <w:rtl/>
        </w:rPr>
        <w:t xml:space="preserve"> של הפרט הוא ריק מתוכן, אם נסתכל על עצמנו כיצור בעל רצונות והעדפות מבלי </w:t>
      </w:r>
      <w:r w:rsidR="009C77A0">
        <w:rPr>
          <w:rFonts w:ascii="Arial" w:hAnsi="Arial" w:cs="David" w:hint="cs"/>
          <w:sz w:val="24"/>
          <w:szCs w:val="24"/>
          <w:rtl/>
        </w:rPr>
        <w:t>שניצוק</w:t>
      </w:r>
      <w:r w:rsidR="00156A80" w:rsidRPr="00EB0858">
        <w:rPr>
          <w:rFonts w:ascii="Arial" w:hAnsi="Arial" w:cs="David"/>
          <w:sz w:val="24"/>
          <w:szCs w:val="24"/>
          <w:rtl/>
        </w:rPr>
        <w:t xml:space="preserve"> </w:t>
      </w:r>
      <w:r w:rsidR="00441628">
        <w:rPr>
          <w:rFonts w:ascii="Arial" w:hAnsi="Arial" w:cs="David"/>
          <w:sz w:val="24"/>
          <w:szCs w:val="24"/>
          <w:rtl/>
        </w:rPr>
        <w:t>תוכן של העדפות</w:t>
      </w:r>
      <w:r w:rsidR="00441628">
        <w:rPr>
          <w:rFonts w:ascii="Arial" w:hAnsi="Arial" w:cs="David" w:hint="cs"/>
          <w:sz w:val="24"/>
          <w:szCs w:val="24"/>
          <w:rtl/>
        </w:rPr>
        <w:t xml:space="preserve"> </w:t>
      </w:r>
      <w:r w:rsidR="00A73A69" w:rsidRPr="00C436D0">
        <w:rPr>
          <w:rFonts w:ascii="Arial" w:hAnsi="Arial" w:cs="David" w:hint="cs"/>
          <w:sz w:val="24"/>
          <w:szCs w:val="24"/>
          <w:rtl/>
        </w:rPr>
        <w:t xml:space="preserve">נתוודע </w:t>
      </w:r>
      <w:r w:rsidR="00441628" w:rsidRPr="00C436D0">
        <w:rPr>
          <w:rFonts w:ascii="Arial" w:hAnsi="Arial" w:cs="David" w:hint="cs"/>
          <w:sz w:val="24"/>
          <w:szCs w:val="24"/>
          <w:rtl/>
        </w:rPr>
        <w:t>ל</w:t>
      </w:r>
      <w:r w:rsidR="009C77A0" w:rsidRPr="00C436D0">
        <w:rPr>
          <w:rFonts w:ascii="Arial" w:hAnsi="Arial" w:cs="David" w:hint="cs"/>
          <w:sz w:val="24"/>
          <w:szCs w:val="24"/>
          <w:rtl/>
        </w:rPr>
        <w:t>ריקנות</w:t>
      </w:r>
      <w:r w:rsidR="00046A8D">
        <w:rPr>
          <w:rFonts w:ascii="Arial" w:hAnsi="Arial" w:cs="David"/>
          <w:sz w:val="24"/>
          <w:szCs w:val="24"/>
          <w:rtl/>
        </w:rPr>
        <w:t xml:space="preserve">. אמנות חברתיות </w:t>
      </w:r>
      <w:r w:rsidR="00046A8D">
        <w:rPr>
          <w:rFonts w:ascii="Arial" w:hAnsi="Arial" w:cs="David" w:hint="cs"/>
          <w:sz w:val="24"/>
          <w:szCs w:val="24"/>
          <w:rtl/>
        </w:rPr>
        <w:t>שואפות</w:t>
      </w:r>
      <w:r w:rsidR="00156A80" w:rsidRPr="00C436D0">
        <w:rPr>
          <w:rFonts w:ascii="Arial" w:hAnsi="Arial" w:cs="David"/>
          <w:sz w:val="24"/>
          <w:szCs w:val="24"/>
          <w:rtl/>
        </w:rPr>
        <w:t xml:space="preserve"> לקלף את האדם עד לגרעין </w:t>
      </w:r>
      <w:r w:rsidR="00884A12">
        <w:rPr>
          <w:rFonts w:ascii="Arial" w:hAnsi="Arial" w:cs="David" w:hint="cs"/>
          <w:sz w:val="24"/>
          <w:szCs w:val="24"/>
          <w:rtl/>
        </w:rPr>
        <w:t>כך שאינו</w:t>
      </w:r>
      <w:r w:rsidR="00046A8D">
        <w:rPr>
          <w:rFonts w:ascii="Arial" w:hAnsi="Arial" w:cs="David" w:hint="cs"/>
          <w:sz w:val="24"/>
          <w:szCs w:val="24"/>
          <w:rtl/>
        </w:rPr>
        <w:t xml:space="preserve"> </w:t>
      </w:r>
      <w:r w:rsidR="00156A80" w:rsidRPr="00C436D0">
        <w:rPr>
          <w:rFonts w:ascii="Arial" w:hAnsi="Arial" w:cs="David"/>
          <w:sz w:val="24"/>
          <w:szCs w:val="24"/>
          <w:rtl/>
        </w:rPr>
        <w:t xml:space="preserve">תלוי </w:t>
      </w:r>
      <w:r w:rsidR="00046A8D">
        <w:rPr>
          <w:rFonts w:ascii="Arial" w:hAnsi="Arial" w:cs="David" w:hint="cs"/>
          <w:sz w:val="24"/>
          <w:szCs w:val="24"/>
          <w:rtl/>
        </w:rPr>
        <w:t>ב</w:t>
      </w:r>
      <w:r w:rsidR="00156A80" w:rsidRPr="00C436D0">
        <w:rPr>
          <w:rFonts w:ascii="Arial" w:hAnsi="Arial" w:cs="David"/>
          <w:sz w:val="24"/>
          <w:szCs w:val="24"/>
          <w:rtl/>
        </w:rPr>
        <w:t>ערכים היסטוריים</w:t>
      </w:r>
      <w:r w:rsidR="002F09FD">
        <w:rPr>
          <w:rFonts w:ascii="Arial" w:hAnsi="Arial" w:cs="David" w:hint="cs"/>
          <w:sz w:val="24"/>
          <w:szCs w:val="24"/>
          <w:rtl/>
        </w:rPr>
        <w:t xml:space="preserve"> וזמניים</w:t>
      </w:r>
      <w:r w:rsidR="00046A8D">
        <w:rPr>
          <w:rFonts w:ascii="Arial" w:hAnsi="Arial" w:cs="David" w:hint="cs"/>
          <w:sz w:val="24"/>
          <w:szCs w:val="24"/>
          <w:rtl/>
        </w:rPr>
        <w:t>,</w:t>
      </w:r>
      <w:r w:rsidR="00156A80" w:rsidRPr="00C436D0">
        <w:rPr>
          <w:rFonts w:ascii="Arial" w:hAnsi="Arial" w:cs="David"/>
          <w:sz w:val="24"/>
          <w:szCs w:val="24"/>
          <w:rtl/>
        </w:rPr>
        <w:t xml:space="preserve"> </w:t>
      </w:r>
      <w:r w:rsidR="00884A12" w:rsidRPr="003573D9">
        <w:rPr>
          <w:rFonts w:ascii="Arial" w:hAnsi="Arial" w:cs="David" w:hint="cs"/>
          <w:sz w:val="24"/>
          <w:szCs w:val="24"/>
          <w:rtl/>
        </w:rPr>
        <w:t xml:space="preserve">זהו </w:t>
      </w:r>
      <w:r w:rsidR="003573D9" w:rsidRPr="003573D9">
        <w:rPr>
          <w:rFonts w:ascii="Arial" w:hAnsi="Arial" w:cs="David" w:hint="cs"/>
          <w:sz w:val="24"/>
          <w:szCs w:val="24"/>
          <w:rtl/>
        </w:rPr>
        <w:t xml:space="preserve">דבר </w:t>
      </w:r>
      <w:r w:rsidR="00156A80" w:rsidRPr="003573D9">
        <w:rPr>
          <w:rFonts w:ascii="Arial" w:hAnsi="Arial" w:cs="David"/>
          <w:sz w:val="24"/>
          <w:szCs w:val="24"/>
          <w:rtl/>
        </w:rPr>
        <w:t>בלתי אפשרי</w:t>
      </w:r>
      <w:r w:rsidR="00156A80" w:rsidRPr="00C436D0">
        <w:rPr>
          <w:rFonts w:ascii="Arial" w:hAnsi="Arial" w:cs="David"/>
          <w:sz w:val="24"/>
          <w:szCs w:val="24"/>
          <w:rtl/>
        </w:rPr>
        <w:t xml:space="preserve"> לכן</w:t>
      </w:r>
      <w:r w:rsidR="00156A80" w:rsidRPr="00C436D0">
        <w:rPr>
          <w:rFonts w:ascii="Arial" w:hAnsi="Arial" w:cs="David" w:hint="cs"/>
          <w:sz w:val="24"/>
          <w:szCs w:val="24"/>
          <w:rtl/>
        </w:rPr>
        <w:t xml:space="preserve"> </w:t>
      </w:r>
      <w:r w:rsidR="00156A80" w:rsidRPr="00C436D0">
        <w:rPr>
          <w:rFonts w:ascii="Arial" w:hAnsi="Arial" w:cs="David"/>
          <w:sz w:val="24"/>
          <w:szCs w:val="24"/>
          <w:rtl/>
        </w:rPr>
        <w:t xml:space="preserve">המושג של אדם כאינדיבידואל הוא מושג עשיר הרבה יותר מבחינה ערכית מכפי </w:t>
      </w:r>
      <w:r w:rsidR="00156A80" w:rsidRPr="00C436D0">
        <w:rPr>
          <w:rFonts w:ascii="Arial" w:hAnsi="Arial" w:cs="David" w:hint="cs"/>
          <w:sz w:val="24"/>
          <w:szCs w:val="24"/>
          <w:rtl/>
        </w:rPr>
        <w:t>שרולס</w:t>
      </w:r>
      <w:r w:rsidR="00156A80" w:rsidRPr="00C436D0">
        <w:rPr>
          <w:rFonts w:ascii="Arial" w:hAnsi="Arial" w:cs="David"/>
          <w:sz w:val="24"/>
          <w:szCs w:val="24"/>
          <w:rtl/>
        </w:rPr>
        <w:t xml:space="preserve"> מוכן לקבל</w:t>
      </w:r>
      <w:r w:rsidR="00233DD3" w:rsidRPr="00C436D0">
        <w:rPr>
          <w:rFonts w:ascii="Arial" w:hAnsi="Arial" w:cs="David" w:hint="cs"/>
          <w:sz w:val="24"/>
          <w:szCs w:val="24"/>
          <w:rtl/>
        </w:rPr>
        <w:t>.</w:t>
      </w:r>
      <w:r w:rsidR="00AB64CA" w:rsidRPr="003573D9">
        <w:rPr>
          <w:rFonts w:ascii="Arial" w:hAnsi="Arial" w:cs="David" w:hint="cs"/>
          <w:sz w:val="24"/>
          <w:szCs w:val="24"/>
          <w:rtl/>
        </w:rPr>
        <w:t xml:space="preserve"> </w:t>
      </w:r>
      <w:r w:rsidR="00AB64CA" w:rsidRPr="00C436D0">
        <w:rPr>
          <w:rFonts w:ascii="Arial" w:hAnsi="Arial" w:cs="David" w:hint="cs"/>
          <w:sz w:val="24"/>
          <w:szCs w:val="24"/>
          <w:rtl/>
        </w:rPr>
        <w:t>לדעתי,</w:t>
      </w:r>
      <w:r w:rsidR="00AB64CA" w:rsidRPr="00EB0858">
        <w:rPr>
          <w:rFonts w:ascii="Arial" w:hAnsi="Arial" w:cs="David" w:hint="cs"/>
          <w:sz w:val="24"/>
          <w:szCs w:val="24"/>
          <w:rtl/>
        </w:rPr>
        <w:t xml:space="preserve"> </w:t>
      </w:r>
      <w:r w:rsidR="00AB64CA" w:rsidRPr="00EB0858">
        <w:rPr>
          <w:rFonts w:ascii="Arial" w:hAnsi="Arial" w:cs="David"/>
          <w:sz w:val="24"/>
          <w:szCs w:val="24"/>
          <w:rtl/>
        </w:rPr>
        <w:t>תמיד יהיו ערכים נתונים בכל פרט, ערכים שמקורם בקבוצה החברתית אליה הוא משתייך</w:t>
      </w:r>
      <w:r w:rsidR="00AB64CA" w:rsidRPr="00EB0858">
        <w:rPr>
          <w:rFonts w:ascii="Times New Roman" w:eastAsia="Times New Roman" w:hAnsi="Times New Roman" w:cs="David"/>
          <w:sz w:val="24"/>
          <w:szCs w:val="24"/>
          <w:rtl/>
        </w:rPr>
        <w:t>.</w:t>
      </w:r>
      <w:r w:rsidR="00AB64CA">
        <w:rPr>
          <w:rFonts w:ascii="Times New Roman" w:eastAsia="Times New Roman" w:hAnsi="Times New Roman" w:cs="David" w:hint="cs"/>
          <w:sz w:val="24"/>
          <w:szCs w:val="24"/>
          <w:rtl/>
        </w:rPr>
        <w:t xml:space="preserve"> </w:t>
      </w:r>
    </w:p>
    <w:p w14:paraId="57C712CA" w14:textId="77777777" w:rsidR="00EB0858" w:rsidRPr="005047F9" w:rsidRDefault="00EB0858" w:rsidP="000F1788">
      <w:pPr>
        <w:spacing w:after="120" w:line="360" w:lineRule="auto"/>
        <w:ind w:left="-23"/>
        <w:jc w:val="both"/>
        <w:rPr>
          <w:rFonts w:ascii="Times New Roman" w:eastAsia="Times New Roman" w:hAnsi="Times New Roman" w:cs="David"/>
          <w:sz w:val="24"/>
          <w:szCs w:val="24"/>
          <w:rtl/>
        </w:rPr>
      </w:pPr>
      <w:r w:rsidRPr="00EB0858">
        <w:rPr>
          <w:rFonts w:ascii="Times New Roman" w:eastAsia="Times New Roman" w:hAnsi="Times New Roman" w:cs="David" w:hint="cs"/>
          <w:sz w:val="24"/>
          <w:szCs w:val="24"/>
          <w:rtl/>
        </w:rPr>
        <w:t>אלו המצדדים ב"תרגיל המחשבתי" שהציע רולס יטענו כי פשטותה של התיאוריה, והקלות באפשרות ליישמה מקנים לה</w:t>
      </w:r>
      <w:r w:rsidRPr="00EB0858">
        <w:rPr>
          <w:rFonts w:cs="David" w:hint="cs"/>
          <w:sz w:val="24"/>
          <w:szCs w:val="24"/>
          <w:rtl/>
        </w:rPr>
        <w:t xml:space="preserve"> עוצמה אדירה. </w:t>
      </w:r>
      <w:r w:rsidRPr="00EB0858">
        <w:rPr>
          <w:rFonts w:ascii="Times New Roman" w:eastAsia="Times New Roman" w:hAnsi="Times New Roman" w:cs="David" w:hint="cs"/>
          <w:sz w:val="24"/>
          <w:szCs w:val="24"/>
          <w:rtl/>
        </w:rPr>
        <w:t xml:space="preserve">לפי גישתו של רולס, השוויון מתבטא בשוויון בזכויות הבסיסיות, וכן בשוויון הייצוג של האנשים במצב ההתחלתי, כמו גם בעובדה שאי שוויון כלכלי חברתי חייב להיות מוצדק. החירות, באה לידי ביטוי בעיקרון הראשון המבטיח את החירות </w:t>
      </w:r>
      <w:r w:rsidRPr="00EB0858">
        <w:rPr>
          <w:rFonts w:cs="David" w:hint="cs"/>
          <w:sz w:val="24"/>
          <w:szCs w:val="24"/>
          <w:rtl/>
        </w:rPr>
        <w:t>הבסיסית הרחבה ביותר לכל. ואילו הסולידריות, האחווה, מתבטאת בעיקרון השני אשר מצדיק אי שוויון כלכלי חברתי, רק במידה והוא משפר את מעמדם של אלו הנמצאים במעמד הנמוך ביותר. בעצם, הצדק בחלוקה נקבע על ידי אלה שנמצאים "למטה" </w:t>
      </w:r>
      <w:r w:rsidRPr="00EB0858">
        <w:rPr>
          <w:rFonts w:cs="David"/>
          <w:sz w:val="24"/>
          <w:szCs w:val="24"/>
        </w:rPr>
        <w:t>–</w:t>
      </w:r>
      <w:r w:rsidRPr="00EB0858">
        <w:rPr>
          <w:rFonts w:cs="David" w:hint="cs"/>
          <w:sz w:val="24"/>
          <w:szCs w:val="24"/>
          <w:rtl/>
        </w:rPr>
        <w:t xml:space="preserve"> הם שיתנו "חותמת" לאי שוויון כלכלי מוצדק, כזה שישפר את מעמדם בצורה משמעותית, והם יהיו אלה שלא יכשירו אי שוויון שבו העשירון העליון ישתכרו פי עשרות יותר מהעשירונים התחתונים. זו משמעותה של סולידריות חברתית, של ערבות הדדית. תיאוריה זו אשר באה להציג כיצד מגיעים להסכמה על עקרונות הצדק בחברה, אפשר להחיל על אפשרות אחרת הגלומה בה והיא האפשרות להתוות דרכים </w:t>
      </w:r>
      <w:r w:rsidRPr="00EB0858">
        <w:rPr>
          <w:rFonts w:ascii="Times New Roman" w:eastAsia="Times New Roman" w:hAnsi="Times New Roman" w:cs="David" w:hint="cs"/>
          <w:sz w:val="24"/>
          <w:szCs w:val="24"/>
          <w:rtl/>
        </w:rPr>
        <w:t>לפתרון של סכסוכים בין מדינות. למשל הסכסוך המתמשך בין ישראל לפלשתינים, סכסוך רווי יצרים וערכים מתנגשים, ופרשנויות דתיות קוטביות, סכסוך שנראה חסר פתרון. אילו שני הצדדים היו עוטים על עצמם "מסכי בערות", ומאחוריו מנסים להציע את הפתרון ההוגן ביותר, שהוא גם הצודק ביותר. לעניות דעתי התיאוריה של רולס הינה התיאוריה הפוליטית / מוסרית הנכונה ביותר, הטובה ביותר ואף היעילה ביותר. השתתת הצדק על ההגינות נתפשת נכונה מבחינת האינטואיציות ומפרידה בין הערכים להשקפות. </w:t>
      </w:r>
    </w:p>
    <w:p w14:paraId="0B28A375" w14:textId="77777777" w:rsidR="00D64D64" w:rsidRPr="00503A13" w:rsidRDefault="009629A6" w:rsidP="00503A13">
      <w:pPr>
        <w:pStyle w:val="NormalWeb"/>
        <w:shd w:val="clear" w:color="auto" w:fill="FFFFFF"/>
        <w:bidi/>
        <w:spacing w:before="0" w:beforeAutospacing="0" w:after="0" w:afterAutospacing="0"/>
        <w:jc w:val="center"/>
        <w:textAlignment w:val="baseline"/>
        <w:rPr>
          <w:rFonts w:ascii="Georgia" w:hAnsi="Georgia"/>
          <w:i/>
          <w:iCs/>
          <w:shd w:val="clear" w:color="auto" w:fill="FFFFFF"/>
        </w:rPr>
      </w:pPr>
      <w:r w:rsidRPr="00503A13">
        <w:rPr>
          <w:rFonts w:ascii="Georgia" w:hAnsi="Georgia"/>
          <w:i/>
          <w:iCs/>
          <w:shd w:val="clear" w:color="auto" w:fill="FFFFFF"/>
        </w:rPr>
        <w:t>"A just society is a society that if you knew everything about it, you</w:t>
      </w:r>
      <w:r w:rsidR="00D64D64" w:rsidRPr="00503A13">
        <w:rPr>
          <w:rFonts w:ascii="Georgia" w:hAnsi="Georgia"/>
          <w:i/>
          <w:iCs/>
          <w:shd w:val="clear" w:color="auto" w:fill="FFFFFF"/>
        </w:rPr>
        <w:t>'d be willing to enter it in a</w:t>
      </w:r>
    </w:p>
    <w:p w14:paraId="31136B57" w14:textId="77777777" w:rsidR="00156A80" w:rsidRPr="00503A13" w:rsidRDefault="00D64D64" w:rsidP="00503A13">
      <w:pPr>
        <w:pStyle w:val="NormalWeb"/>
        <w:shd w:val="clear" w:color="auto" w:fill="FFFFFF"/>
        <w:bidi/>
        <w:spacing w:before="0" w:beforeAutospacing="0" w:after="0" w:afterAutospacing="0"/>
        <w:jc w:val="center"/>
        <w:textAlignment w:val="baseline"/>
        <w:rPr>
          <w:rFonts w:cs="David"/>
          <w:rtl/>
        </w:rPr>
      </w:pPr>
      <w:r w:rsidRPr="00503A13">
        <w:rPr>
          <w:rFonts w:ascii="Georgia" w:hAnsi="Georgia"/>
          <w:i/>
          <w:iCs/>
          <w:shd w:val="clear" w:color="auto" w:fill="FFFFFF"/>
        </w:rPr>
        <w:t>random place"</w:t>
      </w:r>
      <w:r w:rsidR="000C272A" w:rsidRPr="00503A13">
        <w:rPr>
          <w:rFonts w:ascii="Georgia" w:hAnsi="Georgia"/>
          <w:i/>
          <w:iCs/>
          <w:shd w:val="clear" w:color="auto" w:fill="FFFFFF"/>
        </w:rPr>
        <w:t>.</w:t>
      </w:r>
      <w:r w:rsidRPr="00503A13">
        <w:rPr>
          <w:rFonts w:ascii="Georgia" w:hAnsi="Georgia"/>
          <w:i/>
          <w:iCs/>
          <w:shd w:val="clear" w:color="auto" w:fill="FFFFFF"/>
        </w:rPr>
        <w:t xml:space="preserve"> </w:t>
      </w:r>
      <w:r w:rsidR="000C272A" w:rsidRPr="00503A13">
        <w:rPr>
          <w:rFonts w:ascii="Georgia" w:hAnsi="Georgia"/>
          <w:i/>
          <w:iCs/>
          <w:shd w:val="clear" w:color="auto" w:fill="FFFFFF"/>
        </w:rPr>
        <w:t>(John Rawls)</w:t>
      </w:r>
    </w:p>
    <w:p w14:paraId="5109A60C" w14:textId="4DA528FD" w:rsidR="00503A13" w:rsidRDefault="00503A13">
      <w:pPr>
        <w:pStyle w:val="NormalWeb"/>
        <w:shd w:val="clear" w:color="auto" w:fill="FFFFFF"/>
        <w:bidi/>
        <w:spacing w:before="0" w:beforeAutospacing="0" w:after="0" w:afterAutospacing="0"/>
        <w:jc w:val="center"/>
        <w:textAlignment w:val="baseline"/>
        <w:rPr>
          <w:ins w:id="30" w:author="נעה פדה" w:date="2020-07-05T19:07:00Z"/>
          <w:rFonts w:cs="David"/>
          <w:rtl/>
        </w:rPr>
      </w:pPr>
    </w:p>
    <w:p w14:paraId="54224036" w14:textId="4C9648CE" w:rsidR="00C47061" w:rsidRDefault="00C47061" w:rsidP="00C47061">
      <w:pPr>
        <w:pStyle w:val="NormalWeb"/>
        <w:shd w:val="clear" w:color="auto" w:fill="FFFFFF"/>
        <w:bidi/>
        <w:spacing w:before="0" w:beforeAutospacing="0" w:after="0" w:afterAutospacing="0"/>
        <w:textAlignment w:val="baseline"/>
        <w:rPr>
          <w:ins w:id="31" w:author="נעה פדה" w:date="2020-07-05T19:08:00Z"/>
          <w:rFonts w:cs="David"/>
          <w:rtl/>
        </w:rPr>
      </w:pPr>
      <w:ins w:id="32" w:author="נעה פדה" w:date="2020-07-05T19:07:00Z">
        <w:r>
          <w:rPr>
            <w:rFonts w:cs="David" w:hint="cs"/>
            <w:rtl/>
          </w:rPr>
          <w:t xml:space="preserve">מיכל, דברים משמעותיים. הצגת </w:t>
        </w:r>
      </w:ins>
      <w:ins w:id="33" w:author="נעה פדה" w:date="2020-07-05T19:08:00Z">
        <w:r>
          <w:rPr>
            <w:rFonts w:cs="David" w:hint="cs"/>
            <w:rtl/>
          </w:rPr>
          <w:t>ניתוח מפורט, מנומק ומעמיק. נהניתי לקרוא.</w:t>
        </w:r>
      </w:ins>
    </w:p>
    <w:p w14:paraId="3C73F009" w14:textId="5C8F3F2B" w:rsidR="00C47061" w:rsidRDefault="00C47061" w:rsidP="00C47061">
      <w:pPr>
        <w:pStyle w:val="NormalWeb"/>
        <w:shd w:val="clear" w:color="auto" w:fill="FFFFFF"/>
        <w:bidi/>
        <w:spacing w:before="0" w:beforeAutospacing="0" w:after="0" w:afterAutospacing="0"/>
        <w:textAlignment w:val="baseline"/>
        <w:rPr>
          <w:ins w:id="34" w:author="נעה פדה" w:date="2020-07-05T19:08:00Z"/>
          <w:rFonts w:cs="David"/>
          <w:rtl/>
        </w:rPr>
      </w:pPr>
      <w:ins w:id="35" w:author="נעה פדה" w:date="2020-07-05T19:08:00Z">
        <w:r>
          <w:rPr>
            <w:rFonts w:cs="David" w:hint="cs"/>
            <w:rtl/>
          </w:rPr>
          <w:t>בהצלחה במבחן ובאתגר היישום בחיים של צדק</w:t>
        </w:r>
      </w:ins>
    </w:p>
    <w:p w14:paraId="7E772C49" w14:textId="1BCB84A9" w:rsidR="00C47061" w:rsidRDefault="00C47061" w:rsidP="00C47061">
      <w:pPr>
        <w:pStyle w:val="NormalWeb"/>
        <w:shd w:val="clear" w:color="auto" w:fill="FFFFFF"/>
        <w:bidi/>
        <w:spacing w:before="0" w:beforeAutospacing="0" w:after="0" w:afterAutospacing="0"/>
        <w:textAlignment w:val="baseline"/>
        <w:rPr>
          <w:ins w:id="36" w:author="נעה פדה" w:date="2020-07-05T19:08:00Z"/>
          <w:rFonts w:cs="David"/>
          <w:rtl/>
        </w:rPr>
      </w:pPr>
      <w:ins w:id="37" w:author="נעה פדה" w:date="2020-07-05T19:08:00Z">
        <w:r>
          <w:rPr>
            <w:rFonts w:cs="David" w:hint="cs"/>
            <w:rtl/>
          </w:rPr>
          <w:t>40 נק'</w:t>
        </w:r>
      </w:ins>
    </w:p>
    <w:p w14:paraId="4ADAF282" w14:textId="77777777" w:rsidR="00C47061" w:rsidRPr="00503A13" w:rsidRDefault="00C47061" w:rsidP="00C47061">
      <w:pPr>
        <w:pStyle w:val="NormalWeb"/>
        <w:shd w:val="clear" w:color="auto" w:fill="FFFFFF"/>
        <w:bidi/>
        <w:spacing w:before="0" w:beforeAutospacing="0" w:after="0" w:afterAutospacing="0"/>
        <w:textAlignment w:val="baseline"/>
        <w:rPr>
          <w:rFonts w:cs="David" w:hint="cs"/>
        </w:rPr>
      </w:pPr>
    </w:p>
    <w:sectPr w:rsidR="00C47061" w:rsidRPr="00503A13" w:rsidSect="00AF5889">
      <w:footerReference w:type="default" r:id="rId10"/>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4FDC60" w14:textId="77777777" w:rsidR="000E4720" w:rsidRDefault="000E4720" w:rsidP="009E1BB0">
      <w:pPr>
        <w:spacing w:after="0" w:line="240" w:lineRule="auto"/>
      </w:pPr>
      <w:r>
        <w:separator/>
      </w:r>
    </w:p>
  </w:endnote>
  <w:endnote w:type="continuationSeparator" w:id="0">
    <w:p w14:paraId="1B29934A" w14:textId="77777777" w:rsidR="000E4720" w:rsidRDefault="000E4720" w:rsidP="009E1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9961959"/>
      <w:docPartObj>
        <w:docPartGallery w:val="Page Numbers (Bottom of Page)"/>
        <w:docPartUnique/>
      </w:docPartObj>
    </w:sdtPr>
    <w:sdtEndPr/>
    <w:sdtContent>
      <w:p w14:paraId="7D7DBE9D" w14:textId="77777777" w:rsidR="003909B5" w:rsidRDefault="000E4720">
        <w:pPr>
          <w:pStyle w:val="a4"/>
          <w:jc w:val="center"/>
        </w:pPr>
        <w:r>
          <w:fldChar w:fldCharType="begin"/>
        </w:r>
        <w:r>
          <w:instrText xml:space="preserve"> PAGE   \* MERGEFORMAT </w:instrText>
        </w:r>
        <w:r>
          <w:fldChar w:fldCharType="separate"/>
        </w:r>
        <w:r w:rsidR="003138C5">
          <w:rPr>
            <w:noProof/>
            <w:rtl/>
          </w:rPr>
          <w:t>10</w:t>
        </w:r>
        <w:r>
          <w:rPr>
            <w:noProof/>
          </w:rPr>
          <w:fldChar w:fldCharType="end"/>
        </w:r>
      </w:p>
    </w:sdtContent>
  </w:sdt>
  <w:p w14:paraId="5C0695DA" w14:textId="77777777" w:rsidR="003909B5" w:rsidRDefault="003909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FAA38" w14:textId="77777777" w:rsidR="000E4720" w:rsidRDefault="000E4720" w:rsidP="009E1BB0">
      <w:pPr>
        <w:spacing w:after="0" w:line="240" w:lineRule="auto"/>
      </w:pPr>
      <w:r>
        <w:separator/>
      </w:r>
    </w:p>
  </w:footnote>
  <w:footnote w:type="continuationSeparator" w:id="0">
    <w:p w14:paraId="7DF76EF6" w14:textId="77777777" w:rsidR="000E4720" w:rsidRDefault="000E4720" w:rsidP="009E1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73FD6"/>
    <w:multiLevelType w:val="hybridMultilevel"/>
    <w:tmpl w:val="9488CFC0"/>
    <w:lvl w:ilvl="0" w:tplc="991441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נעה פדה">
    <w15:presenceInfo w15:providerId="Windows Live" w15:userId="36cf2f52557bd0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6770"/>
    <w:rsid w:val="00002FB4"/>
    <w:rsid w:val="00005B25"/>
    <w:rsid w:val="00005EE7"/>
    <w:rsid w:val="00006D35"/>
    <w:rsid w:val="0001192B"/>
    <w:rsid w:val="00013A95"/>
    <w:rsid w:val="00020A05"/>
    <w:rsid w:val="00024A02"/>
    <w:rsid w:val="0002763B"/>
    <w:rsid w:val="00034265"/>
    <w:rsid w:val="00042105"/>
    <w:rsid w:val="0004693A"/>
    <w:rsid w:val="00046A8D"/>
    <w:rsid w:val="00047D7D"/>
    <w:rsid w:val="0005052D"/>
    <w:rsid w:val="00051617"/>
    <w:rsid w:val="0005245C"/>
    <w:rsid w:val="00053924"/>
    <w:rsid w:val="000545B6"/>
    <w:rsid w:val="000578E3"/>
    <w:rsid w:val="00057B4D"/>
    <w:rsid w:val="000623E8"/>
    <w:rsid w:val="00064697"/>
    <w:rsid w:val="00074207"/>
    <w:rsid w:val="00074CD7"/>
    <w:rsid w:val="00074D92"/>
    <w:rsid w:val="00076685"/>
    <w:rsid w:val="00082815"/>
    <w:rsid w:val="00091FBE"/>
    <w:rsid w:val="00092014"/>
    <w:rsid w:val="00093225"/>
    <w:rsid w:val="00094BCF"/>
    <w:rsid w:val="000A0094"/>
    <w:rsid w:val="000A1481"/>
    <w:rsid w:val="000A57E1"/>
    <w:rsid w:val="000B0DD0"/>
    <w:rsid w:val="000B2598"/>
    <w:rsid w:val="000B25A9"/>
    <w:rsid w:val="000B30AF"/>
    <w:rsid w:val="000B6F61"/>
    <w:rsid w:val="000C1187"/>
    <w:rsid w:val="000C1D64"/>
    <w:rsid w:val="000C272A"/>
    <w:rsid w:val="000C383D"/>
    <w:rsid w:val="000C4C5D"/>
    <w:rsid w:val="000C6F35"/>
    <w:rsid w:val="000C7444"/>
    <w:rsid w:val="000C7B4B"/>
    <w:rsid w:val="000D3CF2"/>
    <w:rsid w:val="000E438E"/>
    <w:rsid w:val="000E45A5"/>
    <w:rsid w:val="000E4720"/>
    <w:rsid w:val="000F1788"/>
    <w:rsid w:val="000F7CF8"/>
    <w:rsid w:val="001011F5"/>
    <w:rsid w:val="00101BBA"/>
    <w:rsid w:val="0010234A"/>
    <w:rsid w:val="001112B6"/>
    <w:rsid w:val="001139EC"/>
    <w:rsid w:val="00121693"/>
    <w:rsid w:val="00121CDA"/>
    <w:rsid w:val="00132A05"/>
    <w:rsid w:val="00132BFF"/>
    <w:rsid w:val="00132C0A"/>
    <w:rsid w:val="00132FC1"/>
    <w:rsid w:val="001340C3"/>
    <w:rsid w:val="00143313"/>
    <w:rsid w:val="00143660"/>
    <w:rsid w:val="00150A2B"/>
    <w:rsid w:val="001527A5"/>
    <w:rsid w:val="00153906"/>
    <w:rsid w:val="001550B7"/>
    <w:rsid w:val="001561B3"/>
    <w:rsid w:val="001567D4"/>
    <w:rsid w:val="00156A80"/>
    <w:rsid w:val="00160EEE"/>
    <w:rsid w:val="001717BE"/>
    <w:rsid w:val="00173F2D"/>
    <w:rsid w:val="00176B51"/>
    <w:rsid w:val="00180348"/>
    <w:rsid w:val="001847E9"/>
    <w:rsid w:val="00185329"/>
    <w:rsid w:val="0018733F"/>
    <w:rsid w:val="001879BB"/>
    <w:rsid w:val="00191904"/>
    <w:rsid w:val="00191E41"/>
    <w:rsid w:val="00192A55"/>
    <w:rsid w:val="001930D0"/>
    <w:rsid w:val="00196F0C"/>
    <w:rsid w:val="001A078A"/>
    <w:rsid w:val="001A1034"/>
    <w:rsid w:val="001A2A31"/>
    <w:rsid w:val="001A380C"/>
    <w:rsid w:val="001B00E5"/>
    <w:rsid w:val="001B5A5B"/>
    <w:rsid w:val="001C3ABA"/>
    <w:rsid w:val="001C495F"/>
    <w:rsid w:val="001C57BF"/>
    <w:rsid w:val="001C6319"/>
    <w:rsid w:val="001D428D"/>
    <w:rsid w:val="001D7DA0"/>
    <w:rsid w:val="001E1093"/>
    <w:rsid w:val="001E48FF"/>
    <w:rsid w:val="001E5EF5"/>
    <w:rsid w:val="001F4055"/>
    <w:rsid w:val="001F4C38"/>
    <w:rsid w:val="001F4D56"/>
    <w:rsid w:val="001F5195"/>
    <w:rsid w:val="001F6E86"/>
    <w:rsid w:val="00206F71"/>
    <w:rsid w:val="00210093"/>
    <w:rsid w:val="00213286"/>
    <w:rsid w:val="0021626B"/>
    <w:rsid w:val="0022126E"/>
    <w:rsid w:val="0022187A"/>
    <w:rsid w:val="00225066"/>
    <w:rsid w:val="0022572B"/>
    <w:rsid w:val="00227EA4"/>
    <w:rsid w:val="00233DD3"/>
    <w:rsid w:val="002340B9"/>
    <w:rsid w:val="00234E43"/>
    <w:rsid w:val="002350B1"/>
    <w:rsid w:val="00236D4B"/>
    <w:rsid w:val="002372F4"/>
    <w:rsid w:val="00241E98"/>
    <w:rsid w:val="002469C0"/>
    <w:rsid w:val="0025123B"/>
    <w:rsid w:val="00251EA3"/>
    <w:rsid w:val="00253C64"/>
    <w:rsid w:val="002541DA"/>
    <w:rsid w:val="002548F8"/>
    <w:rsid w:val="00260874"/>
    <w:rsid w:val="00260D39"/>
    <w:rsid w:val="002623F7"/>
    <w:rsid w:val="0026264C"/>
    <w:rsid w:val="00264C08"/>
    <w:rsid w:val="00283E13"/>
    <w:rsid w:val="00284C97"/>
    <w:rsid w:val="00290D19"/>
    <w:rsid w:val="00291471"/>
    <w:rsid w:val="00295428"/>
    <w:rsid w:val="00295956"/>
    <w:rsid w:val="0029618C"/>
    <w:rsid w:val="002A4B26"/>
    <w:rsid w:val="002A58D0"/>
    <w:rsid w:val="002B35E9"/>
    <w:rsid w:val="002B610A"/>
    <w:rsid w:val="002B69D0"/>
    <w:rsid w:val="002C2E57"/>
    <w:rsid w:val="002C41B2"/>
    <w:rsid w:val="002C4FDE"/>
    <w:rsid w:val="002C758A"/>
    <w:rsid w:val="002D11AC"/>
    <w:rsid w:val="002D3997"/>
    <w:rsid w:val="002D55EE"/>
    <w:rsid w:val="002E2E8E"/>
    <w:rsid w:val="002E3910"/>
    <w:rsid w:val="002F09FD"/>
    <w:rsid w:val="002F20DE"/>
    <w:rsid w:val="002F2E6D"/>
    <w:rsid w:val="002F5272"/>
    <w:rsid w:val="002F6021"/>
    <w:rsid w:val="002F76ED"/>
    <w:rsid w:val="003006AD"/>
    <w:rsid w:val="00307FAB"/>
    <w:rsid w:val="0031273D"/>
    <w:rsid w:val="003138C5"/>
    <w:rsid w:val="0032030C"/>
    <w:rsid w:val="0032589D"/>
    <w:rsid w:val="00327ADB"/>
    <w:rsid w:val="00327B93"/>
    <w:rsid w:val="003300FC"/>
    <w:rsid w:val="00335641"/>
    <w:rsid w:val="00335F38"/>
    <w:rsid w:val="003372AA"/>
    <w:rsid w:val="00337D90"/>
    <w:rsid w:val="003409CB"/>
    <w:rsid w:val="00344AA9"/>
    <w:rsid w:val="00350810"/>
    <w:rsid w:val="00352B75"/>
    <w:rsid w:val="003573D9"/>
    <w:rsid w:val="00362140"/>
    <w:rsid w:val="0036400D"/>
    <w:rsid w:val="00364E46"/>
    <w:rsid w:val="00366F9E"/>
    <w:rsid w:val="00372515"/>
    <w:rsid w:val="00373898"/>
    <w:rsid w:val="00375E9F"/>
    <w:rsid w:val="003777FC"/>
    <w:rsid w:val="0038765D"/>
    <w:rsid w:val="003909B5"/>
    <w:rsid w:val="0039426A"/>
    <w:rsid w:val="00396C11"/>
    <w:rsid w:val="00397627"/>
    <w:rsid w:val="003A2073"/>
    <w:rsid w:val="003A7E92"/>
    <w:rsid w:val="003B0578"/>
    <w:rsid w:val="003B309B"/>
    <w:rsid w:val="003B3538"/>
    <w:rsid w:val="003B4981"/>
    <w:rsid w:val="003B5301"/>
    <w:rsid w:val="003C2927"/>
    <w:rsid w:val="003C5C71"/>
    <w:rsid w:val="003D14E2"/>
    <w:rsid w:val="003D1910"/>
    <w:rsid w:val="003D4CA2"/>
    <w:rsid w:val="003D6C73"/>
    <w:rsid w:val="003E3EB8"/>
    <w:rsid w:val="003E73E0"/>
    <w:rsid w:val="003F0706"/>
    <w:rsid w:val="003F1648"/>
    <w:rsid w:val="003F2CD0"/>
    <w:rsid w:val="003F5E94"/>
    <w:rsid w:val="003F6D1C"/>
    <w:rsid w:val="0040259B"/>
    <w:rsid w:val="004104D2"/>
    <w:rsid w:val="00411FDE"/>
    <w:rsid w:val="0041755D"/>
    <w:rsid w:val="0041758C"/>
    <w:rsid w:val="004202D6"/>
    <w:rsid w:val="00421E6E"/>
    <w:rsid w:val="00423355"/>
    <w:rsid w:val="0042569D"/>
    <w:rsid w:val="004265F3"/>
    <w:rsid w:val="00426E46"/>
    <w:rsid w:val="004276B0"/>
    <w:rsid w:val="00427EA3"/>
    <w:rsid w:val="00433359"/>
    <w:rsid w:val="004372BF"/>
    <w:rsid w:val="00440586"/>
    <w:rsid w:val="00441628"/>
    <w:rsid w:val="00441C47"/>
    <w:rsid w:val="00442E88"/>
    <w:rsid w:val="0045244F"/>
    <w:rsid w:val="00455DC3"/>
    <w:rsid w:val="0046335C"/>
    <w:rsid w:val="00483878"/>
    <w:rsid w:val="00484251"/>
    <w:rsid w:val="00484E62"/>
    <w:rsid w:val="00485189"/>
    <w:rsid w:val="004852C8"/>
    <w:rsid w:val="00485B1B"/>
    <w:rsid w:val="004A00FC"/>
    <w:rsid w:val="004A1E5A"/>
    <w:rsid w:val="004A2D96"/>
    <w:rsid w:val="004A59AC"/>
    <w:rsid w:val="004A7F60"/>
    <w:rsid w:val="004B3B47"/>
    <w:rsid w:val="004D08AE"/>
    <w:rsid w:val="004E0A66"/>
    <w:rsid w:val="004E1C0D"/>
    <w:rsid w:val="004E6028"/>
    <w:rsid w:val="004F18FF"/>
    <w:rsid w:val="004F5699"/>
    <w:rsid w:val="00503A13"/>
    <w:rsid w:val="005047F9"/>
    <w:rsid w:val="00515664"/>
    <w:rsid w:val="00523DBB"/>
    <w:rsid w:val="0052744C"/>
    <w:rsid w:val="00531D85"/>
    <w:rsid w:val="005322C4"/>
    <w:rsid w:val="0053278D"/>
    <w:rsid w:val="0053545E"/>
    <w:rsid w:val="005425D2"/>
    <w:rsid w:val="00545249"/>
    <w:rsid w:val="00552766"/>
    <w:rsid w:val="00555482"/>
    <w:rsid w:val="00560857"/>
    <w:rsid w:val="00560A32"/>
    <w:rsid w:val="00563C94"/>
    <w:rsid w:val="005654E9"/>
    <w:rsid w:val="00565B98"/>
    <w:rsid w:val="00567627"/>
    <w:rsid w:val="00570BA0"/>
    <w:rsid w:val="005718E4"/>
    <w:rsid w:val="00575695"/>
    <w:rsid w:val="00583E2D"/>
    <w:rsid w:val="00584E2B"/>
    <w:rsid w:val="0058573D"/>
    <w:rsid w:val="00596E5C"/>
    <w:rsid w:val="005A252F"/>
    <w:rsid w:val="005B133A"/>
    <w:rsid w:val="005B6025"/>
    <w:rsid w:val="005B6524"/>
    <w:rsid w:val="005C53E7"/>
    <w:rsid w:val="005C7A19"/>
    <w:rsid w:val="005D07B9"/>
    <w:rsid w:val="005D52FF"/>
    <w:rsid w:val="005E0679"/>
    <w:rsid w:val="005E13F0"/>
    <w:rsid w:val="005E339B"/>
    <w:rsid w:val="005E4CCE"/>
    <w:rsid w:val="005F4434"/>
    <w:rsid w:val="005F4A6D"/>
    <w:rsid w:val="006071B7"/>
    <w:rsid w:val="00612926"/>
    <w:rsid w:val="00614535"/>
    <w:rsid w:val="00615AE3"/>
    <w:rsid w:val="00617612"/>
    <w:rsid w:val="0062197B"/>
    <w:rsid w:val="0062219C"/>
    <w:rsid w:val="00623BD6"/>
    <w:rsid w:val="00624CC3"/>
    <w:rsid w:val="00626323"/>
    <w:rsid w:val="006267B0"/>
    <w:rsid w:val="00630022"/>
    <w:rsid w:val="0063354C"/>
    <w:rsid w:val="00635439"/>
    <w:rsid w:val="00647F35"/>
    <w:rsid w:val="00650928"/>
    <w:rsid w:val="006515DE"/>
    <w:rsid w:val="00660702"/>
    <w:rsid w:val="00662AAC"/>
    <w:rsid w:val="00665DF5"/>
    <w:rsid w:val="0066602D"/>
    <w:rsid w:val="00666136"/>
    <w:rsid w:val="006725DB"/>
    <w:rsid w:val="00677004"/>
    <w:rsid w:val="006848A8"/>
    <w:rsid w:val="00684E64"/>
    <w:rsid w:val="00686C97"/>
    <w:rsid w:val="00687594"/>
    <w:rsid w:val="00690C69"/>
    <w:rsid w:val="00693D1B"/>
    <w:rsid w:val="00697453"/>
    <w:rsid w:val="006A4AF7"/>
    <w:rsid w:val="006A7EA2"/>
    <w:rsid w:val="006B4264"/>
    <w:rsid w:val="006B63BF"/>
    <w:rsid w:val="006B6EA8"/>
    <w:rsid w:val="006B7915"/>
    <w:rsid w:val="006C001A"/>
    <w:rsid w:val="006C2C76"/>
    <w:rsid w:val="006C60D7"/>
    <w:rsid w:val="006D08EB"/>
    <w:rsid w:val="006D0C05"/>
    <w:rsid w:val="006D1338"/>
    <w:rsid w:val="006D2D50"/>
    <w:rsid w:val="006D3845"/>
    <w:rsid w:val="006D6245"/>
    <w:rsid w:val="006D7D13"/>
    <w:rsid w:val="006E039C"/>
    <w:rsid w:val="006E1046"/>
    <w:rsid w:val="006E37D4"/>
    <w:rsid w:val="006F0046"/>
    <w:rsid w:val="006F4D9C"/>
    <w:rsid w:val="006F4E80"/>
    <w:rsid w:val="007007D5"/>
    <w:rsid w:val="00702A29"/>
    <w:rsid w:val="007070B9"/>
    <w:rsid w:val="007106A0"/>
    <w:rsid w:val="00711B9A"/>
    <w:rsid w:val="007145FF"/>
    <w:rsid w:val="00714ED5"/>
    <w:rsid w:val="00717F79"/>
    <w:rsid w:val="007206E1"/>
    <w:rsid w:val="007231D5"/>
    <w:rsid w:val="00726281"/>
    <w:rsid w:val="007420AB"/>
    <w:rsid w:val="007421B2"/>
    <w:rsid w:val="007447FC"/>
    <w:rsid w:val="007468CD"/>
    <w:rsid w:val="00746FCC"/>
    <w:rsid w:val="0075112F"/>
    <w:rsid w:val="0075118B"/>
    <w:rsid w:val="00754EC0"/>
    <w:rsid w:val="00757622"/>
    <w:rsid w:val="00760B55"/>
    <w:rsid w:val="0076177D"/>
    <w:rsid w:val="00762487"/>
    <w:rsid w:val="00765A26"/>
    <w:rsid w:val="00766098"/>
    <w:rsid w:val="00767387"/>
    <w:rsid w:val="0077000B"/>
    <w:rsid w:val="0077687C"/>
    <w:rsid w:val="00784260"/>
    <w:rsid w:val="0078642B"/>
    <w:rsid w:val="0079594F"/>
    <w:rsid w:val="007A0B6C"/>
    <w:rsid w:val="007A11BC"/>
    <w:rsid w:val="007A1879"/>
    <w:rsid w:val="007A475A"/>
    <w:rsid w:val="007A59F3"/>
    <w:rsid w:val="007C46FC"/>
    <w:rsid w:val="007C5017"/>
    <w:rsid w:val="007D5A5C"/>
    <w:rsid w:val="007D6B93"/>
    <w:rsid w:val="007D79F4"/>
    <w:rsid w:val="007E0DCE"/>
    <w:rsid w:val="007E1153"/>
    <w:rsid w:val="007E20FA"/>
    <w:rsid w:val="007E3764"/>
    <w:rsid w:val="007E5215"/>
    <w:rsid w:val="007F57C9"/>
    <w:rsid w:val="00803B54"/>
    <w:rsid w:val="00811D49"/>
    <w:rsid w:val="00815F5D"/>
    <w:rsid w:val="008177DA"/>
    <w:rsid w:val="0082457A"/>
    <w:rsid w:val="008279E3"/>
    <w:rsid w:val="008279ED"/>
    <w:rsid w:val="00835E98"/>
    <w:rsid w:val="0083761C"/>
    <w:rsid w:val="00837FEA"/>
    <w:rsid w:val="00841CE5"/>
    <w:rsid w:val="00841E5B"/>
    <w:rsid w:val="00842ADA"/>
    <w:rsid w:val="00846C8A"/>
    <w:rsid w:val="00847C65"/>
    <w:rsid w:val="008510FC"/>
    <w:rsid w:val="008518A3"/>
    <w:rsid w:val="00860248"/>
    <w:rsid w:val="008617B9"/>
    <w:rsid w:val="008621B9"/>
    <w:rsid w:val="00862341"/>
    <w:rsid w:val="00865C43"/>
    <w:rsid w:val="00880738"/>
    <w:rsid w:val="00884A12"/>
    <w:rsid w:val="00885010"/>
    <w:rsid w:val="00886F37"/>
    <w:rsid w:val="00892E63"/>
    <w:rsid w:val="008943CE"/>
    <w:rsid w:val="00895AD8"/>
    <w:rsid w:val="008A0F4D"/>
    <w:rsid w:val="008A1092"/>
    <w:rsid w:val="008A4749"/>
    <w:rsid w:val="008B4211"/>
    <w:rsid w:val="008D6317"/>
    <w:rsid w:val="008D773C"/>
    <w:rsid w:val="008D7758"/>
    <w:rsid w:val="008E10F1"/>
    <w:rsid w:val="008E1642"/>
    <w:rsid w:val="008E40A8"/>
    <w:rsid w:val="008E62A7"/>
    <w:rsid w:val="008E71D7"/>
    <w:rsid w:val="008F04F8"/>
    <w:rsid w:val="008F72C9"/>
    <w:rsid w:val="0090477A"/>
    <w:rsid w:val="00911C63"/>
    <w:rsid w:val="0091251D"/>
    <w:rsid w:val="00913060"/>
    <w:rsid w:val="00913BB0"/>
    <w:rsid w:val="0091627F"/>
    <w:rsid w:val="0092029D"/>
    <w:rsid w:val="00921817"/>
    <w:rsid w:val="0093007A"/>
    <w:rsid w:val="00932321"/>
    <w:rsid w:val="009355ED"/>
    <w:rsid w:val="009456DB"/>
    <w:rsid w:val="009500F2"/>
    <w:rsid w:val="00951DDF"/>
    <w:rsid w:val="009629A6"/>
    <w:rsid w:val="009663D1"/>
    <w:rsid w:val="0098072D"/>
    <w:rsid w:val="00982BC8"/>
    <w:rsid w:val="00984B4E"/>
    <w:rsid w:val="009860C1"/>
    <w:rsid w:val="00990223"/>
    <w:rsid w:val="00990BCB"/>
    <w:rsid w:val="00990CB6"/>
    <w:rsid w:val="00990CC1"/>
    <w:rsid w:val="009910A4"/>
    <w:rsid w:val="009A046C"/>
    <w:rsid w:val="009A4D01"/>
    <w:rsid w:val="009A5EDF"/>
    <w:rsid w:val="009A6CA5"/>
    <w:rsid w:val="009A78E5"/>
    <w:rsid w:val="009A7DA8"/>
    <w:rsid w:val="009B1AD2"/>
    <w:rsid w:val="009B2A96"/>
    <w:rsid w:val="009B4D9D"/>
    <w:rsid w:val="009B6191"/>
    <w:rsid w:val="009B7ECA"/>
    <w:rsid w:val="009C647D"/>
    <w:rsid w:val="009C69D1"/>
    <w:rsid w:val="009C77A0"/>
    <w:rsid w:val="009D5483"/>
    <w:rsid w:val="009D7AD0"/>
    <w:rsid w:val="009E14A9"/>
    <w:rsid w:val="009E1BB0"/>
    <w:rsid w:val="009E2C8F"/>
    <w:rsid w:val="009E4445"/>
    <w:rsid w:val="009E6741"/>
    <w:rsid w:val="009F219F"/>
    <w:rsid w:val="009F41A1"/>
    <w:rsid w:val="009F5C06"/>
    <w:rsid w:val="009F73FB"/>
    <w:rsid w:val="009F7BF2"/>
    <w:rsid w:val="00A01361"/>
    <w:rsid w:val="00A0619E"/>
    <w:rsid w:val="00A07DF4"/>
    <w:rsid w:val="00A105D3"/>
    <w:rsid w:val="00A13165"/>
    <w:rsid w:val="00A1457D"/>
    <w:rsid w:val="00A14E48"/>
    <w:rsid w:val="00A174B7"/>
    <w:rsid w:val="00A216EB"/>
    <w:rsid w:val="00A24B92"/>
    <w:rsid w:val="00A24F91"/>
    <w:rsid w:val="00A25950"/>
    <w:rsid w:val="00A32472"/>
    <w:rsid w:val="00A34010"/>
    <w:rsid w:val="00A34092"/>
    <w:rsid w:val="00A35793"/>
    <w:rsid w:val="00A370B6"/>
    <w:rsid w:val="00A37F67"/>
    <w:rsid w:val="00A455FF"/>
    <w:rsid w:val="00A46817"/>
    <w:rsid w:val="00A4705F"/>
    <w:rsid w:val="00A5312C"/>
    <w:rsid w:val="00A53D52"/>
    <w:rsid w:val="00A6225D"/>
    <w:rsid w:val="00A73A69"/>
    <w:rsid w:val="00A811F4"/>
    <w:rsid w:val="00A83899"/>
    <w:rsid w:val="00A8485F"/>
    <w:rsid w:val="00A86D28"/>
    <w:rsid w:val="00A90700"/>
    <w:rsid w:val="00A93304"/>
    <w:rsid w:val="00A969F0"/>
    <w:rsid w:val="00AA0274"/>
    <w:rsid w:val="00AB1551"/>
    <w:rsid w:val="00AB27F0"/>
    <w:rsid w:val="00AB28B9"/>
    <w:rsid w:val="00AB4739"/>
    <w:rsid w:val="00AB64CA"/>
    <w:rsid w:val="00AC3C11"/>
    <w:rsid w:val="00AD6EA4"/>
    <w:rsid w:val="00AD72AF"/>
    <w:rsid w:val="00AE0057"/>
    <w:rsid w:val="00AE4103"/>
    <w:rsid w:val="00AE530C"/>
    <w:rsid w:val="00AE7FEF"/>
    <w:rsid w:val="00AF05F6"/>
    <w:rsid w:val="00AF1AA6"/>
    <w:rsid w:val="00AF1C7F"/>
    <w:rsid w:val="00AF55F7"/>
    <w:rsid w:val="00AF5889"/>
    <w:rsid w:val="00AF6243"/>
    <w:rsid w:val="00AF6AAB"/>
    <w:rsid w:val="00AF73F7"/>
    <w:rsid w:val="00B01AAD"/>
    <w:rsid w:val="00B02AC8"/>
    <w:rsid w:val="00B04386"/>
    <w:rsid w:val="00B07041"/>
    <w:rsid w:val="00B13A6C"/>
    <w:rsid w:val="00B157F6"/>
    <w:rsid w:val="00B20084"/>
    <w:rsid w:val="00B20F55"/>
    <w:rsid w:val="00B2130D"/>
    <w:rsid w:val="00B24AF7"/>
    <w:rsid w:val="00B2574F"/>
    <w:rsid w:val="00B30843"/>
    <w:rsid w:val="00B318F8"/>
    <w:rsid w:val="00B31E69"/>
    <w:rsid w:val="00B32741"/>
    <w:rsid w:val="00B35321"/>
    <w:rsid w:val="00B3747C"/>
    <w:rsid w:val="00B51A11"/>
    <w:rsid w:val="00B57DC6"/>
    <w:rsid w:val="00B65950"/>
    <w:rsid w:val="00B66926"/>
    <w:rsid w:val="00B674CA"/>
    <w:rsid w:val="00B743C4"/>
    <w:rsid w:val="00B748A8"/>
    <w:rsid w:val="00B76715"/>
    <w:rsid w:val="00B773F5"/>
    <w:rsid w:val="00B806E0"/>
    <w:rsid w:val="00B867E5"/>
    <w:rsid w:val="00B87BE9"/>
    <w:rsid w:val="00B9735F"/>
    <w:rsid w:val="00BB2721"/>
    <w:rsid w:val="00BB30C3"/>
    <w:rsid w:val="00BC19EA"/>
    <w:rsid w:val="00BD558D"/>
    <w:rsid w:val="00BE07B4"/>
    <w:rsid w:val="00BE2D4B"/>
    <w:rsid w:val="00BE70B4"/>
    <w:rsid w:val="00BF01B0"/>
    <w:rsid w:val="00BF0CBE"/>
    <w:rsid w:val="00BF381D"/>
    <w:rsid w:val="00BF424E"/>
    <w:rsid w:val="00C052E7"/>
    <w:rsid w:val="00C06F25"/>
    <w:rsid w:val="00C07A78"/>
    <w:rsid w:val="00C11B86"/>
    <w:rsid w:val="00C1468D"/>
    <w:rsid w:val="00C300EF"/>
    <w:rsid w:val="00C30970"/>
    <w:rsid w:val="00C32C6D"/>
    <w:rsid w:val="00C40E40"/>
    <w:rsid w:val="00C4285A"/>
    <w:rsid w:val="00C436D0"/>
    <w:rsid w:val="00C47061"/>
    <w:rsid w:val="00C470D5"/>
    <w:rsid w:val="00C55B3A"/>
    <w:rsid w:val="00C6197A"/>
    <w:rsid w:val="00C62472"/>
    <w:rsid w:val="00C673FF"/>
    <w:rsid w:val="00C735F7"/>
    <w:rsid w:val="00C73F59"/>
    <w:rsid w:val="00C75B90"/>
    <w:rsid w:val="00C80B22"/>
    <w:rsid w:val="00C81CF3"/>
    <w:rsid w:val="00C82FF3"/>
    <w:rsid w:val="00C8313A"/>
    <w:rsid w:val="00C92B0B"/>
    <w:rsid w:val="00C96414"/>
    <w:rsid w:val="00CB7E95"/>
    <w:rsid w:val="00CC3A2A"/>
    <w:rsid w:val="00CC4954"/>
    <w:rsid w:val="00CD5D70"/>
    <w:rsid w:val="00CD6669"/>
    <w:rsid w:val="00CD7025"/>
    <w:rsid w:val="00CD7966"/>
    <w:rsid w:val="00CD7BB1"/>
    <w:rsid w:val="00CE3E93"/>
    <w:rsid w:val="00CE62AA"/>
    <w:rsid w:val="00CE63DE"/>
    <w:rsid w:val="00CE7199"/>
    <w:rsid w:val="00CF2732"/>
    <w:rsid w:val="00D011B5"/>
    <w:rsid w:val="00D0652B"/>
    <w:rsid w:val="00D06770"/>
    <w:rsid w:val="00D101B2"/>
    <w:rsid w:val="00D129DE"/>
    <w:rsid w:val="00D12A4F"/>
    <w:rsid w:val="00D14705"/>
    <w:rsid w:val="00D16986"/>
    <w:rsid w:val="00D2102C"/>
    <w:rsid w:val="00D24980"/>
    <w:rsid w:val="00D31C01"/>
    <w:rsid w:val="00D33590"/>
    <w:rsid w:val="00D36BD7"/>
    <w:rsid w:val="00D54FC3"/>
    <w:rsid w:val="00D6052E"/>
    <w:rsid w:val="00D6363D"/>
    <w:rsid w:val="00D64D64"/>
    <w:rsid w:val="00D7276E"/>
    <w:rsid w:val="00D730AC"/>
    <w:rsid w:val="00D75633"/>
    <w:rsid w:val="00D75CA6"/>
    <w:rsid w:val="00D876A8"/>
    <w:rsid w:val="00D926E4"/>
    <w:rsid w:val="00D9596F"/>
    <w:rsid w:val="00D96C1C"/>
    <w:rsid w:val="00DA1906"/>
    <w:rsid w:val="00DA1B07"/>
    <w:rsid w:val="00DA2903"/>
    <w:rsid w:val="00DA2CFF"/>
    <w:rsid w:val="00DA4047"/>
    <w:rsid w:val="00DB3D04"/>
    <w:rsid w:val="00DB3DA2"/>
    <w:rsid w:val="00DC028A"/>
    <w:rsid w:val="00DC6BA8"/>
    <w:rsid w:val="00DD191A"/>
    <w:rsid w:val="00DD32EF"/>
    <w:rsid w:val="00DE0B6C"/>
    <w:rsid w:val="00DE62CE"/>
    <w:rsid w:val="00DE72FF"/>
    <w:rsid w:val="00DF44C5"/>
    <w:rsid w:val="00DF5D03"/>
    <w:rsid w:val="00DF6711"/>
    <w:rsid w:val="00DF7899"/>
    <w:rsid w:val="00E003C4"/>
    <w:rsid w:val="00E0296C"/>
    <w:rsid w:val="00E0487B"/>
    <w:rsid w:val="00E1463A"/>
    <w:rsid w:val="00E23E72"/>
    <w:rsid w:val="00E30389"/>
    <w:rsid w:val="00E31CD3"/>
    <w:rsid w:val="00E34853"/>
    <w:rsid w:val="00E35E8F"/>
    <w:rsid w:val="00E36907"/>
    <w:rsid w:val="00E40F4D"/>
    <w:rsid w:val="00E43227"/>
    <w:rsid w:val="00E44D05"/>
    <w:rsid w:val="00E4503D"/>
    <w:rsid w:val="00E47C5F"/>
    <w:rsid w:val="00E6491D"/>
    <w:rsid w:val="00E65D07"/>
    <w:rsid w:val="00E66997"/>
    <w:rsid w:val="00E71CAB"/>
    <w:rsid w:val="00E7340F"/>
    <w:rsid w:val="00E74D5D"/>
    <w:rsid w:val="00E81348"/>
    <w:rsid w:val="00E81DE9"/>
    <w:rsid w:val="00E823AE"/>
    <w:rsid w:val="00E90E48"/>
    <w:rsid w:val="00E913AF"/>
    <w:rsid w:val="00E9528B"/>
    <w:rsid w:val="00EA6701"/>
    <w:rsid w:val="00EA6E8D"/>
    <w:rsid w:val="00EB0858"/>
    <w:rsid w:val="00EB25BD"/>
    <w:rsid w:val="00EB2BD9"/>
    <w:rsid w:val="00EB345F"/>
    <w:rsid w:val="00EB4543"/>
    <w:rsid w:val="00EB5399"/>
    <w:rsid w:val="00EC31AB"/>
    <w:rsid w:val="00ED1EC3"/>
    <w:rsid w:val="00ED54BE"/>
    <w:rsid w:val="00EE1FFA"/>
    <w:rsid w:val="00EE32B0"/>
    <w:rsid w:val="00EE36D5"/>
    <w:rsid w:val="00EE663C"/>
    <w:rsid w:val="00EE7858"/>
    <w:rsid w:val="00EF24D0"/>
    <w:rsid w:val="00EF6831"/>
    <w:rsid w:val="00F00E67"/>
    <w:rsid w:val="00F0120D"/>
    <w:rsid w:val="00F037BA"/>
    <w:rsid w:val="00F06A10"/>
    <w:rsid w:val="00F12699"/>
    <w:rsid w:val="00F149D2"/>
    <w:rsid w:val="00F17304"/>
    <w:rsid w:val="00F22835"/>
    <w:rsid w:val="00F2386C"/>
    <w:rsid w:val="00F23FA1"/>
    <w:rsid w:val="00F323D2"/>
    <w:rsid w:val="00F360F1"/>
    <w:rsid w:val="00F6260B"/>
    <w:rsid w:val="00F72D21"/>
    <w:rsid w:val="00F73987"/>
    <w:rsid w:val="00F87731"/>
    <w:rsid w:val="00F90475"/>
    <w:rsid w:val="00F93C38"/>
    <w:rsid w:val="00F94EA3"/>
    <w:rsid w:val="00FA146F"/>
    <w:rsid w:val="00FB1548"/>
    <w:rsid w:val="00FB4F52"/>
    <w:rsid w:val="00FC3687"/>
    <w:rsid w:val="00FC7FC8"/>
    <w:rsid w:val="00FE1A96"/>
    <w:rsid w:val="00FE232D"/>
    <w:rsid w:val="00FE334E"/>
    <w:rsid w:val="00FE5F71"/>
    <w:rsid w:val="00FF31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8856"/>
  <w15:docId w15:val="{D0E2A094-ED2B-41A2-8D84-9E3B4A1D3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770"/>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6770"/>
    <w:pPr>
      <w:ind w:left="720"/>
      <w:contextualSpacing/>
    </w:pPr>
  </w:style>
  <w:style w:type="character" w:styleId="Hyperlink">
    <w:name w:val="Hyperlink"/>
    <w:basedOn w:val="a0"/>
    <w:uiPriority w:val="99"/>
    <w:semiHidden/>
    <w:unhideWhenUsed/>
    <w:rsid w:val="0010234A"/>
    <w:rPr>
      <w:color w:val="0000FF"/>
      <w:u w:val="single"/>
    </w:rPr>
  </w:style>
  <w:style w:type="paragraph" w:styleId="NormalWeb">
    <w:name w:val="Normal (Web)"/>
    <w:basedOn w:val="a"/>
    <w:uiPriority w:val="99"/>
    <w:unhideWhenUsed/>
    <w:rsid w:val="00156A80"/>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4">
    <w:name w:val="footer"/>
    <w:basedOn w:val="a"/>
    <w:link w:val="a5"/>
    <w:uiPriority w:val="99"/>
    <w:unhideWhenUsed/>
    <w:rsid w:val="00C80B22"/>
    <w:pPr>
      <w:tabs>
        <w:tab w:val="center" w:pos="4153"/>
        <w:tab w:val="right" w:pos="8306"/>
      </w:tabs>
      <w:spacing w:after="0" w:line="240" w:lineRule="auto"/>
    </w:pPr>
  </w:style>
  <w:style w:type="character" w:customStyle="1" w:styleId="a5">
    <w:name w:val="כותרת תחתונה תו"/>
    <w:basedOn w:val="a0"/>
    <w:link w:val="a4"/>
    <w:uiPriority w:val="99"/>
    <w:rsid w:val="00C80B22"/>
  </w:style>
  <w:style w:type="paragraph" w:styleId="a6">
    <w:name w:val="No Spacing"/>
    <w:uiPriority w:val="1"/>
    <w:qFormat/>
    <w:rsid w:val="007A475A"/>
    <w:pPr>
      <w:bidi/>
      <w:spacing w:after="0" w:line="240" w:lineRule="auto"/>
    </w:pPr>
  </w:style>
  <w:style w:type="paragraph" w:styleId="a7">
    <w:name w:val="header"/>
    <w:basedOn w:val="a"/>
    <w:link w:val="a8"/>
    <w:uiPriority w:val="99"/>
    <w:semiHidden/>
    <w:unhideWhenUsed/>
    <w:rsid w:val="009E1BB0"/>
    <w:pPr>
      <w:tabs>
        <w:tab w:val="center" w:pos="4153"/>
        <w:tab w:val="right" w:pos="8306"/>
      </w:tabs>
      <w:spacing w:after="0" w:line="240" w:lineRule="auto"/>
    </w:pPr>
  </w:style>
  <w:style w:type="character" w:customStyle="1" w:styleId="a8">
    <w:name w:val="כותרת עליונה תו"/>
    <w:basedOn w:val="a0"/>
    <w:link w:val="a7"/>
    <w:uiPriority w:val="99"/>
    <w:semiHidden/>
    <w:rsid w:val="009E1BB0"/>
  </w:style>
  <w:style w:type="paragraph" w:styleId="a9">
    <w:name w:val="Balloon Text"/>
    <w:basedOn w:val="a"/>
    <w:link w:val="aa"/>
    <w:uiPriority w:val="99"/>
    <w:semiHidden/>
    <w:unhideWhenUsed/>
    <w:rsid w:val="006267B0"/>
    <w:pPr>
      <w:spacing w:after="0" w:line="240" w:lineRule="auto"/>
    </w:pPr>
    <w:rPr>
      <w:rFonts w:ascii="Tahoma" w:hAnsi="Tahoma" w:cs="Tahoma"/>
      <w:sz w:val="18"/>
      <w:szCs w:val="18"/>
    </w:rPr>
  </w:style>
  <w:style w:type="character" w:customStyle="1" w:styleId="aa">
    <w:name w:val="טקסט בלונים תו"/>
    <w:basedOn w:val="a0"/>
    <w:link w:val="a9"/>
    <w:uiPriority w:val="99"/>
    <w:semiHidden/>
    <w:rsid w:val="006267B0"/>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31828">
      <w:bodyDiv w:val="1"/>
      <w:marLeft w:val="0"/>
      <w:marRight w:val="0"/>
      <w:marTop w:val="0"/>
      <w:marBottom w:val="0"/>
      <w:divBdr>
        <w:top w:val="none" w:sz="0" w:space="0" w:color="auto"/>
        <w:left w:val="none" w:sz="0" w:space="0" w:color="auto"/>
        <w:bottom w:val="none" w:sz="0" w:space="0" w:color="auto"/>
        <w:right w:val="none" w:sz="0" w:space="0" w:color="auto"/>
      </w:divBdr>
    </w:div>
    <w:div w:id="90704410">
      <w:bodyDiv w:val="1"/>
      <w:marLeft w:val="0"/>
      <w:marRight w:val="0"/>
      <w:marTop w:val="0"/>
      <w:marBottom w:val="0"/>
      <w:divBdr>
        <w:top w:val="none" w:sz="0" w:space="0" w:color="auto"/>
        <w:left w:val="none" w:sz="0" w:space="0" w:color="auto"/>
        <w:bottom w:val="none" w:sz="0" w:space="0" w:color="auto"/>
        <w:right w:val="none" w:sz="0" w:space="0" w:color="auto"/>
      </w:divBdr>
    </w:div>
    <w:div w:id="135220946">
      <w:bodyDiv w:val="1"/>
      <w:marLeft w:val="0"/>
      <w:marRight w:val="0"/>
      <w:marTop w:val="0"/>
      <w:marBottom w:val="0"/>
      <w:divBdr>
        <w:top w:val="none" w:sz="0" w:space="0" w:color="auto"/>
        <w:left w:val="none" w:sz="0" w:space="0" w:color="auto"/>
        <w:bottom w:val="none" w:sz="0" w:space="0" w:color="auto"/>
        <w:right w:val="none" w:sz="0" w:space="0" w:color="auto"/>
      </w:divBdr>
    </w:div>
    <w:div w:id="1359047166">
      <w:bodyDiv w:val="1"/>
      <w:marLeft w:val="0"/>
      <w:marRight w:val="0"/>
      <w:marTop w:val="0"/>
      <w:marBottom w:val="0"/>
      <w:divBdr>
        <w:top w:val="none" w:sz="0" w:space="0" w:color="auto"/>
        <w:left w:val="none" w:sz="0" w:space="0" w:color="auto"/>
        <w:bottom w:val="none" w:sz="0" w:space="0" w:color="auto"/>
        <w:right w:val="none" w:sz="0" w:space="0" w:color="auto"/>
      </w:divBdr>
    </w:div>
    <w:div w:id="1465201290">
      <w:bodyDiv w:val="1"/>
      <w:marLeft w:val="0"/>
      <w:marRight w:val="0"/>
      <w:marTop w:val="0"/>
      <w:marBottom w:val="0"/>
      <w:divBdr>
        <w:top w:val="none" w:sz="0" w:space="0" w:color="auto"/>
        <w:left w:val="none" w:sz="0" w:space="0" w:color="auto"/>
        <w:bottom w:val="none" w:sz="0" w:space="0" w:color="auto"/>
        <w:right w:val="none" w:sz="0" w:space="0" w:color="auto"/>
      </w:divBdr>
    </w:div>
    <w:div w:id="187265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C%D7%90%D7%95%D7%9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e.wikipedia.org/wiki/%D7%90%D7%A0%D7%95%D7%A9%D7%95%D7%AA"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he.wikipedia.org/wiki/%D7%A6%D7%99%D7%95%D7%95%D7%99%D7%9C%D7%99%D7%96%D7%A6%D7%99%D7%9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10</Pages>
  <Words>5907</Words>
  <Characters>29538</Characters>
  <Application>Microsoft Office Word</Application>
  <DocSecurity>0</DocSecurity>
  <Lines>246</Lines>
  <Paragraphs>70</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35375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Michal</dc:creator>
  <cp:lastModifiedBy>נעה פדה</cp:lastModifiedBy>
  <cp:revision>15</cp:revision>
  <dcterms:created xsi:type="dcterms:W3CDTF">2020-06-26T22:01:00Z</dcterms:created>
  <dcterms:modified xsi:type="dcterms:W3CDTF">2020-07-05T16:08:00Z</dcterms:modified>
</cp:coreProperties>
</file>